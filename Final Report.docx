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F021E" w14:textId="77777777" w:rsidR="00D00B9F" w:rsidRPr="00711792" w:rsidRDefault="00D00B9F" w:rsidP="0058590A">
      <w:pPr>
        <w:pStyle w:val="Default"/>
        <w:rPr>
          <w:rFonts w:ascii="Times New Roman" w:hAnsi="Times New Roman" w:cs="Times New Roman"/>
        </w:rPr>
      </w:pPr>
    </w:p>
    <w:p w14:paraId="138B4DE4" w14:textId="549009B6" w:rsidR="00D00B9F" w:rsidRDefault="00D00B9F" w:rsidP="00711792">
      <w:pPr>
        <w:pStyle w:val="Default"/>
        <w:jc w:val="center"/>
        <w:rPr>
          <w:rFonts w:ascii="Times New Roman" w:hAnsi="Times New Roman" w:cs="Times New Roman"/>
        </w:rPr>
      </w:pPr>
      <w:r w:rsidRPr="00711792">
        <w:rPr>
          <w:rFonts w:ascii="Times New Roman" w:hAnsi="Times New Roman" w:cs="Times New Roman"/>
        </w:rPr>
        <w:t>Dublin Business School</w:t>
      </w:r>
    </w:p>
    <w:p w14:paraId="34D175F7" w14:textId="77777777" w:rsidR="00711792" w:rsidRPr="00711792" w:rsidRDefault="00711792" w:rsidP="00711792">
      <w:pPr>
        <w:pStyle w:val="Default"/>
        <w:jc w:val="center"/>
        <w:rPr>
          <w:rFonts w:ascii="Times New Roman" w:hAnsi="Times New Roman" w:cs="Times New Roman"/>
        </w:rPr>
      </w:pPr>
    </w:p>
    <w:p w14:paraId="4A00976B" w14:textId="13BDBA6B" w:rsidR="00711792" w:rsidRPr="00711792" w:rsidRDefault="00D00B9F" w:rsidP="00711792">
      <w:pPr>
        <w:pStyle w:val="Default"/>
        <w:jc w:val="center"/>
        <w:rPr>
          <w:rFonts w:ascii="Times New Roman" w:hAnsi="Times New Roman" w:cs="Times New Roman"/>
        </w:rPr>
      </w:pPr>
      <w:r w:rsidRPr="00711792">
        <w:rPr>
          <w:rFonts w:ascii="Times New Roman" w:hAnsi="Times New Roman" w:cs="Times New Roman"/>
        </w:rPr>
        <w:t>Higher Diploma in Science in Computing</w:t>
      </w:r>
    </w:p>
    <w:p w14:paraId="1470CFD2" w14:textId="2F13B9E6" w:rsidR="00D00B9F" w:rsidRDefault="00711792" w:rsidP="00711792">
      <w:pPr>
        <w:pStyle w:val="Default"/>
        <w:jc w:val="center"/>
        <w:rPr>
          <w:rFonts w:ascii="Times New Roman" w:hAnsi="Times New Roman" w:cs="Times New Roman"/>
        </w:rPr>
      </w:pPr>
      <w:r>
        <w:rPr>
          <w:rFonts w:ascii="Times New Roman" w:hAnsi="Times New Roman" w:cs="Times New Roman"/>
        </w:rPr>
        <w:t>(</w:t>
      </w:r>
      <w:r w:rsidRPr="00711792">
        <w:rPr>
          <w:rFonts w:ascii="Times New Roman" w:hAnsi="Times New Roman" w:cs="Times New Roman"/>
        </w:rPr>
        <w:t>Software Development</w:t>
      </w:r>
      <w:r>
        <w:rPr>
          <w:rFonts w:ascii="Times New Roman" w:hAnsi="Times New Roman" w:cs="Times New Roman"/>
        </w:rPr>
        <w:t>)</w:t>
      </w:r>
    </w:p>
    <w:p w14:paraId="5CD63D23" w14:textId="77777777" w:rsidR="00711792" w:rsidRPr="00711792" w:rsidRDefault="00711792" w:rsidP="00711792">
      <w:pPr>
        <w:pStyle w:val="Default"/>
        <w:jc w:val="center"/>
        <w:rPr>
          <w:rFonts w:ascii="Times New Roman" w:hAnsi="Times New Roman" w:cs="Times New Roman"/>
        </w:rPr>
      </w:pPr>
      <w:r w:rsidRPr="00711792">
        <w:rPr>
          <w:rFonts w:ascii="Times New Roman" w:hAnsi="Times New Roman" w:cs="Times New Roman"/>
        </w:rPr>
        <w:t>Final Report</w:t>
      </w:r>
    </w:p>
    <w:p w14:paraId="4107A1C8" w14:textId="77777777" w:rsidR="00711792" w:rsidRDefault="00711792" w:rsidP="00711792">
      <w:pPr>
        <w:pStyle w:val="Default"/>
        <w:jc w:val="center"/>
        <w:rPr>
          <w:rFonts w:ascii="Times New Roman" w:hAnsi="Times New Roman" w:cs="Times New Roman"/>
        </w:rPr>
      </w:pPr>
    </w:p>
    <w:p w14:paraId="13AE45EC" w14:textId="1FBD2882" w:rsidR="00711792" w:rsidRDefault="00711792" w:rsidP="00711792">
      <w:pPr>
        <w:pStyle w:val="Default"/>
        <w:jc w:val="center"/>
        <w:rPr>
          <w:rFonts w:ascii="Times New Roman" w:hAnsi="Times New Roman" w:cs="Times New Roman"/>
        </w:rPr>
      </w:pPr>
    </w:p>
    <w:p w14:paraId="46E15FF7" w14:textId="51EB8D14" w:rsidR="00D00B9F" w:rsidRPr="00711792" w:rsidRDefault="00711792" w:rsidP="00ED7F63">
      <w:pPr>
        <w:pStyle w:val="Default"/>
        <w:jc w:val="center"/>
        <w:rPr>
          <w:rFonts w:ascii="Times New Roman" w:hAnsi="Times New Roman" w:cs="Times New Roman"/>
        </w:rPr>
      </w:pPr>
      <w:r w:rsidRPr="00711792">
        <w:rPr>
          <w:rFonts w:ascii="Times New Roman" w:hAnsi="Times New Roman" w:cs="Times New Roman"/>
        </w:rPr>
        <w:t xml:space="preserve">Solution Title: </w:t>
      </w:r>
      <w:proofErr w:type="spellStart"/>
      <w:r w:rsidRPr="00711792">
        <w:rPr>
          <w:rFonts w:ascii="Times New Roman" w:hAnsi="Times New Roman" w:cs="Times New Roman"/>
        </w:rPr>
        <w:t>thÉireP</w:t>
      </w:r>
      <w:proofErr w:type="spellEnd"/>
      <w:r w:rsidRPr="00711792">
        <w:rPr>
          <w:rFonts w:ascii="Times New Roman" w:hAnsi="Times New Roman" w:cs="Times New Roman"/>
        </w:rPr>
        <w:t xml:space="preserve"> || ePrescriptions</w:t>
      </w:r>
    </w:p>
    <w:p w14:paraId="34276361" w14:textId="77777777" w:rsidR="00711792" w:rsidRDefault="00711792" w:rsidP="00711792">
      <w:pPr>
        <w:pStyle w:val="Default"/>
        <w:jc w:val="center"/>
        <w:rPr>
          <w:rFonts w:ascii="Times New Roman" w:hAnsi="Times New Roman" w:cs="Times New Roman"/>
        </w:rPr>
      </w:pPr>
    </w:p>
    <w:p w14:paraId="64B930FA" w14:textId="728EF0C2" w:rsidR="00711792" w:rsidRDefault="00711792" w:rsidP="00711792">
      <w:pPr>
        <w:pStyle w:val="Default"/>
        <w:jc w:val="center"/>
        <w:rPr>
          <w:rFonts w:ascii="Times New Roman" w:hAnsi="Times New Roman" w:cs="Times New Roman"/>
          <w:u w:val="single"/>
        </w:rPr>
      </w:pPr>
      <w:r w:rsidRPr="00711792">
        <w:rPr>
          <w:rFonts w:ascii="Times New Roman" w:hAnsi="Times New Roman" w:cs="Times New Roman"/>
          <w:u w:val="single"/>
        </w:rPr>
        <w:t>Student Details:</w:t>
      </w:r>
    </w:p>
    <w:p w14:paraId="70B74A65" w14:textId="77777777" w:rsidR="00DA713D" w:rsidRPr="00711792" w:rsidRDefault="00DA713D" w:rsidP="00711792">
      <w:pPr>
        <w:pStyle w:val="Default"/>
        <w:jc w:val="center"/>
        <w:rPr>
          <w:rFonts w:ascii="Times New Roman" w:hAnsi="Times New Roman" w:cs="Times New Roman"/>
          <w:u w:val="single"/>
        </w:rPr>
      </w:pPr>
    </w:p>
    <w:p w14:paraId="4C614704" w14:textId="661C3F67" w:rsidR="00D00B9F" w:rsidRPr="00711792" w:rsidRDefault="00711792" w:rsidP="00DA713D">
      <w:pPr>
        <w:pStyle w:val="Default"/>
        <w:spacing w:line="360" w:lineRule="auto"/>
        <w:jc w:val="center"/>
        <w:rPr>
          <w:rFonts w:ascii="Times New Roman" w:hAnsi="Times New Roman" w:cs="Times New Roman"/>
        </w:rPr>
      </w:pPr>
      <w:r w:rsidRPr="00711792">
        <w:rPr>
          <w:rFonts w:ascii="Times New Roman" w:hAnsi="Times New Roman" w:cs="Times New Roman"/>
        </w:rPr>
        <w:t>Cian Walker</w:t>
      </w:r>
    </w:p>
    <w:p w14:paraId="4AEE38AC" w14:textId="43C86C80" w:rsidR="00D00B9F" w:rsidRPr="00711792" w:rsidRDefault="00711792" w:rsidP="00DA713D">
      <w:pPr>
        <w:pStyle w:val="Default"/>
        <w:spacing w:line="360" w:lineRule="auto"/>
        <w:jc w:val="center"/>
        <w:rPr>
          <w:rFonts w:ascii="Times New Roman" w:hAnsi="Times New Roman" w:cs="Times New Roman"/>
        </w:rPr>
      </w:pPr>
      <w:r w:rsidRPr="00711792">
        <w:rPr>
          <w:rFonts w:ascii="Times New Roman" w:hAnsi="Times New Roman" w:cs="Times New Roman"/>
        </w:rPr>
        <w:t>10021419@mydbs.ie</w:t>
      </w:r>
    </w:p>
    <w:p w14:paraId="3000FE9E" w14:textId="5BC2CF4B" w:rsidR="00D00B9F" w:rsidRPr="00711792" w:rsidRDefault="00711792" w:rsidP="00DA713D">
      <w:pPr>
        <w:pStyle w:val="Default"/>
        <w:spacing w:line="360" w:lineRule="auto"/>
        <w:jc w:val="center"/>
        <w:rPr>
          <w:rFonts w:ascii="Times New Roman" w:hAnsi="Times New Roman" w:cs="Times New Roman"/>
        </w:rPr>
      </w:pPr>
      <w:r w:rsidRPr="00711792">
        <w:rPr>
          <w:rFonts w:ascii="Times New Roman" w:hAnsi="Times New Roman" w:cs="Times New Roman"/>
        </w:rPr>
        <w:t>Student No: 10021419</w:t>
      </w:r>
    </w:p>
    <w:p w14:paraId="3134CEF6" w14:textId="30B919BD" w:rsidR="00D00B9F" w:rsidRPr="00711792" w:rsidRDefault="00711792" w:rsidP="00DA713D">
      <w:pPr>
        <w:pStyle w:val="Default"/>
        <w:spacing w:line="360" w:lineRule="auto"/>
        <w:jc w:val="center"/>
        <w:rPr>
          <w:rFonts w:ascii="Times New Roman" w:hAnsi="Times New Roman" w:cs="Times New Roman"/>
        </w:rPr>
      </w:pPr>
      <w:r w:rsidRPr="00711792">
        <w:rPr>
          <w:rFonts w:ascii="Times New Roman" w:hAnsi="Times New Roman" w:cs="Times New Roman"/>
        </w:rPr>
        <w:t xml:space="preserve">Project Supervisor: </w:t>
      </w:r>
      <w:proofErr w:type="spellStart"/>
      <w:r w:rsidR="00DA713D">
        <w:rPr>
          <w:rFonts w:ascii="Times New Roman" w:hAnsi="Times New Roman" w:cs="Times New Roman"/>
        </w:rPr>
        <w:t>Dr.</w:t>
      </w:r>
      <w:proofErr w:type="spellEnd"/>
      <w:r w:rsidR="00DA713D">
        <w:rPr>
          <w:rFonts w:ascii="Times New Roman" w:hAnsi="Times New Roman" w:cs="Times New Roman"/>
        </w:rPr>
        <w:t xml:space="preserve"> </w:t>
      </w:r>
      <w:r w:rsidRPr="00711792">
        <w:rPr>
          <w:rFonts w:ascii="Times New Roman" w:hAnsi="Times New Roman" w:cs="Times New Roman"/>
        </w:rPr>
        <w:t xml:space="preserve">Obinna </w:t>
      </w:r>
      <w:proofErr w:type="spellStart"/>
      <w:r w:rsidRPr="00711792">
        <w:rPr>
          <w:rFonts w:ascii="Times New Roman" w:hAnsi="Times New Roman" w:cs="Times New Roman"/>
        </w:rPr>
        <w:t>Izima</w:t>
      </w:r>
      <w:proofErr w:type="spellEnd"/>
    </w:p>
    <w:p w14:paraId="51F48BDB" w14:textId="15E89D59" w:rsidR="00D00B9F" w:rsidRDefault="00711792" w:rsidP="00DA713D">
      <w:pPr>
        <w:pStyle w:val="Default"/>
        <w:spacing w:line="360" w:lineRule="auto"/>
        <w:jc w:val="center"/>
        <w:rPr>
          <w:ins w:id="0" w:author="Cian Walker" w:date="2023-01-06T19:06:00Z"/>
          <w:rFonts w:ascii="Times New Roman" w:hAnsi="Times New Roman" w:cs="Times New Roman"/>
        </w:rPr>
      </w:pPr>
      <w:r w:rsidRPr="00711792">
        <w:rPr>
          <w:rFonts w:ascii="Times New Roman" w:hAnsi="Times New Roman" w:cs="Times New Roman"/>
        </w:rPr>
        <w:t>Submission Date: 06/02/2023</w:t>
      </w:r>
    </w:p>
    <w:p w14:paraId="1336ABDB" w14:textId="584836A9" w:rsidR="00D77729" w:rsidRPr="00D77729" w:rsidRDefault="00D77729" w:rsidP="00D77729">
      <w:pPr>
        <w:pStyle w:val="Default"/>
        <w:spacing w:line="360" w:lineRule="auto"/>
        <w:jc w:val="center"/>
        <w:rPr>
          <w:rFonts w:ascii="Arial" w:hAnsi="Arial" w:cs="Arial"/>
          <w:color w:val="12263F"/>
          <w:sz w:val="23"/>
          <w:szCs w:val="23"/>
          <w:shd w:val="clear" w:color="auto" w:fill="FFFFFF"/>
          <w:rPrChange w:id="1" w:author="Cian Walker" w:date="2023-01-06T19:06:00Z">
            <w:rPr>
              <w:rFonts w:ascii="Times New Roman" w:hAnsi="Times New Roman" w:cs="Times New Roman"/>
            </w:rPr>
          </w:rPrChange>
        </w:rPr>
      </w:pPr>
      <w:ins w:id="2" w:author="Cian Walker" w:date="2023-01-06T19:06:00Z">
        <w:r>
          <w:rPr>
            <w:rFonts w:ascii="Arial" w:hAnsi="Arial" w:cs="Arial"/>
            <w:color w:val="12263F"/>
            <w:sz w:val="23"/>
            <w:szCs w:val="23"/>
            <w:shd w:val="clear" w:color="auto" w:fill="FFFFFF"/>
          </w:rPr>
          <w:t xml:space="preserve">URL: </w:t>
        </w:r>
        <w:r>
          <w:rPr>
            <w:rFonts w:ascii="Arial" w:hAnsi="Arial" w:cs="Arial"/>
            <w:color w:val="12263F"/>
            <w:sz w:val="23"/>
            <w:szCs w:val="23"/>
            <w:shd w:val="clear" w:color="auto" w:fill="FFFFFF"/>
          </w:rPr>
          <w:fldChar w:fldCharType="begin"/>
        </w:r>
        <w:r>
          <w:rPr>
            <w:rFonts w:ascii="Arial" w:hAnsi="Arial" w:cs="Arial"/>
            <w:color w:val="12263F"/>
            <w:sz w:val="23"/>
            <w:szCs w:val="23"/>
            <w:shd w:val="clear" w:color="auto" w:fill="FFFFFF"/>
          </w:rPr>
          <w:instrText xml:space="preserve"> HYPERLINK "</w:instrText>
        </w:r>
        <w:r w:rsidRPr="00D77729">
          <w:rPr>
            <w:rFonts w:ascii="Arial" w:hAnsi="Arial" w:cs="Arial"/>
            <w:color w:val="12263F"/>
            <w:sz w:val="23"/>
            <w:szCs w:val="23"/>
            <w:shd w:val="clear" w:color="auto" w:fill="FFFFFF"/>
            <w:rPrChange w:id="3" w:author="Cian Walker" w:date="2023-01-06T19:06:00Z">
              <w:rPr>
                <w:rStyle w:val="Hyperlink"/>
                <w:rFonts w:ascii="Arial" w:hAnsi="Arial" w:cs="Arial"/>
                <w:sz w:val="23"/>
                <w:szCs w:val="23"/>
                <w:shd w:val="clear" w:color="auto" w:fill="FFFFFF"/>
              </w:rPr>
            </w:rPrChange>
          </w:rPr>
          <w:instrText>https://theirep.onrender.com</w:instrText>
        </w:r>
        <w:r>
          <w:rPr>
            <w:rFonts w:ascii="Arial" w:hAnsi="Arial" w:cs="Arial"/>
            <w:color w:val="12263F"/>
            <w:sz w:val="23"/>
            <w:szCs w:val="23"/>
            <w:shd w:val="clear" w:color="auto" w:fill="FFFFFF"/>
          </w:rPr>
          <w:instrText xml:space="preserve">" </w:instrText>
        </w:r>
        <w:r>
          <w:rPr>
            <w:rFonts w:ascii="Arial" w:hAnsi="Arial" w:cs="Arial"/>
            <w:color w:val="12263F"/>
            <w:sz w:val="23"/>
            <w:szCs w:val="23"/>
            <w:shd w:val="clear" w:color="auto" w:fill="FFFFFF"/>
          </w:rPr>
          <w:fldChar w:fldCharType="separate"/>
        </w:r>
        <w:r w:rsidRPr="00D77729">
          <w:rPr>
            <w:rStyle w:val="Hyperlink"/>
            <w:rFonts w:ascii="Arial" w:hAnsi="Arial" w:cs="Arial"/>
            <w:sz w:val="23"/>
            <w:szCs w:val="23"/>
            <w:shd w:val="clear" w:color="auto" w:fill="FFFFFF"/>
          </w:rPr>
          <w:t>https://theirep.onrender.com</w:t>
        </w:r>
        <w:r>
          <w:rPr>
            <w:rFonts w:ascii="Arial" w:hAnsi="Arial" w:cs="Arial"/>
            <w:color w:val="12263F"/>
            <w:sz w:val="23"/>
            <w:szCs w:val="23"/>
            <w:shd w:val="clear" w:color="auto" w:fill="FFFFFF"/>
          </w:rPr>
          <w:fldChar w:fldCharType="end"/>
        </w:r>
      </w:ins>
    </w:p>
    <w:p w14:paraId="73820D64" w14:textId="0B0BD50A" w:rsidR="00DA713D" w:rsidRDefault="00000000" w:rsidP="00DA713D">
      <w:pPr>
        <w:pStyle w:val="Default"/>
        <w:spacing w:line="360" w:lineRule="auto"/>
        <w:jc w:val="center"/>
        <w:rPr>
          <w:ins w:id="4" w:author="Cian Walker" w:date="2023-01-06T20:57:00Z"/>
          <w:rFonts w:ascii="Times New Roman" w:hAnsi="Times New Roman" w:cs="Times New Roman"/>
        </w:rPr>
      </w:pPr>
      <w:r>
        <w:fldChar w:fldCharType="begin"/>
      </w:r>
      <w:r>
        <w:instrText>HYPERLINK "https://github.com/Cian0o/HDipThesis"</w:instrText>
      </w:r>
      <w:r>
        <w:fldChar w:fldCharType="separate"/>
      </w:r>
      <w:r w:rsidR="00DA713D" w:rsidRPr="00DA713D">
        <w:rPr>
          <w:rStyle w:val="Hyperlink"/>
          <w:rFonts w:ascii="Times New Roman" w:hAnsi="Times New Roman" w:cs="Times New Roman"/>
        </w:rPr>
        <w:t xml:space="preserve">GitHub Repository Link </w:t>
      </w:r>
      <w:r>
        <w:rPr>
          <w:rStyle w:val="Hyperlink"/>
          <w:rFonts w:ascii="Times New Roman" w:hAnsi="Times New Roman" w:cs="Times New Roman"/>
        </w:rPr>
        <w:fldChar w:fldCharType="end"/>
      </w:r>
      <w:r w:rsidR="00DA713D">
        <w:rPr>
          <w:rFonts w:ascii="Times New Roman" w:hAnsi="Times New Roman" w:cs="Times New Roman"/>
        </w:rPr>
        <w:t xml:space="preserve"> </w:t>
      </w:r>
    </w:p>
    <w:p w14:paraId="5FF8880B" w14:textId="06867577" w:rsidR="0026264D" w:rsidRPr="00711792" w:rsidRDefault="0026264D" w:rsidP="00DA713D">
      <w:pPr>
        <w:pStyle w:val="Default"/>
        <w:spacing w:line="360" w:lineRule="auto"/>
        <w:jc w:val="center"/>
        <w:rPr>
          <w:rFonts w:ascii="Times New Roman" w:hAnsi="Times New Roman" w:cs="Times New Roman"/>
        </w:rPr>
      </w:pPr>
      <w:ins w:id="5" w:author="Cian Walker" w:date="2023-01-06T20:57:00Z">
        <w:r>
          <w:rPr>
            <w:rFonts w:ascii="Times New Roman" w:hAnsi="Times New Roman" w:cs="Times New Roman"/>
          </w:rPr>
          <w:t>Word Count (Body):</w:t>
        </w:r>
      </w:ins>
      <w:ins w:id="6" w:author="Cian Walker" w:date="2023-01-06T22:49:00Z">
        <w:r w:rsidR="004D44B3">
          <w:rPr>
            <w:rFonts w:ascii="Times New Roman" w:hAnsi="Times New Roman" w:cs="Times New Roman"/>
          </w:rPr>
          <w:t xml:space="preserve"> 3936</w:t>
        </w:r>
      </w:ins>
      <w:ins w:id="7" w:author="Cian Walker" w:date="2023-01-06T20:57:00Z">
        <w:r>
          <w:rPr>
            <w:rFonts w:ascii="Times New Roman" w:hAnsi="Times New Roman" w:cs="Times New Roman"/>
          </w:rPr>
          <w:t xml:space="preserve"> </w:t>
        </w:r>
      </w:ins>
    </w:p>
    <w:p w14:paraId="2DA63E41" w14:textId="77777777" w:rsidR="00D00B9F" w:rsidRPr="00711792" w:rsidRDefault="00D00B9F" w:rsidP="00D00B9F">
      <w:pPr>
        <w:pStyle w:val="Default"/>
        <w:rPr>
          <w:rFonts w:ascii="Times New Roman" w:hAnsi="Times New Roman" w:cs="Times New Roman"/>
        </w:rPr>
      </w:pPr>
    </w:p>
    <w:p w14:paraId="63EB1836" w14:textId="77777777" w:rsidR="00DA713D" w:rsidRDefault="00DA713D" w:rsidP="00DA713D">
      <w:pPr>
        <w:pStyle w:val="Default"/>
        <w:jc w:val="center"/>
        <w:rPr>
          <w:rFonts w:ascii="Times New Roman" w:hAnsi="Times New Roman" w:cs="Times New Roman"/>
          <w:b/>
          <w:bCs/>
          <w:sz w:val="28"/>
          <w:szCs w:val="28"/>
          <w:u w:val="single"/>
        </w:rPr>
      </w:pPr>
    </w:p>
    <w:p w14:paraId="5DAF1A74" w14:textId="17A9B0AA" w:rsidR="00D00B9F" w:rsidRPr="00DA713D" w:rsidRDefault="00D00B9F" w:rsidP="00DA713D">
      <w:pPr>
        <w:pStyle w:val="Default"/>
        <w:jc w:val="center"/>
        <w:rPr>
          <w:rFonts w:ascii="Times New Roman" w:hAnsi="Times New Roman" w:cs="Times New Roman"/>
          <w:b/>
          <w:bCs/>
          <w:sz w:val="28"/>
          <w:szCs w:val="28"/>
          <w:u w:val="single"/>
        </w:rPr>
      </w:pPr>
      <w:r w:rsidRPr="00DA713D">
        <w:rPr>
          <w:rFonts w:ascii="Times New Roman" w:hAnsi="Times New Roman" w:cs="Times New Roman"/>
          <w:b/>
          <w:bCs/>
          <w:sz w:val="28"/>
          <w:szCs w:val="28"/>
          <w:u w:val="single"/>
        </w:rPr>
        <w:t>Abstract</w:t>
      </w:r>
      <w:r w:rsidR="00DA713D" w:rsidRPr="00DA713D">
        <w:rPr>
          <w:rFonts w:ascii="Times New Roman" w:hAnsi="Times New Roman" w:cs="Times New Roman"/>
          <w:b/>
          <w:bCs/>
          <w:sz w:val="28"/>
          <w:szCs w:val="28"/>
          <w:u w:val="single"/>
        </w:rPr>
        <w:t>:</w:t>
      </w:r>
    </w:p>
    <w:p w14:paraId="344D9EB1" w14:textId="20CDB85B" w:rsidR="00DA713D" w:rsidRDefault="00DA713D" w:rsidP="00D00B9F">
      <w:pPr>
        <w:pStyle w:val="Default"/>
        <w:rPr>
          <w:rFonts w:ascii="Times New Roman" w:hAnsi="Times New Roman" w:cs="Times New Roman"/>
          <w:b/>
          <w:bCs/>
        </w:rPr>
      </w:pPr>
    </w:p>
    <w:p w14:paraId="5CA5C405" w14:textId="1166550F" w:rsidR="00DA713D" w:rsidRDefault="00DA713D" w:rsidP="00684907">
      <w:pPr>
        <w:pStyle w:val="Default"/>
        <w:spacing w:line="276" w:lineRule="auto"/>
        <w:rPr>
          <w:rFonts w:ascii="Times New Roman" w:hAnsi="Times New Roman" w:cs="Times New Roman"/>
        </w:rPr>
      </w:pPr>
      <w:r>
        <w:rPr>
          <w:rFonts w:ascii="Times New Roman" w:hAnsi="Times New Roman" w:cs="Times New Roman"/>
        </w:rPr>
        <w:t xml:space="preserve">Having built a basic </w:t>
      </w:r>
      <w:r w:rsidR="00220445">
        <w:rPr>
          <w:rFonts w:ascii="Times New Roman" w:hAnsi="Times New Roman" w:cs="Times New Roman"/>
        </w:rPr>
        <w:t xml:space="preserve">Python/Flask/SQLite </w:t>
      </w:r>
      <w:r>
        <w:rPr>
          <w:rFonts w:ascii="Times New Roman" w:hAnsi="Times New Roman" w:cs="Times New Roman"/>
        </w:rPr>
        <w:t>CRUD application for ePrescriptions as part of my final module in Advanced Programming (</w:t>
      </w:r>
      <w:hyperlink r:id="rId5" w:history="1">
        <w:r w:rsidRPr="00DA713D">
          <w:rPr>
            <w:rStyle w:val="Hyperlink"/>
            <w:rFonts w:ascii="Times New Roman" w:hAnsi="Times New Roman" w:cs="Times New Roman"/>
          </w:rPr>
          <w:t>GitHub Repository here</w:t>
        </w:r>
      </w:hyperlink>
      <w:r>
        <w:rPr>
          <w:rFonts w:ascii="Times New Roman" w:hAnsi="Times New Roman" w:cs="Times New Roman"/>
        </w:rPr>
        <w:t xml:space="preserve">), I wished to deepen my knowledge and skills in full-stack web-application development. </w:t>
      </w:r>
    </w:p>
    <w:p w14:paraId="5100682F" w14:textId="77777777" w:rsidR="00DA713D" w:rsidRDefault="00DA713D" w:rsidP="00684907">
      <w:pPr>
        <w:pStyle w:val="Default"/>
        <w:spacing w:line="276" w:lineRule="auto"/>
        <w:rPr>
          <w:rFonts w:ascii="Times New Roman" w:hAnsi="Times New Roman" w:cs="Times New Roman"/>
        </w:rPr>
      </w:pPr>
    </w:p>
    <w:p w14:paraId="0F263C8D" w14:textId="05F07D04" w:rsidR="00DA713D" w:rsidRDefault="00DA713D" w:rsidP="00684907">
      <w:pPr>
        <w:pStyle w:val="Default"/>
        <w:spacing w:line="276" w:lineRule="auto"/>
        <w:rPr>
          <w:rFonts w:ascii="Times New Roman" w:hAnsi="Times New Roman" w:cs="Times New Roman"/>
        </w:rPr>
      </w:pPr>
      <w:r>
        <w:rPr>
          <w:rFonts w:ascii="Times New Roman" w:hAnsi="Times New Roman" w:cs="Times New Roman"/>
        </w:rPr>
        <w:t>In particular: I wished to emphasise learning in both user authentication and the latest and most relevant development technologies use</w:t>
      </w:r>
      <w:r w:rsidR="005C3583">
        <w:rPr>
          <w:rFonts w:ascii="Times New Roman" w:hAnsi="Times New Roman" w:cs="Times New Roman"/>
        </w:rPr>
        <w:t>d</w:t>
      </w:r>
      <w:r>
        <w:rPr>
          <w:rFonts w:ascii="Times New Roman" w:hAnsi="Times New Roman" w:cs="Times New Roman"/>
        </w:rPr>
        <w:t xml:space="preserve"> in the wild today. </w:t>
      </w:r>
    </w:p>
    <w:p w14:paraId="7DF36264" w14:textId="7D129853" w:rsidR="00DA713D" w:rsidRDefault="00DA713D" w:rsidP="00684907">
      <w:pPr>
        <w:pStyle w:val="Default"/>
        <w:spacing w:line="276" w:lineRule="auto"/>
        <w:rPr>
          <w:rFonts w:ascii="Times New Roman" w:hAnsi="Times New Roman" w:cs="Times New Roman"/>
        </w:rPr>
      </w:pPr>
    </w:p>
    <w:p w14:paraId="2196C1FD" w14:textId="3B1E23FB" w:rsidR="00D00B9F" w:rsidRDefault="00DA713D" w:rsidP="00684907">
      <w:pPr>
        <w:pStyle w:val="Default"/>
        <w:spacing w:line="276" w:lineRule="auto"/>
        <w:rPr>
          <w:rFonts w:ascii="Times New Roman" w:hAnsi="Times New Roman" w:cs="Times New Roman"/>
        </w:rPr>
      </w:pPr>
      <w:r>
        <w:rPr>
          <w:rFonts w:ascii="Times New Roman" w:hAnsi="Times New Roman" w:cs="Times New Roman"/>
        </w:rPr>
        <w:t xml:space="preserve">As </w:t>
      </w:r>
      <w:r w:rsidR="00220445">
        <w:rPr>
          <w:rFonts w:ascii="Times New Roman" w:hAnsi="Times New Roman" w:cs="Times New Roman"/>
        </w:rPr>
        <w:t>is attested</w:t>
      </w:r>
      <w:r>
        <w:rPr>
          <w:rFonts w:ascii="Times New Roman" w:hAnsi="Times New Roman" w:cs="Times New Roman"/>
        </w:rPr>
        <w:t xml:space="preserve"> to </w:t>
      </w:r>
      <w:r w:rsidR="00220445">
        <w:rPr>
          <w:rFonts w:ascii="Times New Roman" w:hAnsi="Times New Roman" w:cs="Times New Roman"/>
        </w:rPr>
        <w:t>within the</w:t>
      </w:r>
      <w:r>
        <w:rPr>
          <w:rFonts w:ascii="Times New Roman" w:hAnsi="Times New Roman" w:cs="Times New Roman"/>
        </w:rPr>
        <w:t xml:space="preserve"> proposal</w:t>
      </w:r>
      <w:r w:rsidR="006F7EE2">
        <w:rPr>
          <w:rFonts w:ascii="Times New Roman" w:hAnsi="Times New Roman" w:cs="Times New Roman"/>
        </w:rPr>
        <w:t xml:space="preserve"> and</w:t>
      </w:r>
      <w:r>
        <w:rPr>
          <w:rFonts w:ascii="Times New Roman" w:hAnsi="Times New Roman" w:cs="Times New Roman"/>
        </w:rPr>
        <w:t xml:space="preserve"> even </w:t>
      </w:r>
      <w:r w:rsidR="00220445">
        <w:rPr>
          <w:rFonts w:ascii="Times New Roman" w:hAnsi="Times New Roman" w:cs="Times New Roman"/>
        </w:rPr>
        <w:t>within the</w:t>
      </w:r>
      <w:r>
        <w:rPr>
          <w:rFonts w:ascii="Times New Roman" w:hAnsi="Times New Roman" w:cs="Times New Roman"/>
        </w:rPr>
        <w:t xml:space="preserve"> interim report, </w:t>
      </w:r>
      <w:r w:rsidR="00220445">
        <w:rPr>
          <w:rFonts w:ascii="Times New Roman" w:hAnsi="Times New Roman" w:cs="Times New Roman"/>
        </w:rPr>
        <w:t xml:space="preserve">I had only a couple of </w:t>
      </w:r>
      <w:r w:rsidR="002B13C9">
        <w:rPr>
          <w:rFonts w:ascii="Times New Roman" w:hAnsi="Times New Roman" w:cs="Times New Roman"/>
        </w:rPr>
        <w:t>tooling</w:t>
      </w:r>
      <w:r w:rsidR="00220445">
        <w:rPr>
          <w:rFonts w:ascii="Times New Roman" w:hAnsi="Times New Roman" w:cs="Times New Roman"/>
        </w:rPr>
        <w:t xml:space="preserve"> certainties decided upon until quite a late stage in the project lifecycle. I knew I wanted to implement the application in JavaScript and to build </w:t>
      </w:r>
      <w:r w:rsidR="002B13C9">
        <w:rPr>
          <w:rFonts w:ascii="Times New Roman" w:hAnsi="Times New Roman" w:cs="Times New Roman"/>
        </w:rPr>
        <w:t xml:space="preserve">it in </w:t>
      </w:r>
      <w:r w:rsidR="00220445">
        <w:rPr>
          <w:rFonts w:ascii="Times New Roman" w:hAnsi="Times New Roman" w:cs="Times New Roman"/>
        </w:rPr>
        <w:t xml:space="preserve">a Node.js runtime environment. Aside from that, I envisaged serving HTML from a </w:t>
      </w:r>
      <w:r w:rsidR="006F7EE2">
        <w:rPr>
          <w:rFonts w:ascii="Times New Roman" w:hAnsi="Times New Roman" w:cs="Times New Roman"/>
        </w:rPr>
        <w:t xml:space="preserve">single </w:t>
      </w:r>
      <w:r w:rsidR="00220445">
        <w:rPr>
          <w:rFonts w:ascii="Times New Roman" w:hAnsi="Times New Roman" w:cs="Times New Roman"/>
        </w:rPr>
        <w:t xml:space="preserve">backend server in much the same way as a Python/Flask/SQLite stack would, albeit with much more dynamic elements controlled by more JavaScript. </w:t>
      </w:r>
    </w:p>
    <w:p w14:paraId="0F395BA3" w14:textId="267D23DB" w:rsidR="002B13C9" w:rsidRDefault="002B13C9" w:rsidP="00684907">
      <w:pPr>
        <w:pStyle w:val="Default"/>
        <w:spacing w:line="276" w:lineRule="auto"/>
        <w:rPr>
          <w:rFonts w:ascii="Times New Roman" w:hAnsi="Times New Roman" w:cs="Times New Roman"/>
        </w:rPr>
      </w:pPr>
    </w:p>
    <w:p w14:paraId="29D53F68" w14:textId="5E331095" w:rsidR="002B13C9" w:rsidRDefault="002B13C9" w:rsidP="00684907">
      <w:pPr>
        <w:pStyle w:val="Default"/>
        <w:spacing w:line="276" w:lineRule="auto"/>
        <w:rPr>
          <w:rFonts w:ascii="Times New Roman" w:hAnsi="Times New Roman" w:cs="Times New Roman"/>
        </w:rPr>
      </w:pPr>
      <w:r>
        <w:rPr>
          <w:rFonts w:ascii="Times New Roman" w:hAnsi="Times New Roman" w:cs="Times New Roman"/>
        </w:rPr>
        <w:t xml:space="preserve">It was apparent to me early on that Node.js is used in conjunction with the Express server framework and is increasingly being </w:t>
      </w:r>
      <w:proofErr w:type="gramStart"/>
      <w:r>
        <w:rPr>
          <w:rFonts w:ascii="Times New Roman" w:hAnsi="Times New Roman" w:cs="Times New Roman"/>
        </w:rPr>
        <w:t>back-ended</w:t>
      </w:r>
      <w:proofErr w:type="gramEnd"/>
      <w:r>
        <w:rPr>
          <w:rFonts w:ascii="Times New Roman" w:hAnsi="Times New Roman" w:cs="Times New Roman"/>
        </w:rPr>
        <w:t xml:space="preserve"> by a MongoDB non-relational database. What I stumbled upon quite late</w:t>
      </w:r>
      <w:r w:rsidR="00F6125E">
        <w:rPr>
          <w:rFonts w:ascii="Times New Roman" w:hAnsi="Times New Roman" w:cs="Times New Roman"/>
        </w:rPr>
        <w:t xml:space="preserve"> – late November, with only approximately one third of the project timeframe remaining – was the React.js frontend framework and the MERN stack that it rounds out in conjunction with the </w:t>
      </w:r>
      <w:r w:rsidR="0058590A">
        <w:rPr>
          <w:rFonts w:ascii="Times New Roman" w:hAnsi="Times New Roman" w:cs="Times New Roman"/>
        </w:rPr>
        <w:t xml:space="preserve">technologies already mentioned above. </w:t>
      </w:r>
    </w:p>
    <w:p w14:paraId="68101AD0" w14:textId="4CE192FA" w:rsidR="00937D9F" w:rsidRDefault="00937D9F" w:rsidP="00684907">
      <w:pPr>
        <w:pStyle w:val="Default"/>
        <w:spacing w:line="276" w:lineRule="auto"/>
        <w:rPr>
          <w:rFonts w:ascii="Times New Roman" w:hAnsi="Times New Roman" w:cs="Times New Roman"/>
        </w:rPr>
      </w:pPr>
    </w:p>
    <w:p w14:paraId="322D8F0D" w14:textId="77777777" w:rsidR="00684907" w:rsidRDefault="00684907" w:rsidP="00684907">
      <w:pPr>
        <w:pStyle w:val="Default"/>
        <w:spacing w:line="276" w:lineRule="auto"/>
        <w:rPr>
          <w:rFonts w:ascii="Times New Roman" w:hAnsi="Times New Roman" w:cs="Times New Roman"/>
        </w:rPr>
      </w:pPr>
    </w:p>
    <w:p w14:paraId="04D04C80" w14:textId="78E703E2" w:rsidR="00937D9F" w:rsidRPr="00711792" w:rsidRDefault="00937D9F" w:rsidP="00684907">
      <w:pPr>
        <w:pStyle w:val="Default"/>
        <w:spacing w:line="276" w:lineRule="auto"/>
        <w:rPr>
          <w:rFonts w:ascii="Times New Roman" w:hAnsi="Times New Roman" w:cs="Times New Roman"/>
        </w:rPr>
      </w:pPr>
      <w:r>
        <w:rPr>
          <w:rFonts w:ascii="Times New Roman" w:hAnsi="Times New Roman" w:cs="Times New Roman"/>
        </w:rPr>
        <w:t xml:space="preserve">With the retrospective knowledge that a React frontend framework is </w:t>
      </w:r>
      <w:r w:rsidR="005C3583">
        <w:rPr>
          <w:rFonts w:ascii="Times New Roman" w:hAnsi="Times New Roman" w:cs="Times New Roman"/>
        </w:rPr>
        <w:t xml:space="preserve">multiple times more complex that the rest of an application stack combined, it was foolhardy on one level to attempt to implement </w:t>
      </w:r>
      <w:r w:rsidR="00ED7F63">
        <w:rPr>
          <w:rFonts w:ascii="Times New Roman" w:hAnsi="Times New Roman" w:cs="Times New Roman"/>
        </w:rPr>
        <w:t xml:space="preserve">this layer with only one of the three months remaining. Some of </w:t>
      </w:r>
      <w:r w:rsidR="00B54975">
        <w:rPr>
          <w:rFonts w:ascii="Times New Roman" w:hAnsi="Times New Roman" w:cs="Times New Roman"/>
        </w:rPr>
        <w:t>the functionalities</w:t>
      </w:r>
      <w:r w:rsidR="00ED7F63">
        <w:rPr>
          <w:rFonts w:ascii="Times New Roman" w:hAnsi="Times New Roman" w:cs="Times New Roman"/>
        </w:rPr>
        <w:t xml:space="preserve"> and interfaces are rough and patchy as a result. On another level, using the MERN stack and </w:t>
      </w:r>
      <w:r w:rsidR="00B54975">
        <w:rPr>
          <w:rFonts w:ascii="Times New Roman" w:hAnsi="Times New Roman" w:cs="Times New Roman"/>
        </w:rPr>
        <w:t>gaining an</w:t>
      </w:r>
      <w:r w:rsidR="00ED7F63">
        <w:rPr>
          <w:rFonts w:ascii="Times New Roman" w:hAnsi="Times New Roman" w:cs="Times New Roman"/>
        </w:rPr>
        <w:t xml:space="preserve"> understanding of how these technologies integrate has been </w:t>
      </w:r>
      <w:r w:rsidR="00684907">
        <w:rPr>
          <w:rFonts w:ascii="Times New Roman" w:hAnsi="Times New Roman" w:cs="Times New Roman"/>
        </w:rPr>
        <w:t xml:space="preserve">a </w:t>
      </w:r>
      <w:r w:rsidR="00ED7F63">
        <w:rPr>
          <w:rFonts w:ascii="Times New Roman" w:hAnsi="Times New Roman" w:cs="Times New Roman"/>
        </w:rPr>
        <w:t xml:space="preserve">profoundly </w:t>
      </w:r>
      <w:r w:rsidR="00684907">
        <w:rPr>
          <w:rFonts w:ascii="Times New Roman" w:hAnsi="Times New Roman" w:cs="Times New Roman"/>
        </w:rPr>
        <w:t xml:space="preserve">useful learning experience. The insights and experience I’ve been forced to </w:t>
      </w:r>
      <w:r w:rsidR="00B54975">
        <w:rPr>
          <w:rFonts w:ascii="Times New Roman" w:hAnsi="Times New Roman" w:cs="Times New Roman"/>
        </w:rPr>
        <w:t>glean as</w:t>
      </w:r>
      <w:r w:rsidR="00684907">
        <w:rPr>
          <w:rFonts w:ascii="Times New Roman" w:hAnsi="Times New Roman" w:cs="Times New Roman"/>
        </w:rPr>
        <w:t xml:space="preserve"> regards authentication </w:t>
      </w:r>
      <w:r w:rsidR="00AD4358">
        <w:rPr>
          <w:rFonts w:ascii="Times New Roman" w:hAnsi="Times New Roman" w:cs="Times New Roman"/>
        </w:rPr>
        <w:t>in addition to</w:t>
      </w:r>
      <w:r w:rsidR="00684907">
        <w:rPr>
          <w:rFonts w:ascii="Times New Roman" w:hAnsi="Times New Roman" w:cs="Times New Roman"/>
        </w:rPr>
        <w:t xml:space="preserve"> application </w:t>
      </w:r>
      <w:r w:rsidR="00604567">
        <w:rPr>
          <w:rFonts w:ascii="Times New Roman" w:hAnsi="Times New Roman" w:cs="Times New Roman"/>
        </w:rPr>
        <w:t xml:space="preserve">state </w:t>
      </w:r>
      <w:del w:id="8" w:author="Cian Walker" w:date="2023-01-06T19:28:00Z">
        <w:r w:rsidR="00604567" w:rsidDel="006C2107">
          <w:rPr>
            <w:rFonts w:ascii="Times New Roman" w:hAnsi="Times New Roman" w:cs="Times New Roman"/>
          </w:rPr>
          <w:delText xml:space="preserve">and  </w:delText>
        </w:r>
        <w:r w:rsidR="00684907" w:rsidDel="006C2107">
          <w:rPr>
            <w:rFonts w:ascii="Times New Roman" w:hAnsi="Times New Roman" w:cs="Times New Roman"/>
          </w:rPr>
          <w:delText>properties</w:delText>
        </w:r>
      </w:del>
      <w:ins w:id="9" w:author="Cian Walker" w:date="2023-01-06T19:28:00Z">
        <w:r w:rsidR="006C2107">
          <w:rPr>
            <w:rFonts w:ascii="Times New Roman" w:hAnsi="Times New Roman" w:cs="Times New Roman"/>
          </w:rPr>
          <w:t>and properties</w:t>
        </w:r>
      </w:ins>
      <w:r w:rsidR="00684907">
        <w:rPr>
          <w:rFonts w:ascii="Times New Roman" w:hAnsi="Times New Roman" w:cs="Times New Roman"/>
        </w:rPr>
        <w:t xml:space="preserve"> have been invaluable. </w:t>
      </w:r>
    </w:p>
    <w:p w14:paraId="7D5A164E" w14:textId="77777777" w:rsidR="00DA713D" w:rsidRDefault="00DA713D" w:rsidP="00D00B9F">
      <w:pPr>
        <w:pStyle w:val="Default"/>
        <w:rPr>
          <w:rFonts w:ascii="Times New Roman" w:hAnsi="Times New Roman" w:cs="Times New Roman"/>
          <w:b/>
          <w:bCs/>
        </w:rPr>
      </w:pPr>
    </w:p>
    <w:p w14:paraId="7571F308" w14:textId="77777777" w:rsidR="00DA713D" w:rsidDel="00CF4FA5" w:rsidRDefault="00DA713D" w:rsidP="00D00B9F">
      <w:pPr>
        <w:pStyle w:val="Default"/>
        <w:rPr>
          <w:del w:id="10" w:author="Cian Walker" w:date="2023-01-06T19:28:00Z"/>
          <w:rFonts w:ascii="Times New Roman" w:hAnsi="Times New Roman" w:cs="Times New Roman"/>
          <w:b/>
          <w:bCs/>
        </w:rPr>
      </w:pPr>
    </w:p>
    <w:p w14:paraId="2D8DC2A6" w14:textId="77777777" w:rsidR="00DA713D" w:rsidDel="00CF4FA5" w:rsidRDefault="00DA713D" w:rsidP="00D00B9F">
      <w:pPr>
        <w:pStyle w:val="Default"/>
        <w:rPr>
          <w:del w:id="11" w:author="Cian Walker" w:date="2023-01-06T19:28:00Z"/>
          <w:rFonts w:ascii="Times New Roman" w:hAnsi="Times New Roman" w:cs="Times New Roman"/>
          <w:b/>
          <w:bCs/>
        </w:rPr>
      </w:pPr>
    </w:p>
    <w:p w14:paraId="39BF7A13" w14:textId="77777777" w:rsidR="00DA713D" w:rsidRDefault="00DA713D" w:rsidP="00D00B9F">
      <w:pPr>
        <w:pStyle w:val="Default"/>
        <w:rPr>
          <w:rFonts w:ascii="Times New Roman" w:hAnsi="Times New Roman" w:cs="Times New Roman"/>
          <w:b/>
          <w:bCs/>
        </w:rPr>
      </w:pPr>
    </w:p>
    <w:p w14:paraId="7D16B12F" w14:textId="77777777" w:rsidR="00DA713D" w:rsidRDefault="00DA713D" w:rsidP="00D00B9F">
      <w:pPr>
        <w:pStyle w:val="Default"/>
        <w:rPr>
          <w:rFonts w:ascii="Times New Roman" w:hAnsi="Times New Roman" w:cs="Times New Roman"/>
          <w:b/>
          <w:bCs/>
        </w:rPr>
      </w:pPr>
    </w:p>
    <w:p w14:paraId="0CF37B1E" w14:textId="73C6F441" w:rsidR="00684907" w:rsidRDefault="00D00B9F" w:rsidP="00684907">
      <w:pPr>
        <w:pStyle w:val="Default"/>
        <w:jc w:val="center"/>
        <w:rPr>
          <w:rFonts w:ascii="Times New Roman" w:hAnsi="Times New Roman" w:cs="Times New Roman"/>
          <w:b/>
          <w:bCs/>
          <w:sz w:val="28"/>
          <w:szCs w:val="28"/>
          <w:u w:val="single"/>
        </w:rPr>
      </w:pPr>
      <w:r w:rsidRPr="00684907">
        <w:rPr>
          <w:rFonts w:ascii="Times New Roman" w:hAnsi="Times New Roman" w:cs="Times New Roman"/>
          <w:b/>
          <w:bCs/>
          <w:sz w:val="28"/>
          <w:szCs w:val="28"/>
          <w:u w:val="single"/>
        </w:rPr>
        <w:t>Acknowledgment</w:t>
      </w:r>
      <w:r w:rsidR="00684907" w:rsidRPr="00684907">
        <w:rPr>
          <w:rFonts w:ascii="Times New Roman" w:hAnsi="Times New Roman" w:cs="Times New Roman"/>
          <w:b/>
          <w:bCs/>
          <w:sz w:val="28"/>
          <w:szCs w:val="28"/>
          <w:u w:val="single"/>
        </w:rPr>
        <w:t>s:</w:t>
      </w:r>
      <w:r w:rsidRPr="00684907">
        <w:rPr>
          <w:rFonts w:ascii="Times New Roman" w:hAnsi="Times New Roman" w:cs="Times New Roman"/>
          <w:b/>
          <w:bCs/>
          <w:sz w:val="28"/>
          <w:szCs w:val="28"/>
          <w:u w:val="single"/>
        </w:rPr>
        <w:t xml:space="preserve"> </w:t>
      </w:r>
    </w:p>
    <w:p w14:paraId="329550F5" w14:textId="77777777" w:rsidR="00684907" w:rsidRPr="00684907" w:rsidRDefault="00684907" w:rsidP="00684907">
      <w:pPr>
        <w:pStyle w:val="Default"/>
        <w:jc w:val="center"/>
        <w:rPr>
          <w:rFonts w:ascii="Times New Roman" w:hAnsi="Times New Roman" w:cs="Times New Roman"/>
          <w:b/>
          <w:bCs/>
          <w:sz w:val="28"/>
          <w:szCs w:val="28"/>
          <w:u w:val="single"/>
        </w:rPr>
      </w:pPr>
    </w:p>
    <w:p w14:paraId="2F9CC554" w14:textId="51603BC5" w:rsidR="00D00B9F" w:rsidRPr="00711792" w:rsidRDefault="00684907" w:rsidP="005B6855">
      <w:pPr>
        <w:pStyle w:val="Default"/>
        <w:spacing w:line="276" w:lineRule="auto"/>
        <w:rPr>
          <w:rFonts w:ascii="Times New Roman" w:hAnsi="Times New Roman" w:cs="Times New Roman"/>
        </w:rPr>
      </w:pPr>
      <w:r>
        <w:rPr>
          <w:rFonts w:ascii="Times New Roman" w:hAnsi="Times New Roman" w:cs="Times New Roman"/>
        </w:rPr>
        <w:t xml:space="preserve">Further to previous acknowledgements in my interim </w:t>
      </w:r>
      <w:r w:rsidR="005B6855">
        <w:rPr>
          <w:rFonts w:ascii="Times New Roman" w:hAnsi="Times New Roman" w:cs="Times New Roman"/>
        </w:rPr>
        <w:t>report to</w:t>
      </w:r>
      <w:r>
        <w:rPr>
          <w:rFonts w:ascii="Times New Roman" w:hAnsi="Times New Roman" w:cs="Times New Roman"/>
        </w:rPr>
        <w:t xml:space="preserve"> Robert Graham </w:t>
      </w:r>
      <w:r w:rsidR="005B6855">
        <w:rPr>
          <w:rFonts w:ascii="Times New Roman" w:hAnsi="Times New Roman" w:cs="Times New Roman"/>
        </w:rPr>
        <w:t xml:space="preserve">and </w:t>
      </w:r>
      <w:r w:rsidR="00E44DB3">
        <w:rPr>
          <w:rFonts w:ascii="Times New Roman" w:hAnsi="Times New Roman" w:cs="Times New Roman"/>
        </w:rPr>
        <w:t>Gonzalo Lorca</w:t>
      </w:r>
      <w:r w:rsidR="005B6855">
        <w:rPr>
          <w:rFonts w:ascii="Times New Roman" w:hAnsi="Times New Roman" w:cs="Times New Roman"/>
        </w:rPr>
        <w:t xml:space="preserve"> </w:t>
      </w:r>
      <w:r>
        <w:rPr>
          <w:rFonts w:ascii="Times New Roman" w:hAnsi="Times New Roman" w:cs="Times New Roman"/>
        </w:rPr>
        <w:t>of IBM</w:t>
      </w:r>
      <w:r w:rsidR="005B6855">
        <w:rPr>
          <w:rFonts w:ascii="Times New Roman" w:hAnsi="Times New Roman" w:cs="Times New Roman"/>
        </w:rPr>
        <w:t xml:space="preserve">, my supervisor </w:t>
      </w:r>
      <w:proofErr w:type="spellStart"/>
      <w:r w:rsidR="005B6855">
        <w:rPr>
          <w:rFonts w:ascii="Times New Roman" w:hAnsi="Times New Roman" w:cs="Times New Roman"/>
        </w:rPr>
        <w:t>Dr.</w:t>
      </w:r>
      <w:proofErr w:type="spellEnd"/>
      <w:r w:rsidR="005B6855">
        <w:rPr>
          <w:rFonts w:ascii="Times New Roman" w:hAnsi="Times New Roman" w:cs="Times New Roman"/>
        </w:rPr>
        <w:t xml:space="preserve"> </w:t>
      </w:r>
      <w:proofErr w:type="spellStart"/>
      <w:r w:rsidR="005B6855">
        <w:rPr>
          <w:rFonts w:ascii="Times New Roman" w:hAnsi="Times New Roman" w:cs="Times New Roman"/>
        </w:rPr>
        <w:t>Izima</w:t>
      </w:r>
      <w:proofErr w:type="spellEnd"/>
      <w:r w:rsidR="005B6855">
        <w:rPr>
          <w:rFonts w:ascii="Times New Roman" w:hAnsi="Times New Roman" w:cs="Times New Roman"/>
        </w:rPr>
        <w:t>, Claire Caulfield, Jennie Byrne</w:t>
      </w:r>
      <w:r w:rsidR="00E83E5A">
        <w:rPr>
          <w:rFonts w:ascii="Times New Roman" w:hAnsi="Times New Roman" w:cs="Times New Roman"/>
        </w:rPr>
        <w:t>,</w:t>
      </w:r>
      <w:r w:rsidR="005B6855">
        <w:rPr>
          <w:rFonts w:ascii="Times New Roman" w:hAnsi="Times New Roman" w:cs="Times New Roman"/>
        </w:rPr>
        <w:t xml:space="preserve"> and Jon Harry: I’d like to especially acknowledge Bob Kalka, global head of Security </w:t>
      </w:r>
      <w:proofErr w:type="spellStart"/>
      <w:r w:rsidR="005B6855">
        <w:rPr>
          <w:rFonts w:ascii="Times New Roman" w:hAnsi="Times New Roman" w:cs="Times New Roman"/>
        </w:rPr>
        <w:t>PreSales</w:t>
      </w:r>
      <w:proofErr w:type="spellEnd"/>
      <w:r w:rsidR="005B6855">
        <w:rPr>
          <w:rFonts w:ascii="Times New Roman" w:hAnsi="Times New Roman" w:cs="Times New Roman"/>
        </w:rPr>
        <w:t xml:space="preserve"> Engineering, and </w:t>
      </w:r>
      <w:proofErr w:type="spellStart"/>
      <w:r w:rsidR="005B6855">
        <w:rPr>
          <w:rFonts w:ascii="Times New Roman" w:hAnsi="Times New Roman" w:cs="Times New Roman"/>
        </w:rPr>
        <w:t>Co</w:t>
      </w:r>
      <w:r w:rsidR="003A59DA">
        <w:rPr>
          <w:rFonts w:ascii="Times New Roman" w:hAnsi="Times New Roman" w:cs="Times New Roman"/>
        </w:rPr>
        <w:t>n</w:t>
      </w:r>
      <w:r w:rsidR="005B6855">
        <w:rPr>
          <w:rFonts w:ascii="Times New Roman" w:hAnsi="Times New Roman" w:cs="Times New Roman"/>
        </w:rPr>
        <w:t>stantinos</w:t>
      </w:r>
      <w:proofErr w:type="spellEnd"/>
      <w:r w:rsidR="005B6855">
        <w:rPr>
          <w:rFonts w:ascii="Times New Roman" w:hAnsi="Times New Roman" w:cs="Times New Roman"/>
        </w:rPr>
        <w:t xml:space="preserve"> </w:t>
      </w:r>
      <w:proofErr w:type="spellStart"/>
      <w:r w:rsidR="005B6855">
        <w:rPr>
          <w:rFonts w:ascii="Times New Roman" w:hAnsi="Times New Roman" w:cs="Times New Roman"/>
        </w:rPr>
        <w:t>Stavrou</w:t>
      </w:r>
      <w:proofErr w:type="spellEnd"/>
      <w:r w:rsidR="005B6855">
        <w:rPr>
          <w:rFonts w:ascii="Times New Roman" w:hAnsi="Times New Roman" w:cs="Times New Roman"/>
        </w:rPr>
        <w:t xml:space="preserve">, Security </w:t>
      </w:r>
      <w:proofErr w:type="spellStart"/>
      <w:r w:rsidR="005B6855">
        <w:rPr>
          <w:rFonts w:ascii="Times New Roman" w:hAnsi="Times New Roman" w:cs="Times New Roman"/>
        </w:rPr>
        <w:t>PreSales</w:t>
      </w:r>
      <w:proofErr w:type="spellEnd"/>
      <w:r w:rsidR="005B6855">
        <w:rPr>
          <w:rFonts w:ascii="Times New Roman" w:hAnsi="Times New Roman" w:cs="Times New Roman"/>
        </w:rPr>
        <w:t xml:space="preserve"> Engineering lead UK &amp; Ireland of IBM</w:t>
      </w:r>
      <w:r w:rsidR="00BF6030">
        <w:rPr>
          <w:rFonts w:ascii="Times New Roman" w:hAnsi="Times New Roman" w:cs="Times New Roman"/>
        </w:rPr>
        <w:t>,</w:t>
      </w:r>
      <w:r w:rsidR="005B6855">
        <w:rPr>
          <w:rFonts w:ascii="Times New Roman" w:hAnsi="Times New Roman" w:cs="Times New Roman"/>
        </w:rPr>
        <w:t xml:space="preserve"> for facilitating and encouraging my transition </w:t>
      </w:r>
      <w:r w:rsidR="00714305">
        <w:rPr>
          <w:rFonts w:ascii="Times New Roman" w:hAnsi="Times New Roman" w:cs="Times New Roman"/>
        </w:rPr>
        <w:t>to a</w:t>
      </w:r>
      <w:r w:rsidR="005B6855">
        <w:rPr>
          <w:rFonts w:ascii="Times New Roman" w:hAnsi="Times New Roman" w:cs="Times New Roman"/>
        </w:rPr>
        <w:t xml:space="preserve"> new technical direction in life.</w:t>
      </w:r>
      <w:r w:rsidR="00D961B9">
        <w:rPr>
          <w:rFonts w:ascii="Times New Roman" w:hAnsi="Times New Roman" w:cs="Times New Roman"/>
        </w:rPr>
        <w:t xml:space="preserve"> My partner, Gillian Murphy, also kindly and patiently endured endless recitation of the logic behind MERN-stack development so that I could get it straight in my own head. Her generosity took a particular sting out of the process for me.</w:t>
      </w:r>
    </w:p>
    <w:p w14:paraId="2C4AE6C2" w14:textId="77777777" w:rsidR="00D00B9F" w:rsidRPr="00711792" w:rsidRDefault="00D00B9F" w:rsidP="00D00B9F">
      <w:pPr>
        <w:pStyle w:val="Default"/>
        <w:rPr>
          <w:rFonts w:ascii="Times New Roman" w:hAnsi="Times New Roman" w:cs="Times New Roman"/>
        </w:rPr>
      </w:pPr>
    </w:p>
    <w:p w14:paraId="7933C61E" w14:textId="16224531" w:rsidR="00D4679F" w:rsidRPr="00D4679F" w:rsidRDefault="00D00B9F" w:rsidP="00D4679F">
      <w:pPr>
        <w:pStyle w:val="Default"/>
        <w:jc w:val="center"/>
        <w:rPr>
          <w:rFonts w:ascii="Times New Roman" w:hAnsi="Times New Roman" w:cs="Times New Roman"/>
          <w:b/>
          <w:bCs/>
          <w:sz w:val="28"/>
          <w:szCs w:val="28"/>
          <w:u w:val="single"/>
        </w:rPr>
      </w:pPr>
      <w:r w:rsidRPr="00D4679F">
        <w:rPr>
          <w:rFonts w:ascii="Times New Roman" w:hAnsi="Times New Roman" w:cs="Times New Roman"/>
          <w:b/>
          <w:bCs/>
          <w:sz w:val="28"/>
          <w:szCs w:val="28"/>
          <w:u w:val="single"/>
        </w:rPr>
        <w:t>Contents</w:t>
      </w:r>
    </w:p>
    <w:p w14:paraId="22E71521" w14:textId="77777777" w:rsidR="00D4679F" w:rsidRDefault="00D4679F" w:rsidP="00D00B9F">
      <w:pPr>
        <w:pStyle w:val="Default"/>
        <w:rPr>
          <w:rFonts w:ascii="Times New Roman" w:hAnsi="Times New Roman" w:cs="Times New Roman"/>
          <w:b/>
          <w:bCs/>
        </w:rPr>
      </w:pPr>
    </w:p>
    <w:p w14:paraId="50835FA4" w14:textId="524457BF" w:rsidR="00D00B9F" w:rsidRPr="00711792" w:rsidRDefault="00D00B9F" w:rsidP="00D00B9F">
      <w:pPr>
        <w:pStyle w:val="Default"/>
        <w:rPr>
          <w:rFonts w:ascii="Times New Roman" w:hAnsi="Times New Roman" w:cs="Times New Roman"/>
        </w:rPr>
      </w:pPr>
      <w:r w:rsidRPr="00711792">
        <w:rPr>
          <w:rFonts w:ascii="Times New Roman" w:hAnsi="Times New Roman" w:cs="Times New Roman"/>
        </w:rPr>
        <w:t xml:space="preserve">List of contents, including tables and figures, with page numbers. </w:t>
      </w:r>
    </w:p>
    <w:p w14:paraId="5AF8F523" w14:textId="77777777" w:rsidR="00D00B9F" w:rsidRPr="00711792" w:rsidRDefault="00D00B9F" w:rsidP="00D00B9F">
      <w:pPr>
        <w:pStyle w:val="Default"/>
        <w:rPr>
          <w:rFonts w:ascii="Times New Roman" w:hAnsi="Times New Roman" w:cs="Times New Roman"/>
        </w:rPr>
      </w:pPr>
    </w:p>
    <w:p w14:paraId="1BE12266" w14:textId="7FF80049" w:rsidR="00D00B9F" w:rsidRPr="00077D8E" w:rsidRDefault="00D00B9F" w:rsidP="00077D8E">
      <w:pPr>
        <w:pStyle w:val="Default"/>
        <w:jc w:val="center"/>
        <w:rPr>
          <w:rFonts w:ascii="Times New Roman" w:hAnsi="Times New Roman" w:cs="Times New Roman"/>
          <w:b/>
          <w:bCs/>
          <w:sz w:val="28"/>
          <w:szCs w:val="28"/>
          <w:u w:val="single"/>
        </w:rPr>
      </w:pPr>
      <w:r w:rsidRPr="00077D8E">
        <w:rPr>
          <w:rFonts w:ascii="Times New Roman" w:hAnsi="Times New Roman" w:cs="Times New Roman"/>
          <w:b/>
          <w:bCs/>
          <w:sz w:val="28"/>
          <w:szCs w:val="28"/>
          <w:u w:val="single"/>
        </w:rPr>
        <w:t>Chapter 1: Introduction</w:t>
      </w:r>
    </w:p>
    <w:p w14:paraId="14D64278" w14:textId="01893CA0" w:rsidR="00D00B9F" w:rsidRDefault="00D00B9F" w:rsidP="00D00B9F">
      <w:pPr>
        <w:pStyle w:val="Default"/>
        <w:rPr>
          <w:rFonts w:ascii="Times New Roman" w:hAnsi="Times New Roman" w:cs="Times New Roman"/>
        </w:rPr>
      </w:pPr>
    </w:p>
    <w:p w14:paraId="23D221A6" w14:textId="268515DC" w:rsidR="00B46363" w:rsidRDefault="007B1ED5" w:rsidP="00D530F5">
      <w:pPr>
        <w:pStyle w:val="Default"/>
        <w:spacing w:line="276" w:lineRule="auto"/>
        <w:rPr>
          <w:rFonts w:ascii="Times New Roman" w:hAnsi="Times New Roman" w:cs="Times New Roman"/>
        </w:rPr>
      </w:pPr>
      <w:r>
        <w:rPr>
          <w:rFonts w:ascii="Times New Roman" w:hAnsi="Times New Roman" w:cs="Times New Roman"/>
        </w:rPr>
        <w:t xml:space="preserve">By far the greatest additions and contrasts to be found in </w:t>
      </w:r>
      <w:r w:rsidR="000F0A26">
        <w:rPr>
          <w:rFonts w:ascii="Times New Roman" w:hAnsi="Times New Roman" w:cs="Times New Roman"/>
        </w:rPr>
        <w:t xml:space="preserve">this report since its interim counterpart are all related to the React.js frontend framework and the learning paths it has led me down. What I had learned virtually nothing of when building my Python/Flask/SQLite stack was the concept of application state and properties. </w:t>
      </w:r>
      <w:r w:rsidR="0019790F">
        <w:rPr>
          <w:rFonts w:ascii="Times New Roman" w:hAnsi="Times New Roman" w:cs="Times New Roman"/>
        </w:rPr>
        <w:t>My learning</w:t>
      </w:r>
      <w:r w:rsidR="000F0A26">
        <w:rPr>
          <w:rFonts w:ascii="Times New Roman" w:hAnsi="Times New Roman" w:cs="Times New Roman"/>
        </w:rPr>
        <w:t xml:space="preserve"> steered itself in this direction</w:t>
      </w:r>
      <w:r w:rsidR="00B54975">
        <w:rPr>
          <w:rFonts w:ascii="Times New Roman" w:hAnsi="Times New Roman" w:cs="Times New Roman"/>
        </w:rPr>
        <w:t xml:space="preserve"> </w:t>
      </w:r>
      <w:r w:rsidR="000F0A26">
        <w:rPr>
          <w:rFonts w:ascii="Times New Roman" w:hAnsi="Times New Roman" w:cs="Times New Roman"/>
        </w:rPr>
        <w:t xml:space="preserve">quite </w:t>
      </w:r>
      <w:r w:rsidR="00B54975">
        <w:rPr>
          <w:rFonts w:ascii="Times New Roman" w:hAnsi="Times New Roman" w:cs="Times New Roman"/>
        </w:rPr>
        <w:t>inevitably</w:t>
      </w:r>
      <w:r w:rsidR="000F0A26">
        <w:rPr>
          <w:rFonts w:ascii="Times New Roman" w:hAnsi="Times New Roman" w:cs="Times New Roman"/>
        </w:rPr>
        <w:t xml:space="preserve"> </w:t>
      </w:r>
      <w:proofErr w:type="gramStart"/>
      <w:r w:rsidR="000F0A26">
        <w:rPr>
          <w:rFonts w:ascii="Times New Roman" w:hAnsi="Times New Roman" w:cs="Times New Roman"/>
        </w:rPr>
        <w:t>as a consequence of</w:t>
      </w:r>
      <w:proofErr w:type="gramEnd"/>
      <w:r w:rsidR="000F0A26">
        <w:rPr>
          <w:rFonts w:ascii="Times New Roman" w:hAnsi="Times New Roman" w:cs="Times New Roman"/>
        </w:rPr>
        <w:t xml:space="preserve"> my interest in identity &amp; access management. </w:t>
      </w:r>
      <w:r w:rsidR="00B54975">
        <w:rPr>
          <w:rFonts w:ascii="Times New Roman" w:hAnsi="Times New Roman" w:cs="Times New Roman"/>
        </w:rPr>
        <w:t>While user authentication is far from the only aspect of application state, it is an elemental one. The available literature, training tutorials, and materials out there remain quite disjointed and dependent on almost infinite different</w:t>
      </w:r>
      <w:r w:rsidR="0019790F">
        <w:rPr>
          <w:rFonts w:ascii="Times New Roman" w:hAnsi="Times New Roman" w:cs="Times New Roman"/>
        </w:rPr>
        <w:t xml:space="preserve"> combinations of technologies. The MERN stack seemed </w:t>
      </w:r>
      <w:r w:rsidR="00565157">
        <w:rPr>
          <w:rFonts w:ascii="Times New Roman" w:hAnsi="Times New Roman" w:cs="Times New Roman"/>
        </w:rPr>
        <w:t>the combination most likely to have consistent and reliable pedagogical materials available to it, in addition to being extremely ubiquitous, current, and relevant. Coming around to the technical meat and bones of the implementation, I would state that the greatest change in my perspective since the interim report is the following. Barely six weeks ago, I conceived of front-end and user interface as synonyms for the same material object. I now realise that user interface is but a subset of front-end</w:t>
      </w:r>
      <w:r w:rsidR="006351F2">
        <w:rPr>
          <w:rFonts w:ascii="Times New Roman" w:hAnsi="Times New Roman" w:cs="Times New Roman"/>
        </w:rPr>
        <w:t xml:space="preserve"> development</w:t>
      </w:r>
      <w:r w:rsidR="00565157">
        <w:rPr>
          <w:rFonts w:ascii="Times New Roman" w:hAnsi="Times New Roman" w:cs="Times New Roman"/>
        </w:rPr>
        <w:t xml:space="preserve">. Application state and properties and their management can be a gargantuan undertaking, and one that is intimately intertwined with the discipline in which I am an apprentice engineer: Identity &amp; Access </w:t>
      </w:r>
      <w:r w:rsidR="00565157">
        <w:rPr>
          <w:rFonts w:ascii="Times New Roman" w:hAnsi="Times New Roman" w:cs="Times New Roman"/>
        </w:rPr>
        <w:lastRenderedPageBreak/>
        <w:t xml:space="preserve">management. </w:t>
      </w:r>
      <w:r w:rsidR="00B46363">
        <w:rPr>
          <w:rFonts w:ascii="Times New Roman" w:hAnsi="Times New Roman" w:cs="Times New Roman"/>
        </w:rPr>
        <w:t>Following the implementation of my Python/Flask/SQLite stack, I’d imagined a web application as being composed of three layers:</w:t>
      </w:r>
    </w:p>
    <w:p w14:paraId="08E766CC" w14:textId="5FDD00A1" w:rsidR="007B1ED5" w:rsidRDefault="00B46363" w:rsidP="00D530F5">
      <w:pPr>
        <w:pStyle w:val="Default"/>
        <w:numPr>
          <w:ilvl w:val="0"/>
          <w:numId w:val="1"/>
        </w:numPr>
        <w:spacing w:line="276" w:lineRule="auto"/>
        <w:rPr>
          <w:rFonts w:ascii="Times New Roman" w:hAnsi="Times New Roman" w:cs="Times New Roman"/>
        </w:rPr>
      </w:pPr>
      <w:r>
        <w:rPr>
          <w:rFonts w:ascii="Times New Roman" w:hAnsi="Times New Roman" w:cs="Times New Roman"/>
        </w:rPr>
        <w:t>HTML styled with CSS and dynamicised by JavaScript.</w:t>
      </w:r>
    </w:p>
    <w:p w14:paraId="3C6DF8AE" w14:textId="7618BEDA" w:rsidR="00B46363" w:rsidRDefault="00B46363" w:rsidP="00D530F5">
      <w:pPr>
        <w:pStyle w:val="Default"/>
        <w:numPr>
          <w:ilvl w:val="0"/>
          <w:numId w:val="1"/>
        </w:numPr>
        <w:spacing w:line="276" w:lineRule="auto"/>
        <w:rPr>
          <w:rFonts w:ascii="Times New Roman" w:hAnsi="Times New Roman" w:cs="Times New Roman"/>
        </w:rPr>
      </w:pPr>
      <w:r>
        <w:rPr>
          <w:rFonts w:ascii="Times New Roman" w:hAnsi="Times New Roman" w:cs="Times New Roman"/>
        </w:rPr>
        <w:t xml:space="preserve">A middle layer of REST APIs performing HTTP crud functions between HTML pages and a database. </w:t>
      </w:r>
    </w:p>
    <w:p w14:paraId="2E5EB0BA" w14:textId="091C213C" w:rsidR="00B46363" w:rsidRDefault="00BC10B8" w:rsidP="00D530F5">
      <w:pPr>
        <w:pStyle w:val="Default"/>
        <w:numPr>
          <w:ilvl w:val="0"/>
          <w:numId w:val="1"/>
        </w:numPr>
        <w:spacing w:line="276" w:lineRule="auto"/>
        <w:rPr>
          <w:rFonts w:ascii="Times New Roman" w:hAnsi="Times New Roman" w:cs="Times New Roman"/>
        </w:rPr>
      </w:pPr>
      <w:r>
        <w:rPr>
          <w:rFonts w:ascii="Times New Roman" w:hAnsi="Times New Roman" w:cs="Times New Roman"/>
        </w:rPr>
        <w:t xml:space="preserve">A relational or non-relational database being read, written to, updated, and deleted. </w:t>
      </w:r>
    </w:p>
    <w:p w14:paraId="1733B432" w14:textId="3594B1E1" w:rsidR="00D502F1" w:rsidRDefault="00D502F1" w:rsidP="00D530F5">
      <w:pPr>
        <w:pStyle w:val="Default"/>
        <w:spacing w:line="276" w:lineRule="auto"/>
        <w:rPr>
          <w:rFonts w:ascii="Times New Roman" w:hAnsi="Times New Roman" w:cs="Times New Roman"/>
        </w:rPr>
      </w:pPr>
    </w:p>
    <w:p w14:paraId="2478D986" w14:textId="797F6AC2" w:rsidR="00D502F1" w:rsidRPr="00D502F1" w:rsidRDefault="002D327D" w:rsidP="00D530F5">
      <w:pPr>
        <w:pStyle w:val="Default"/>
        <w:spacing w:line="276" w:lineRule="auto"/>
        <w:rPr>
          <w:rFonts w:ascii="Times New Roman" w:hAnsi="Times New Roman" w:cs="Times New Roman"/>
        </w:rPr>
      </w:pPr>
      <w:r>
        <w:rPr>
          <w:rFonts w:ascii="Times New Roman" w:hAnsi="Times New Roman" w:cs="Times New Roman"/>
        </w:rPr>
        <w:t>Reminiscent</w:t>
      </w:r>
      <w:r w:rsidR="00D502F1">
        <w:rPr>
          <w:rFonts w:ascii="Times New Roman" w:hAnsi="Times New Roman" w:cs="Times New Roman"/>
        </w:rPr>
        <w:t xml:space="preserve"> </w:t>
      </w:r>
      <w:r>
        <w:rPr>
          <w:rFonts w:ascii="Times New Roman" w:hAnsi="Times New Roman" w:cs="Times New Roman"/>
        </w:rPr>
        <w:t>of</w:t>
      </w:r>
      <w:r w:rsidR="00D502F1">
        <w:rPr>
          <w:rFonts w:ascii="Times New Roman" w:hAnsi="Times New Roman" w:cs="Times New Roman"/>
        </w:rPr>
        <w:t xml:space="preserve"> how time is thought of as </w:t>
      </w:r>
      <w:r>
        <w:rPr>
          <w:rFonts w:ascii="Times New Roman" w:hAnsi="Times New Roman" w:cs="Times New Roman"/>
        </w:rPr>
        <w:t>a fourth</w:t>
      </w:r>
      <w:r w:rsidR="00D502F1">
        <w:rPr>
          <w:rFonts w:ascii="Times New Roman" w:hAnsi="Times New Roman" w:cs="Times New Roman"/>
        </w:rPr>
        <w:t xml:space="preserve"> dimension, I now realise the importance</w:t>
      </w:r>
      <w:r>
        <w:rPr>
          <w:rFonts w:ascii="Times New Roman" w:hAnsi="Times New Roman" w:cs="Times New Roman"/>
        </w:rPr>
        <w:t xml:space="preserve"> </w:t>
      </w:r>
      <w:r w:rsidR="00D502F1">
        <w:rPr>
          <w:rFonts w:ascii="Times New Roman" w:hAnsi="Times New Roman" w:cs="Times New Roman"/>
        </w:rPr>
        <w:t xml:space="preserve">of the consideration of </w:t>
      </w:r>
      <w:proofErr w:type="spellStart"/>
      <w:r w:rsidR="00D502F1">
        <w:rPr>
          <w:rFonts w:ascii="Times New Roman" w:hAnsi="Times New Roman" w:cs="Times New Roman"/>
          <w:i/>
          <w:iCs/>
        </w:rPr>
        <w:t>statefulness</w:t>
      </w:r>
      <w:proofErr w:type="spellEnd"/>
      <w:r w:rsidR="00D502F1">
        <w:rPr>
          <w:rFonts w:ascii="Times New Roman" w:hAnsi="Times New Roman" w:cs="Times New Roman"/>
        </w:rPr>
        <w:t>, which I understand to mean the status of a user’s session with</w:t>
      </w:r>
      <w:r w:rsidR="008D15CA">
        <w:rPr>
          <w:rFonts w:ascii="Times New Roman" w:hAnsi="Times New Roman" w:cs="Times New Roman"/>
        </w:rPr>
        <w:t>in</w:t>
      </w:r>
      <w:r w:rsidR="00D502F1">
        <w:rPr>
          <w:rFonts w:ascii="Times New Roman" w:hAnsi="Times New Roman" w:cs="Times New Roman"/>
        </w:rPr>
        <w:t xml:space="preserve"> the application.</w:t>
      </w:r>
      <w:r w:rsidR="007771D9">
        <w:rPr>
          <w:rFonts w:ascii="Times New Roman" w:hAnsi="Times New Roman" w:cs="Times New Roman"/>
        </w:rPr>
        <w:t xml:space="preserve"> To reiterate: the combination of motivation to gain skills in identity and access, coupled with the need to choose a technology that had ample learning resources available to it, plus the fact that I had already determined to implement the platform in a Node.js runtime environment, meant that a MERN stack web application was the only realistic direction of travel at that time</w:t>
      </w:r>
      <w:r w:rsidR="00D530F5">
        <w:rPr>
          <w:rFonts w:ascii="Times New Roman" w:hAnsi="Times New Roman" w:cs="Times New Roman"/>
        </w:rPr>
        <w:t>.</w:t>
      </w:r>
      <w:r w:rsidR="00EC36FF">
        <w:rPr>
          <w:rFonts w:ascii="Times New Roman" w:hAnsi="Times New Roman" w:cs="Times New Roman"/>
        </w:rPr>
        <w:t xml:space="preserve"> </w:t>
      </w:r>
      <w:proofErr w:type="spellStart"/>
      <w:r w:rsidR="00EC36FF">
        <w:rPr>
          <w:rFonts w:ascii="Times New Roman" w:hAnsi="Times New Roman" w:cs="Times New Roman"/>
        </w:rPr>
        <w:t>Statefulness</w:t>
      </w:r>
      <w:proofErr w:type="spellEnd"/>
      <w:r w:rsidR="00EC36FF">
        <w:rPr>
          <w:rFonts w:ascii="Times New Roman" w:hAnsi="Times New Roman" w:cs="Times New Roman"/>
        </w:rPr>
        <w:t xml:space="preserve"> aside, it was important to learn how to design and implement a single page web application as per the expected industry standard today. React.js, along with Angular.js and Vue.js, is one of the three pre-eminent frameworks in this regard also.</w:t>
      </w:r>
    </w:p>
    <w:p w14:paraId="5535F1BB" w14:textId="118784DD" w:rsidR="007B1ED5" w:rsidRDefault="007B1ED5" w:rsidP="00D00B9F">
      <w:pPr>
        <w:pStyle w:val="Default"/>
        <w:rPr>
          <w:rFonts w:ascii="Times New Roman" w:hAnsi="Times New Roman" w:cs="Times New Roman"/>
        </w:rPr>
      </w:pPr>
    </w:p>
    <w:p w14:paraId="1700E010" w14:textId="77777777" w:rsidR="007B1ED5" w:rsidRPr="00711792" w:rsidRDefault="007B1ED5" w:rsidP="00D00B9F">
      <w:pPr>
        <w:pStyle w:val="Default"/>
        <w:rPr>
          <w:rFonts w:ascii="Times New Roman" w:hAnsi="Times New Roman" w:cs="Times New Roman"/>
        </w:rPr>
      </w:pPr>
    </w:p>
    <w:p w14:paraId="7AC0A34C" w14:textId="43B10299" w:rsidR="00D00B9F" w:rsidRDefault="00D00B9F" w:rsidP="005E2820">
      <w:pPr>
        <w:pStyle w:val="Default"/>
        <w:spacing w:line="276" w:lineRule="auto"/>
        <w:jc w:val="center"/>
        <w:rPr>
          <w:rFonts w:ascii="Times New Roman" w:hAnsi="Times New Roman" w:cs="Times New Roman"/>
          <w:b/>
          <w:bCs/>
          <w:sz w:val="28"/>
          <w:szCs w:val="28"/>
          <w:u w:val="single"/>
        </w:rPr>
        <w:pPrChange w:id="12" w:author="Cian Walker" w:date="2023-01-06T21:23:00Z">
          <w:pPr>
            <w:pStyle w:val="Default"/>
            <w:jc w:val="center"/>
          </w:pPr>
        </w:pPrChange>
      </w:pPr>
      <w:r w:rsidRPr="00D530F5">
        <w:rPr>
          <w:rFonts w:ascii="Times New Roman" w:hAnsi="Times New Roman" w:cs="Times New Roman"/>
          <w:b/>
          <w:bCs/>
          <w:sz w:val="28"/>
          <w:szCs w:val="28"/>
          <w:u w:val="single"/>
        </w:rPr>
        <w:t>Chapter 2: Background/Literature Review</w:t>
      </w:r>
    </w:p>
    <w:p w14:paraId="5A9F39DB" w14:textId="297B6532" w:rsidR="00DB26EA" w:rsidRDefault="00DB26EA" w:rsidP="005E2820">
      <w:pPr>
        <w:pStyle w:val="Default"/>
        <w:spacing w:line="276" w:lineRule="auto"/>
        <w:rPr>
          <w:rFonts w:ascii="Times New Roman" w:hAnsi="Times New Roman" w:cs="Times New Roman"/>
        </w:rPr>
        <w:pPrChange w:id="13" w:author="Cian Walker" w:date="2023-01-06T21:23:00Z">
          <w:pPr>
            <w:pStyle w:val="Default"/>
          </w:pPr>
        </w:pPrChange>
      </w:pPr>
    </w:p>
    <w:p w14:paraId="132D3493" w14:textId="77777777" w:rsidR="00BA501B" w:rsidRDefault="00F32AA6" w:rsidP="005E2820">
      <w:pPr>
        <w:pStyle w:val="Default"/>
        <w:spacing w:line="276" w:lineRule="auto"/>
        <w:rPr>
          <w:rFonts w:ascii="Times New Roman" w:hAnsi="Times New Roman" w:cs="Times New Roman"/>
        </w:rPr>
        <w:pPrChange w:id="14" w:author="Cian Walker" w:date="2023-01-06T21:23:00Z">
          <w:pPr>
            <w:pStyle w:val="Default"/>
          </w:pPr>
        </w:pPrChange>
      </w:pPr>
      <w:r>
        <w:rPr>
          <w:rFonts w:ascii="Times New Roman" w:hAnsi="Times New Roman" w:cs="Times New Roman"/>
        </w:rPr>
        <w:t xml:space="preserve">Around the time of my completion of </w:t>
      </w:r>
      <w:r w:rsidR="00413133">
        <w:rPr>
          <w:rFonts w:ascii="Times New Roman" w:hAnsi="Times New Roman" w:cs="Times New Roman"/>
        </w:rPr>
        <w:t>the</w:t>
      </w:r>
      <w:r>
        <w:rPr>
          <w:rFonts w:ascii="Times New Roman" w:hAnsi="Times New Roman" w:cs="Times New Roman"/>
        </w:rPr>
        <w:t xml:space="preserve"> </w:t>
      </w:r>
      <w:r>
        <w:rPr>
          <w:rFonts w:ascii="Times New Roman" w:hAnsi="Times New Roman" w:cs="Times New Roman"/>
        </w:rPr>
        <w:t>Python/Flask/SQLite</w:t>
      </w:r>
      <w:r>
        <w:rPr>
          <w:rFonts w:ascii="Times New Roman" w:hAnsi="Times New Roman" w:cs="Times New Roman"/>
        </w:rPr>
        <w:t xml:space="preserve"> stack, I had a m</w:t>
      </w:r>
      <w:r w:rsidR="00F42DE9">
        <w:rPr>
          <w:rFonts w:ascii="Times New Roman" w:hAnsi="Times New Roman" w:cs="Times New Roman"/>
        </w:rPr>
        <w:t>entoring session with an IBM colleague, Robert Graham</w:t>
      </w:r>
      <w:r w:rsidR="00413133">
        <w:rPr>
          <w:rFonts w:ascii="Times New Roman" w:hAnsi="Times New Roman" w:cs="Times New Roman"/>
        </w:rPr>
        <w:t xml:space="preserve">. Robert delivers large Identity &amp; Access projects with </w:t>
      </w:r>
      <w:r w:rsidR="00BA501B">
        <w:rPr>
          <w:rFonts w:ascii="Times New Roman" w:hAnsi="Times New Roman" w:cs="Times New Roman"/>
        </w:rPr>
        <w:t>our</w:t>
      </w:r>
      <w:r w:rsidR="00413133">
        <w:rPr>
          <w:rFonts w:ascii="Times New Roman" w:hAnsi="Times New Roman" w:cs="Times New Roman"/>
        </w:rPr>
        <w:t xml:space="preserve"> </w:t>
      </w:r>
      <w:proofErr w:type="gramStart"/>
      <w:r w:rsidR="00413133">
        <w:rPr>
          <w:rFonts w:ascii="Times New Roman" w:hAnsi="Times New Roman" w:cs="Times New Roman"/>
        </w:rPr>
        <w:t>clients</w:t>
      </w:r>
      <w:proofErr w:type="gramEnd"/>
      <w:r w:rsidR="00413133">
        <w:rPr>
          <w:rFonts w:ascii="Times New Roman" w:hAnsi="Times New Roman" w:cs="Times New Roman"/>
        </w:rPr>
        <w:t xml:space="preserve"> post-sale and recommended that I become familiar with Node.js given my particular interest in consumer-facing identity and access</w:t>
      </w:r>
      <w:r w:rsidR="00D012A2">
        <w:rPr>
          <w:rFonts w:ascii="Times New Roman" w:hAnsi="Times New Roman" w:cs="Times New Roman"/>
        </w:rPr>
        <w:t xml:space="preserve">, and because that is increasingly </w:t>
      </w:r>
      <w:r w:rsidR="00BA501B">
        <w:rPr>
          <w:rFonts w:ascii="Times New Roman" w:hAnsi="Times New Roman" w:cs="Times New Roman"/>
        </w:rPr>
        <w:t>what developers are implementing</w:t>
      </w:r>
      <w:r w:rsidR="00413133">
        <w:rPr>
          <w:rFonts w:ascii="Times New Roman" w:hAnsi="Times New Roman" w:cs="Times New Roman"/>
        </w:rPr>
        <w:t>.</w:t>
      </w:r>
      <w:r w:rsidR="00D012A2">
        <w:rPr>
          <w:rFonts w:ascii="Times New Roman" w:hAnsi="Times New Roman" w:cs="Times New Roman"/>
        </w:rPr>
        <w:t xml:space="preserve"> </w:t>
      </w:r>
    </w:p>
    <w:p w14:paraId="5946E407" w14:textId="77777777" w:rsidR="00BA501B" w:rsidRDefault="00BA501B" w:rsidP="005E2820">
      <w:pPr>
        <w:pStyle w:val="Default"/>
        <w:spacing w:line="276" w:lineRule="auto"/>
        <w:rPr>
          <w:rFonts w:ascii="Times New Roman" w:hAnsi="Times New Roman" w:cs="Times New Roman"/>
        </w:rPr>
        <w:pPrChange w:id="15" w:author="Cian Walker" w:date="2023-01-06T21:23:00Z">
          <w:pPr>
            <w:pStyle w:val="Default"/>
          </w:pPr>
        </w:pPrChange>
      </w:pPr>
    </w:p>
    <w:p w14:paraId="7DE5F272" w14:textId="375C941D" w:rsidR="00DB26EA" w:rsidRDefault="00BA501B" w:rsidP="005E2820">
      <w:pPr>
        <w:pStyle w:val="Default"/>
        <w:spacing w:line="276" w:lineRule="auto"/>
        <w:rPr>
          <w:rFonts w:ascii="Times New Roman" w:hAnsi="Times New Roman" w:cs="Times New Roman"/>
        </w:rPr>
        <w:pPrChange w:id="16" w:author="Cian Walker" w:date="2023-01-06T21:23:00Z">
          <w:pPr>
            <w:pStyle w:val="Default"/>
          </w:pPr>
        </w:pPrChange>
      </w:pPr>
      <w:r>
        <w:rPr>
          <w:rFonts w:ascii="Times New Roman" w:hAnsi="Times New Roman" w:cs="Times New Roman"/>
        </w:rPr>
        <w:t xml:space="preserve">As I delved into the JavaScript language generally, I came to realise that it had evolved into something completely unique. I would describe it as having evolved from the user interface — where it was initially just a markup element orchestrator and dynamiciser </w:t>
      </w:r>
      <w:r w:rsidR="003B7411">
        <w:rPr>
          <w:rFonts w:ascii="Times New Roman" w:hAnsi="Times New Roman" w:cs="Times New Roman"/>
        </w:rPr>
        <w:t>(</w:t>
      </w:r>
      <w:proofErr w:type="spellStart"/>
      <w:r w:rsidR="003B7411">
        <w:rPr>
          <w:rFonts w:ascii="Times New Roman" w:hAnsi="Times New Roman" w:cs="Times New Roman"/>
        </w:rPr>
        <w:t>Eich</w:t>
      </w:r>
      <w:proofErr w:type="spellEnd"/>
      <w:r w:rsidR="003B7411">
        <w:rPr>
          <w:rFonts w:ascii="Times New Roman" w:hAnsi="Times New Roman" w:cs="Times New Roman"/>
        </w:rPr>
        <w:t>, 2011)</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back </w:t>
      </w:r>
      <w:r>
        <w:rPr>
          <w:rFonts w:ascii="Times New Roman" w:hAnsi="Times New Roman" w:cs="Times New Roman"/>
        </w:rPr>
        <w:t>‘</w:t>
      </w:r>
      <w:r>
        <w:rPr>
          <w:rFonts w:ascii="Times New Roman" w:hAnsi="Times New Roman" w:cs="Times New Roman"/>
        </w:rPr>
        <w:t>down the valve</w:t>
      </w:r>
      <w:r w:rsidR="00570C1B">
        <w:rPr>
          <w:rFonts w:ascii="Times New Roman" w:hAnsi="Times New Roman" w:cs="Times New Roman"/>
        </w:rPr>
        <w:t>’</w:t>
      </w:r>
      <w:r w:rsidR="00570C1B">
        <w:rPr>
          <w:rFonts w:ascii="Times New Roman" w:hAnsi="Times New Roman" w:cs="Times New Roman"/>
        </w:rPr>
        <w:t xml:space="preserve"> (for </w:t>
      </w:r>
      <w:proofErr w:type="gramStart"/>
      <w:r w:rsidR="00570C1B">
        <w:rPr>
          <w:rFonts w:ascii="Times New Roman" w:hAnsi="Times New Roman" w:cs="Times New Roman"/>
        </w:rPr>
        <w:t>want  of</w:t>
      </w:r>
      <w:proofErr w:type="gramEnd"/>
      <w:r w:rsidR="00570C1B">
        <w:rPr>
          <w:rFonts w:ascii="Times New Roman" w:hAnsi="Times New Roman" w:cs="Times New Roman"/>
        </w:rPr>
        <w:t xml:space="preserve"> a better term)</w:t>
      </w:r>
      <w:r>
        <w:rPr>
          <w:rFonts w:ascii="Times New Roman" w:hAnsi="Times New Roman" w:cs="Times New Roman"/>
        </w:rPr>
        <w:t xml:space="preserve"> into the server where it came to be used to write APIs. </w:t>
      </w:r>
      <w:r w:rsidR="00570C1B">
        <w:rPr>
          <w:rFonts w:ascii="Times New Roman" w:hAnsi="Times New Roman" w:cs="Times New Roman"/>
        </w:rPr>
        <w:t xml:space="preserve">This seems singularly unique for a programming language. </w:t>
      </w:r>
      <w:r>
        <w:rPr>
          <w:rFonts w:ascii="Times New Roman" w:hAnsi="Times New Roman" w:cs="Times New Roman"/>
        </w:rPr>
        <w:t>Further to this, J</w:t>
      </w:r>
      <w:r w:rsidR="00570C1B">
        <w:rPr>
          <w:rFonts w:ascii="Times New Roman" w:hAnsi="Times New Roman" w:cs="Times New Roman"/>
        </w:rPr>
        <w:t>ava</w:t>
      </w:r>
      <w:r>
        <w:rPr>
          <w:rFonts w:ascii="Times New Roman" w:hAnsi="Times New Roman" w:cs="Times New Roman"/>
        </w:rPr>
        <w:t>S</w:t>
      </w:r>
      <w:r w:rsidR="00570C1B">
        <w:rPr>
          <w:rFonts w:ascii="Times New Roman" w:hAnsi="Times New Roman" w:cs="Times New Roman"/>
        </w:rPr>
        <w:t xml:space="preserve">cript </w:t>
      </w:r>
      <w:r>
        <w:rPr>
          <w:rFonts w:ascii="Times New Roman" w:hAnsi="Times New Roman" w:cs="Times New Roman"/>
        </w:rPr>
        <w:t>O</w:t>
      </w:r>
      <w:r w:rsidR="00570C1B">
        <w:rPr>
          <w:rFonts w:ascii="Times New Roman" w:hAnsi="Times New Roman" w:cs="Times New Roman"/>
        </w:rPr>
        <w:t xml:space="preserve">bject </w:t>
      </w:r>
      <w:r>
        <w:rPr>
          <w:rFonts w:ascii="Times New Roman" w:hAnsi="Times New Roman" w:cs="Times New Roman"/>
        </w:rPr>
        <w:t>N</w:t>
      </w:r>
      <w:r w:rsidR="00570C1B">
        <w:rPr>
          <w:rFonts w:ascii="Times New Roman" w:hAnsi="Times New Roman" w:cs="Times New Roman"/>
        </w:rPr>
        <w:t>otation (JSON)</w:t>
      </w:r>
      <w:r>
        <w:rPr>
          <w:rFonts w:ascii="Times New Roman" w:hAnsi="Times New Roman" w:cs="Times New Roman"/>
        </w:rPr>
        <w:t xml:space="preserve"> had become arguably the most common non-SQL data format in use. </w:t>
      </w:r>
      <w:r w:rsidR="007347C6">
        <w:rPr>
          <w:rFonts w:ascii="Times New Roman" w:hAnsi="Times New Roman" w:cs="Times New Roman"/>
        </w:rPr>
        <w:t xml:space="preserve">I </w:t>
      </w:r>
      <w:proofErr w:type="gramStart"/>
      <w:r w:rsidR="007347C6">
        <w:rPr>
          <w:rFonts w:ascii="Times New Roman" w:hAnsi="Times New Roman" w:cs="Times New Roman"/>
        </w:rPr>
        <w:t>began to notice</w:t>
      </w:r>
      <w:proofErr w:type="gramEnd"/>
      <w:r w:rsidR="007347C6">
        <w:rPr>
          <w:rFonts w:ascii="Times New Roman" w:hAnsi="Times New Roman" w:cs="Times New Roman"/>
        </w:rPr>
        <w:t xml:space="preserve"> the </w:t>
      </w:r>
      <w:r w:rsidR="00570C1B">
        <w:rPr>
          <w:rFonts w:ascii="Times New Roman" w:hAnsi="Times New Roman" w:cs="Times New Roman"/>
        </w:rPr>
        <w:t>emerging ‘</w:t>
      </w:r>
      <w:r w:rsidR="007347C6">
        <w:rPr>
          <w:rFonts w:ascii="Times New Roman" w:hAnsi="Times New Roman" w:cs="Times New Roman"/>
          <w:i/>
          <w:iCs/>
        </w:rPr>
        <w:t xml:space="preserve">JavaScript Everywhere’ </w:t>
      </w:r>
      <w:r w:rsidR="007347C6">
        <w:rPr>
          <w:rFonts w:ascii="Times New Roman" w:hAnsi="Times New Roman" w:cs="Times New Roman"/>
        </w:rPr>
        <w:t xml:space="preserve">(Rauch, 2012) trend and became keen to write my web application from one end to the other in one programming language. </w:t>
      </w:r>
      <w:ins w:id="17" w:author="Cian Walker" w:date="2023-01-06T11:18:00Z">
        <w:r w:rsidR="00665B26">
          <w:rPr>
            <w:rFonts w:ascii="Times New Roman" w:hAnsi="Times New Roman" w:cs="Times New Roman"/>
          </w:rPr>
          <w:t xml:space="preserve">Furthermore, learning JavaScript is </w:t>
        </w:r>
      </w:ins>
      <w:ins w:id="18" w:author="Cian Walker" w:date="2023-01-06T11:21:00Z">
        <w:r w:rsidR="00665B26">
          <w:rPr>
            <w:rFonts w:ascii="Times New Roman" w:hAnsi="Times New Roman" w:cs="Times New Roman"/>
          </w:rPr>
          <w:t>somewhat</w:t>
        </w:r>
      </w:ins>
      <w:ins w:id="19" w:author="Cian Walker" w:date="2023-01-06T11:18:00Z">
        <w:r w:rsidR="00665B26">
          <w:rPr>
            <w:rFonts w:ascii="Times New Roman" w:hAnsi="Times New Roman" w:cs="Times New Roman"/>
          </w:rPr>
          <w:t xml:space="preserve"> unique compared to other </w:t>
        </w:r>
      </w:ins>
      <w:ins w:id="20" w:author="Cian Walker" w:date="2023-01-06T11:21:00Z">
        <w:r w:rsidR="00665B26">
          <w:rPr>
            <w:rFonts w:ascii="Times New Roman" w:hAnsi="Times New Roman" w:cs="Times New Roman"/>
          </w:rPr>
          <w:t>languages in that it</w:t>
        </w:r>
      </w:ins>
      <w:ins w:id="21" w:author="Cian Walker" w:date="2023-01-06T11:24:00Z">
        <w:r w:rsidR="00665B26">
          <w:rPr>
            <w:rFonts w:ascii="Times New Roman" w:hAnsi="Times New Roman" w:cs="Times New Roman"/>
          </w:rPr>
          <w:t>’s originally designed to orchestrate</w:t>
        </w:r>
      </w:ins>
      <w:ins w:id="22" w:author="Cian Walker" w:date="2023-01-06T11:21:00Z">
        <w:r w:rsidR="00665B26">
          <w:rPr>
            <w:rFonts w:ascii="Times New Roman" w:hAnsi="Times New Roman" w:cs="Times New Roman"/>
          </w:rPr>
          <w:t xml:space="preserve"> and renders user interface elements</w:t>
        </w:r>
      </w:ins>
      <w:ins w:id="23" w:author="Cian Walker" w:date="2023-01-06T11:24:00Z">
        <w:r w:rsidR="00665B26">
          <w:rPr>
            <w:rFonts w:ascii="Times New Roman" w:hAnsi="Times New Roman" w:cs="Times New Roman"/>
          </w:rPr>
          <w:t xml:space="preserve">. Where development students may spend a lot of time playing around with Python or C-type </w:t>
        </w:r>
      </w:ins>
      <w:ins w:id="24" w:author="Cian Walker" w:date="2023-01-06T11:25:00Z">
        <w:r w:rsidR="00665B26">
          <w:rPr>
            <w:rFonts w:ascii="Times New Roman" w:hAnsi="Times New Roman" w:cs="Times New Roman"/>
          </w:rPr>
          <w:t>languages</w:t>
        </w:r>
      </w:ins>
      <w:ins w:id="25" w:author="Cian Walker" w:date="2023-01-06T11:24:00Z">
        <w:r w:rsidR="00665B26">
          <w:rPr>
            <w:rFonts w:ascii="Times New Roman" w:hAnsi="Times New Roman" w:cs="Times New Roman"/>
          </w:rPr>
          <w:t xml:space="preserve"> in a comm</w:t>
        </w:r>
      </w:ins>
      <w:ins w:id="26" w:author="Cian Walker" w:date="2023-01-06T11:25:00Z">
        <w:r w:rsidR="00665B26">
          <w:rPr>
            <w:rFonts w:ascii="Times New Roman" w:hAnsi="Times New Roman" w:cs="Times New Roman"/>
          </w:rPr>
          <w:t xml:space="preserve">and line-style interface, JavaScript </w:t>
        </w:r>
      </w:ins>
      <w:ins w:id="27" w:author="Cian Walker" w:date="2023-01-06T11:28:00Z">
        <w:r w:rsidR="000F6953">
          <w:rPr>
            <w:rFonts w:ascii="Times New Roman" w:hAnsi="Times New Roman" w:cs="Times New Roman"/>
          </w:rPr>
          <w:t xml:space="preserve">feels ‘real’ very quickly as </w:t>
        </w:r>
        <w:proofErr w:type="spellStart"/>
        <w:r w:rsidR="000F6953">
          <w:rPr>
            <w:rFonts w:ascii="Times New Roman" w:hAnsi="Times New Roman" w:cs="Times New Roman"/>
          </w:rPr>
          <w:t>youca</w:t>
        </w:r>
      </w:ins>
      <w:ins w:id="28" w:author="Cian Walker" w:date="2023-01-06T11:29:00Z">
        <w:r w:rsidR="000F6953">
          <w:rPr>
            <w:rFonts w:ascii="Times New Roman" w:hAnsi="Times New Roman" w:cs="Times New Roman"/>
          </w:rPr>
          <w:t>n</w:t>
        </w:r>
        <w:proofErr w:type="spellEnd"/>
        <w:r w:rsidR="000F6953">
          <w:rPr>
            <w:rFonts w:ascii="Times New Roman" w:hAnsi="Times New Roman" w:cs="Times New Roman"/>
          </w:rPr>
          <w:t xml:space="preserve"> quickly and easily run your code in a browser</w:t>
        </w:r>
      </w:ins>
      <w:ins w:id="29" w:author="Cian Walker" w:date="2023-01-06T11:28:00Z">
        <w:r w:rsidR="000F6953">
          <w:rPr>
            <w:rFonts w:ascii="Times New Roman" w:hAnsi="Times New Roman" w:cs="Times New Roman"/>
          </w:rPr>
          <w:t xml:space="preserve">. </w:t>
        </w:r>
      </w:ins>
      <w:ins w:id="30" w:author="Cian Walker" w:date="2023-01-06T11:29:00Z">
        <w:r w:rsidR="000F6953">
          <w:rPr>
            <w:rFonts w:ascii="Times New Roman" w:hAnsi="Times New Roman" w:cs="Times New Roman"/>
          </w:rPr>
          <w:t xml:space="preserve">I’ve somewhat fallen </w:t>
        </w:r>
      </w:ins>
      <w:ins w:id="31" w:author="Cian Walker" w:date="2023-01-06T11:31:00Z">
        <w:r w:rsidR="000F6953">
          <w:rPr>
            <w:rFonts w:ascii="Times New Roman" w:hAnsi="Times New Roman" w:cs="Times New Roman"/>
          </w:rPr>
          <w:t>in love</w:t>
        </w:r>
      </w:ins>
      <w:ins w:id="32" w:author="Cian Walker" w:date="2023-01-06T11:29:00Z">
        <w:r w:rsidR="000F6953">
          <w:rPr>
            <w:rFonts w:ascii="Times New Roman" w:hAnsi="Times New Roman" w:cs="Times New Roman"/>
          </w:rPr>
          <w:t xml:space="preserve"> with it </w:t>
        </w:r>
      </w:ins>
      <w:ins w:id="33" w:author="Cian Walker" w:date="2023-01-06T11:31:00Z">
        <w:r w:rsidR="000F6953">
          <w:rPr>
            <w:rFonts w:ascii="Times New Roman" w:hAnsi="Times New Roman" w:cs="Times New Roman"/>
          </w:rPr>
          <w:t>as a</w:t>
        </w:r>
      </w:ins>
      <w:ins w:id="34" w:author="Cian Walker" w:date="2023-01-06T11:29:00Z">
        <w:r w:rsidR="000F6953">
          <w:rPr>
            <w:rFonts w:ascii="Times New Roman" w:hAnsi="Times New Roman" w:cs="Times New Roman"/>
          </w:rPr>
          <w:t xml:space="preserve"> language. I hope I will receive some credit for </w:t>
        </w:r>
      </w:ins>
      <w:ins w:id="35" w:author="Cian Walker" w:date="2023-01-06T11:30:00Z">
        <w:r w:rsidR="000F6953">
          <w:rPr>
            <w:rFonts w:ascii="Times New Roman" w:hAnsi="Times New Roman" w:cs="Times New Roman"/>
          </w:rPr>
          <w:t xml:space="preserve">being almost completely self-taught in this regard as it was only covered as an as aside and as a fraction </w:t>
        </w:r>
      </w:ins>
      <w:ins w:id="36" w:author="Cian Walker" w:date="2023-01-06T11:31:00Z">
        <w:r w:rsidR="000F6953">
          <w:rPr>
            <w:rFonts w:ascii="Times New Roman" w:hAnsi="Times New Roman" w:cs="Times New Roman"/>
          </w:rPr>
          <w:t>of a</w:t>
        </w:r>
      </w:ins>
      <w:ins w:id="37" w:author="Cian Walker" w:date="2023-01-06T11:30:00Z">
        <w:r w:rsidR="000F6953">
          <w:rPr>
            <w:rFonts w:ascii="Times New Roman" w:hAnsi="Times New Roman" w:cs="Times New Roman"/>
          </w:rPr>
          <w:t xml:space="preserve"> topic in two modules. </w:t>
        </w:r>
      </w:ins>
    </w:p>
    <w:p w14:paraId="71040F82" w14:textId="43D3D8ED" w:rsidR="00570C1B" w:rsidRDefault="00570C1B" w:rsidP="005E2820">
      <w:pPr>
        <w:pStyle w:val="Default"/>
        <w:spacing w:line="276" w:lineRule="auto"/>
        <w:rPr>
          <w:rFonts w:ascii="Times New Roman" w:hAnsi="Times New Roman" w:cs="Times New Roman"/>
        </w:rPr>
        <w:pPrChange w:id="38" w:author="Cian Walker" w:date="2023-01-06T21:23:00Z">
          <w:pPr>
            <w:pStyle w:val="Default"/>
          </w:pPr>
        </w:pPrChange>
      </w:pPr>
    </w:p>
    <w:p w14:paraId="3135C8C0" w14:textId="643C7B2C" w:rsidR="00570C1B" w:rsidRDefault="00570C1B" w:rsidP="005E2820">
      <w:pPr>
        <w:pStyle w:val="Default"/>
        <w:spacing w:line="276" w:lineRule="auto"/>
        <w:rPr>
          <w:ins w:id="39" w:author="Cian Walker" w:date="2023-01-06T10:14:00Z"/>
          <w:rFonts w:ascii="Times New Roman" w:hAnsi="Times New Roman" w:cs="Times New Roman"/>
        </w:rPr>
        <w:pPrChange w:id="40" w:author="Cian Walker" w:date="2023-01-06T21:23:00Z">
          <w:pPr>
            <w:pStyle w:val="Default"/>
          </w:pPr>
        </w:pPrChange>
      </w:pPr>
      <w:r>
        <w:rPr>
          <w:rFonts w:ascii="Times New Roman" w:hAnsi="Times New Roman" w:cs="Times New Roman"/>
        </w:rPr>
        <w:lastRenderedPageBreak/>
        <w:t>Beyond JavaScript as a</w:t>
      </w:r>
      <w:ins w:id="41" w:author="Cian Walker" w:date="2023-01-06T11:33:00Z">
        <w:r w:rsidR="00D56FEB">
          <w:rPr>
            <w:rFonts w:ascii="Times New Roman" w:hAnsi="Times New Roman" w:cs="Times New Roman"/>
          </w:rPr>
          <w:t xml:space="preserve"> mere</w:t>
        </w:r>
      </w:ins>
      <w:r>
        <w:rPr>
          <w:rFonts w:ascii="Times New Roman" w:hAnsi="Times New Roman" w:cs="Times New Roman"/>
        </w:rPr>
        <w:t xml:space="preserve"> language, it quickly became apparent that </w:t>
      </w:r>
      <w:r w:rsidR="00F8120D">
        <w:rPr>
          <w:rFonts w:ascii="Times New Roman" w:hAnsi="Times New Roman" w:cs="Times New Roman"/>
        </w:rPr>
        <w:t xml:space="preserve">Node.js was a very suitable </w:t>
      </w:r>
      <w:r w:rsidR="003D46C1">
        <w:rPr>
          <w:rFonts w:ascii="Times New Roman" w:hAnsi="Times New Roman" w:cs="Times New Roman"/>
        </w:rPr>
        <w:t xml:space="preserve">programming paradigm to use for an application scoped the way </w:t>
      </w:r>
      <w:proofErr w:type="spellStart"/>
      <w:r w:rsidR="003D46C1" w:rsidRPr="005E2A93">
        <w:rPr>
          <w:rFonts w:ascii="Times New Roman" w:hAnsi="Times New Roman" w:cs="Times New Roman"/>
          <w:i/>
          <w:iCs/>
          <w:rPrChange w:id="42" w:author="Cian Walker" w:date="2023-01-06T11:31:00Z">
            <w:rPr>
              <w:rFonts w:ascii="Times New Roman" w:hAnsi="Times New Roman" w:cs="Times New Roman"/>
            </w:rPr>
          </w:rPrChange>
        </w:rPr>
        <w:t>th</w:t>
      </w:r>
      <w:ins w:id="43" w:author="Cian Walker" w:date="2023-01-06T10:05:00Z">
        <w:r w:rsidR="003D46C1" w:rsidRPr="005E2A93">
          <w:rPr>
            <w:rFonts w:ascii="Times New Roman" w:hAnsi="Times New Roman" w:cs="Times New Roman"/>
            <w:i/>
            <w:iCs/>
            <w:rPrChange w:id="44" w:author="Cian Walker" w:date="2023-01-06T11:31:00Z">
              <w:rPr>
                <w:rFonts w:ascii="Times New Roman" w:hAnsi="Times New Roman" w:cs="Times New Roman"/>
              </w:rPr>
            </w:rPrChange>
          </w:rPr>
          <w:t>Éir</w:t>
        </w:r>
      </w:ins>
      <w:ins w:id="45" w:author="Cian Walker" w:date="2023-01-06T10:07:00Z">
        <w:r w:rsidR="003D46C1" w:rsidRPr="005E2A93">
          <w:rPr>
            <w:rFonts w:ascii="Times New Roman" w:hAnsi="Times New Roman" w:cs="Times New Roman"/>
            <w:i/>
            <w:iCs/>
            <w:rPrChange w:id="46" w:author="Cian Walker" w:date="2023-01-06T11:31:00Z">
              <w:rPr>
                <w:rFonts w:ascii="Times New Roman" w:hAnsi="Times New Roman" w:cs="Times New Roman"/>
              </w:rPr>
            </w:rPrChange>
          </w:rPr>
          <w:t>eP</w:t>
        </w:r>
        <w:proofErr w:type="spellEnd"/>
        <w:r w:rsidR="003D46C1">
          <w:rPr>
            <w:rFonts w:ascii="Times New Roman" w:hAnsi="Times New Roman" w:cs="Times New Roman"/>
          </w:rPr>
          <w:t xml:space="preserve"> is. In an application where there is minimal processing of data sets</w:t>
        </w:r>
      </w:ins>
      <w:ins w:id="47" w:author="Cian Walker" w:date="2023-01-06T10:08:00Z">
        <w:r w:rsidR="003D46C1">
          <w:rPr>
            <w:rFonts w:ascii="Times New Roman" w:hAnsi="Times New Roman" w:cs="Times New Roman"/>
          </w:rPr>
          <w:t xml:space="preserve">, Node’s non-blocking in/out event </w:t>
        </w:r>
      </w:ins>
      <w:ins w:id="48" w:author="Cian Walker" w:date="2023-01-06T10:10:00Z">
        <w:r w:rsidR="003D46C1">
          <w:rPr>
            <w:rFonts w:ascii="Times New Roman" w:hAnsi="Times New Roman" w:cs="Times New Roman"/>
          </w:rPr>
          <w:t>loop is</w:t>
        </w:r>
      </w:ins>
      <w:ins w:id="49" w:author="Cian Walker" w:date="2023-01-06T10:09:00Z">
        <w:r w:rsidR="003D46C1">
          <w:rPr>
            <w:rFonts w:ascii="Times New Roman" w:hAnsi="Times New Roman" w:cs="Times New Roman"/>
          </w:rPr>
          <w:t xml:space="preserve"> optimised for speed of </w:t>
        </w:r>
      </w:ins>
      <w:ins w:id="50" w:author="Cian Walker" w:date="2023-01-06T10:12:00Z">
        <w:r w:rsidR="00366F24">
          <w:rPr>
            <w:rFonts w:ascii="Times New Roman" w:hAnsi="Times New Roman" w:cs="Times New Roman"/>
          </w:rPr>
          <w:t>HTTP request</w:t>
        </w:r>
      </w:ins>
      <w:ins w:id="51" w:author="Cian Walker" w:date="2023-01-06T10:09:00Z">
        <w:r w:rsidR="003D46C1">
          <w:rPr>
            <w:rFonts w:ascii="Times New Roman" w:hAnsi="Times New Roman" w:cs="Times New Roman"/>
          </w:rPr>
          <w:t xml:space="preserve"> and response </w:t>
        </w:r>
        <w:r w:rsidR="003D46C1" w:rsidRPr="003D46C1">
          <w:rPr>
            <w:rFonts w:ascii="Times New Roman" w:hAnsi="Times New Roman" w:cs="Times New Roman"/>
          </w:rPr>
          <w:t>(</w:t>
        </w:r>
        <w:r w:rsidR="003D46C1" w:rsidRPr="003D46C1">
          <w:rPr>
            <w:rFonts w:ascii="Times New Roman" w:hAnsi="Times New Roman" w:cs="Times New Roman"/>
            <w:rPrChange w:id="52" w:author="Cian Walker" w:date="2023-01-06T10:10:00Z">
              <w:rPr/>
            </w:rPrChange>
          </w:rPr>
          <w:t>Chitra</w:t>
        </w:r>
        <w:r w:rsidR="003D46C1" w:rsidRPr="003D46C1">
          <w:rPr>
            <w:rFonts w:ascii="Times New Roman" w:hAnsi="Times New Roman" w:cs="Times New Roman"/>
            <w:rPrChange w:id="53" w:author="Cian Walker" w:date="2023-01-06T10:10:00Z">
              <w:rPr/>
            </w:rPrChange>
          </w:rPr>
          <w:t xml:space="preserve"> &amp; </w:t>
        </w:r>
        <w:proofErr w:type="spellStart"/>
        <w:r w:rsidR="003D46C1" w:rsidRPr="003D46C1">
          <w:rPr>
            <w:rFonts w:ascii="Times New Roman" w:hAnsi="Times New Roman" w:cs="Times New Roman"/>
            <w:rPrChange w:id="54" w:author="Cian Walker" w:date="2023-01-06T10:10:00Z">
              <w:rPr/>
            </w:rPrChange>
          </w:rPr>
          <w:t>Satapathy</w:t>
        </w:r>
        <w:proofErr w:type="spellEnd"/>
        <w:r w:rsidR="003D46C1" w:rsidRPr="003D46C1">
          <w:rPr>
            <w:rFonts w:ascii="Times New Roman" w:hAnsi="Times New Roman" w:cs="Times New Roman"/>
            <w:rPrChange w:id="55" w:author="Cian Walker" w:date="2023-01-06T10:10:00Z">
              <w:rPr/>
            </w:rPrChange>
          </w:rPr>
          <w:t>, 2017)</w:t>
        </w:r>
      </w:ins>
      <w:ins w:id="56" w:author="Cian Walker" w:date="2023-01-06T10:10:00Z">
        <w:r w:rsidR="003D46C1">
          <w:rPr>
            <w:rFonts w:ascii="Times New Roman" w:hAnsi="Times New Roman" w:cs="Times New Roman"/>
          </w:rPr>
          <w:t xml:space="preserve">. </w:t>
        </w:r>
      </w:ins>
      <w:ins w:id="57" w:author="Cian Walker" w:date="2023-01-06T10:12:00Z">
        <w:r w:rsidR="00366F24">
          <w:rPr>
            <w:rFonts w:ascii="Times New Roman" w:hAnsi="Times New Roman" w:cs="Times New Roman"/>
          </w:rPr>
          <w:t xml:space="preserve">This asynchronicity </w:t>
        </w:r>
      </w:ins>
      <w:ins w:id="58" w:author="Cian Walker" w:date="2023-01-06T10:13:00Z">
        <w:r w:rsidR="00366F24">
          <w:rPr>
            <w:rFonts w:ascii="Times New Roman" w:hAnsi="Times New Roman" w:cs="Times New Roman"/>
          </w:rPr>
          <w:t xml:space="preserve">is a textbook ‘hack’ that sweats performance from </w:t>
        </w:r>
      </w:ins>
      <w:ins w:id="59" w:author="Cian Walker" w:date="2023-01-06T11:34:00Z">
        <w:r w:rsidR="001D723C">
          <w:rPr>
            <w:rFonts w:ascii="Times New Roman" w:hAnsi="Times New Roman" w:cs="Times New Roman"/>
          </w:rPr>
          <w:t>assets without</w:t>
        </w:r>
      </w:ins>
      <w:ins w:id="60" w:author="Cian Walker" w:date="2023-01-06T10:13:00Z">
        <w:r w:rsidR="00366F24">
          <w:rPr>
            <w:rFonts w:ascii="Times New Roman" w:hAnsi="Times New Roman" w:cs="Times New Roman"/>
          </w:rPr>
          <w:t xml:space="preserve"> requiring increased compute power or indeed</w:t>
        </w:r>
      </w:ins>
      <w:ins w:id="61" w:author="Cian Walker" w:date="2023-01-06T10:15:00Z">
        <w:r w:rsidR="00366F24">
          <w:rPr>
            <w:rFonts w:ascii="Times New Roman" w:hAnsi="Times New Roman" w:cs="Times New Roman"/>
          </w:rPr>
          <w:t xml:space="preserve"> even</w:t>
        </w:r>
      </w:ins>
      <w:ins w:id="62" w:author="Cian Walker" w:date="2023-01-06T10:13:00Z">
        <w:r w:rsidR="00366F24">
          <w:rPr>
            <w:rFonts w:ascii="Times New Roman" w:hAnsi="Times New Roman" w:cs="Times New Roman"/>
          </w:rPr>
          <w:t xml:space="preserve"> </w:t>
        </w:r>
      </w:ins>
      <w:proofErr w:type="spellStart"/>
      <w:ins w:id="63" w:author="Cian Walker" w:date="2023-01-06T10:14:00Z">
        <w:r w:rsidR="00366F24">
          <w:rPr>
            <w:rFonts w:ascii="Times New Roman" w:hAnsi="Times New Roman" w:cs="Times New Roman"/>
          </w:rPr>
          <w:t>mbps</w:t>
        </w:r>
        <w:proofErr w:type="spellEnd"/>
        <w:r w:rsidR="00366F24">
          <w:rPr>
            <w:rFonts w:ascii="Times New Roman" w:hAnsi="Times New Roman" w:cs="Times New Roman"/>
          </w:rPr>
          <w:t xml:space="preserve"> network performance:</w:t>
        </w:r>
      </w:ins>
      <w:ins w:id="64" w:author="Cian Walker" w:date="2023-01-06T10:12:00Z">
        <w:r w:rsidR="00366F24">
          <w:rPr>
            <w:rFonts w:ascii="Times New Roman" w:hAnsi="Times New Roman" w:cs="Times New Roman"/>
          </w:rPr>
          <w:t xml:space="preserve">  </w:t>
        </w:r>
      </w:ins>
    </w:p>
    <w:p w14:paraId="462044D6" w14:textId="4BA248DD" w:rsidR="00366F24" w:rsidRDefault="00366F24" w:rsidP="005E2820">
      <w:pPr>
        <w:pStyle w:val="Default"/>
        <w:spacing w:line="276" w:lineRule="auto"/>
        <w:rPr>
          <w:ins w:id="65" w:author="Cian Walker" w:date="2023-01-06T10:14:00Z"/>
          <w:rFonts w:ascii="Times New Roman" w:hAnsi="Times New Roman" w:cs="Times New Roman"/>
        </w:rPr>
        <w:pPrChange w:id="66" w:author="Cian Walker" w:date="2023-01-06T21:23:00Z">
          <w:pPr>
            <w:pStyle w:val="Default"/>
          </w:pPr>
        </w:pPrChange>
      </w:pPr>
    </w:p>
    <w:p w14:paraId="2BD2346E" w14:textId="7D676969" w:rsidR="00366F24" w:rsidRPr="00366F24" w:rsidRDefault="00366F24" w:rsidP="005E2820">
      <w:pPr>
        <w:pStyle w:val="Default"/>
        <w:spacing w:line="276" w:lineRule="auto"/>
        <w:rPr>
          <w:rFonts w:ascii="Times New Roman" w:hAnsi="Times New Roman" w:cs="Times New Roman"/>
          <w:i/>
          <w:iCs/>
          <w:rPrChange w:id="67" w:author="Cian Walker" w:date="2023-01-06T10:14:00Z">
            <w:rPr>
              <w:rFonts w:ascii="Times New Roman" w:hAnsi="Times New Roman" w:cs="Times New Roman"/>
            </w:rPr>
          </w:rPrChange>
        </w:rPr>
        <w:pPrChange w:id="68" w:author="Cian Walker" w:date="2023-01-06T21:23:00Z">
          <w:pPr>
            <w:pStyle w:val="Default"/>
          </w:pPr>
        </w:pPrChange>
      </w:pPr>
      <w:ins w:id="69" w:author="Cian Walker" w:date="2023-01-06T10:14:00Z">
        <w:r w:rsidRPr="00366F24">
          <w:rPr>
            <w:rFonts w:ascii="Times New Roman" w:hAnsi="Times New Roman" w:cs="Times New Roman"/>
            <w:i/>
            <w:iCs/>
            <w:rPrChange w:id="70" w:author="Cian Walker" w:date="2023-01-06T10:14:00Z">
              <w:rPr>
                <w:rFonts w:ascii="Times New Roman" w:hAnsi="Times New Roman" w:cs="Times New Roman"/>
              </w:rPr>
            </w:rPrChange>
          </w:rPr>
          <w:t>“</w:t>
        </w:r>
        <w:r w:rsidRPr="00366F24">
          <w:rPr>
            <w:rFonts w:ascii="Times New Roman" w:hAnsi="Times New Roman" w:cs="Times New Roman"/>
            <w:i/>
            <w:iCs/>
            <w:rPrChange w:id="71" w:author="Cian Walker" w:date="2023-01-06T10:14:00Z">
              <w:rPr>
                <w:rFonts w:ascii="Times New Roman" w:hAnsi="Times New Roman" w:cs="Times New Roman"/>
              </w:rPr>
            </w:rPrChange>
          </w:rPr>
          <w:t>As an example, let's consider a case where each request to a web server takes 50ms to complete and 45ms of that 50ms is database I/O that can be done asynchronously. Choosing non-blocking asynchronous operations frees up that 45ms per request to handle other requests. This is a significant difference in capacity just by choosing to use non-blocking methods instead of blocking methods.</w:t>
        </w:r>
        <w:r w:rsidRPr="00366F24">
          <w:rPr>
            <w:rFonts w:ascii="Times New Roman" w:hAnsi="Times New Roman" w:cs="Times New Roman"/>
            <w:i/>
            <w:iCs/>
            <w:rPrChange w:id="72" w:author="Cian Walker" w:date="2023-01-06T10:14:00Z">
              <w:rPr>
                <w:rFonts w:ascii="Times New Roman" w:hAnsi="Times New Roman" w:cs="Times New Roman"/>
              </w:rPr>
            </w:rPrChange>
          </w:rPr>
          <w:t>”</w:t>
        </w:r>
        <w:r>
          <w:rPr>
            <w:rFonts w:ascii="Times New Roman" w:hAnsi="Times New Roman" w:cs="Times New Roman"/>
            <w:i/>
            <w:iCs/>
          </w:rPr>
          <w:t xml:space="preserve"> – Node.js Documentation.</w:t>
        </w:r>
      </w:ins>
    </w:p>
    <w:p w14:paraId="58F3F1CE" w14:textId="21905EC7" w:rsidR="00F32AA6" w:rsidRDefault="00F32AA6" w:rsidP="005E2820">
      <w:pPr>
        <w:pStyle w:val="Default"/>
        <w:spacing w:line="276" w:lineRule="auto"/>
        <w:rPr>
          <w:rFonts w:ascii="Times New Roman" w:hAnsi="Times New Roman" w:cs="Times New Roman"/>
        </w:rPr>
        <w:pPrChange w:id="73" w:author="Cian Walker" w:date="2023-01-06T21:23:00Z">
          <w:pPr>
            <w:pStyle w:val="Default"/>
          </w:pPr>
        </w:pPrChange>
      </w:pPr>
    </w:p>
    <w:p w14:paraId="3A90C432" w14:textId="0829614F" w:rsidR="00F32AA6" w:rsidDel="005B49D6" w:rsidRDefault="00F32AA6" w:rsidP="005E2820">
      <w:pPr>
        <w:pStyle w:val="Default"/>
        <w:spacing w:line="276" w:lineRule="auto"/>
        <w:rPr>
          <w:del w:id="74" w:author="Cian Walker" w:date="2023-01-06T10:25:00Z"/>
          <w:rFonts w:ascii="Times New Roman" w:hAnsi="Times New Roman" w:cs="Times New Roman"/>
        </w:rPr>
        <w:pPrChange w:id="75" w:author="Cian Walker" w:date="2023-01-06T21:23:00Z">
          <w:pPr>
            <w:pStyle w:val="Default"/>
          </w:pPr>
        </w:pPrChange>
      </w:pPr>
      <w:del w:id="76" w:author="Cian Walker" w:date="2023-01-06T10:25:00Z">
        <w:r w:rsidDel="005B49D6">
          <w:rPr>
            <w:rFonts w:ascii="Times New Roman" w:hAnsi="Times New Roman" w:cs="Times New Roman"/>
          </w:rPr>
          <w:delText>-JavaScript every where  even  schema</w:delText>
        </w:r>
      </w:del>
    </w:p>
    <w:p w14:paraId="2C2BFBEB" w14:textId="422EAED8" w:rsidR="00F32AA6" w:rsidRDefault="00F32AA6" w:rsidP="005E2820">
      <w:pPr>
        <w:pStyle w:val="Default"/>
        <w:spacing w:line="276" w:lineRule="auto"/>
        <w:rPr>
          <w:ins w:id="77" w:author="Cian Walker" w:date="2023-01-06T10:26:00Z"/>
          <w:rFonts w:ascii="Times New Roman" w:hAnsi="Times New Roman" w:cs="Times New Roman"/>
        </w:rPr>
        <w:pPrChange w:id="78" w:author="Cian Walker" w:date="2023-01-06T21:23:00Z">
          <w:pPr>
            <w:pStyle w:val="Default"/>
          </w:pPr>
        </w:pPrChange>
      </w:pPr>
      <w:del w:id="79" w:author="Cian Walker" w:date="2023-01-06T10:25:00Z">
        <w:r w:rsidDel="005B49D6">
          <w:rPr>
            <w:rFonts w:ascii="Times New Roman" w:hAnsi="Times New Roman" w:cs="Times New Roman"/>
          </w:rPr>
          <w:delText>-Node.js suitability for in/out – messenger apps</w:delText>
        </w:r>
      </w:del>
      <w:proofErr w:type="gramStart"/>
      <w:ins w:id="80" w:author="Cian Walker" w:date="2023-01-06T10:25:00Z">
        <w:r w:rsidR="005B49D6">
          <w:rPr>
            <w:rFonts w:ascii="Times New Roman" w:hAnsi="Times New Roman" w:cs="Times New Roman"/>
          </w:rPr>
          <w:t>In light of</w:t>
        </w:r>
        <w:proofErr w:type="gramEnd"/>
        <w:r w:rsidR="005B49D6">
          <w:rPr>
            <w:rFonts w:ascii="Times New Roman" w:hAnsi="Times New Roman" w:cs="Times New Roman"/>
          </w:rPr>
          <w:t xml:space="preserve"> this, I was positive that</w:t>
        </w:r>
        <w:r w:rsidR="005D4993">
          <w:rPr>
            <w:rFonts w:ascii="Times New Roman" w:hAnsi="Times New Roman" w:cs="Times New Roman"/>
          </w:rPr>
          <w:t xml:space="preserve"> Node.js was an ideal </w:t>
        </w:r>
      </w:ins>
      <w:ins w:id="81" w:author="Cian Walker" w:date="2023-01-06T10:26:00Z">
        <w:r w:rsidR="005D4993">
          <w:rPr>
            <w:rFonts w:ascii="Times New Roman" w:hAnsi="Times New Roman" w:cs="Times New Roman"/>
          </w:rPr>
          <w:t>programming</w:t>
        </w:r>
      </w:ins>
      <w:ins w:id="82" w:author="Cian Walker" w:date="2023-01-06T10:25:00Z">
        <w:r w:rsidR="005D4993">
          <w:rPr>
            <w:rFonts w:ascii="Times New Roman" w:hAnsi="Times New Roman" w:cs="Times New Roman"/>
          </w:rPr>
          <w:t xml:space="preserve"> paradigm in which to wite an effective application for registering and authenticating use</w:t>
        </w:r>
      </w:ins>
      <w:ins w:id="83" w:author="Cian Walker" w:date="2023-01-06T10:26:00Z">
        <w:r w:rsidR="005D4993">
          <w:rPr>
            <w:rFonts w:ascii="Times New Roman" w:hAnsi="Times New Roman" w:cs="Times New Roman"/>
          </w:rPr>
          <w:t xml:space="preserve">rs; and </w:t>
        </w:r>
      </w:ins>
      <w:ins w:id="84" w:author="Cian Walker" w:date="2023-01-06T10:25:00Z">
        <w:r w:rsidR="005D4993">
          <w:rPr>
            <w:rFonts w:ascii="Times New Roman" w:hAnsi="Times New Roman" w:cs="Times New Roman"/>
          </w:rPr>
          <w:t xml:space="preserve">submitting, </w:t>
        </w:r>
      </w:ins>
      <w:ins w:id="85" w:author="Cian Walker" w:date="2023-01-06T10:26:00Z">
        <w:r w:rsidR="005D4993">
          <w:rPr>
            <w:rFonts w:ascii="Times New Roman" w:hAnsi="Times New Roman" w:cs="Times New Roman"/>
          </w:rPr>
          <w:t>retrieving, updating</w:t>
        </w:r>
      </w:ins>
      <w:ins w:id="86" w:author="Cian Walker" w:date="2023-01-06T10:35:00Z">
        <w:r w:rsidR="0006364A">
          <w:rPr>
            <w:rFonts w:ascii="Times New Roman" w:hAnsi="Times New Roman" w:cs="Times New Roman"/>
          </w:rPr>
          <w:t>,</w:t>
        </w:r>
      </w:ins>
      <w:ins w:id="87" w:author="Cian Walker" w:date="2023-01-06T10:26:00Z">
        <w:r w:rsidR="005D4993">
          <w:rPr>
            <w:rFonts w:ascii="Times New Roman" w:hAnsi="Times New Roman" w:cs="Times New Roman"/>
          </w:rPr>
          <w:t xml:space="preserve"> and deleting prescription records. </w:t>
        </w:r>
      </w:ins>
    </w:p>
    <w:p w14:paraId="006C2C52" w14:textId="77777777" w:rsidR="005D4993" w:rsidRDefault="005D4993" w:rsidP="005E2820">
      <w:pPr>
        <w:pStyle w:val="Default"/>
        <w:spacing w:line="276" w:lineRule="auto"/>
        <w:rPr>
          <w:rFonts w:ascii="Times New Roman" w:hAnsi="Times New Roman" w:cs="Times New Roman"/>
        </w:rPr>
        <w:pPrChange w:id="88" w:author="Cian Walker" w:date="2023-01-06T21:23:00Z">
          <w:pPr>
            <w:pStyle w:val="Default"/>
          </w:pPr>
        </w:pPrChange>
      </w:pPr>
    </w:p>
    <w:p w14:paraId="028EA73A" w14:textId="1E8015C8" w:rsidR="00F32AA6" w:rsidRDefault="00F32AA6" w:rsidP="005E2820">
      <w:pPr>
        <w:pStyle w:val="Default"/>
        <w:spacing w:line="276" w:lineRule="auto"/>
        <w:rPr>
          <w:ins w:id="89" w:author="Cian Walker" w:date="2023-01-06T19:29:00Z"/>
          <w:rFonts w:ascii="Times New Roman" w:hAnsi="Times New Roman" w:cs="Times New Roman"/>
        </w:rPr>
        <w:pPrChange w:id="90" w:author="Cian Walker" w:date="2023-01-06T21:23:00Z">
          <w:pPr>
            <w:pStyle w:val="Default"/>
          </w:pPr>
        </w:pPrChange>
      </w:pPr>
      <w:del w:id="91" w:author="Cian Walker" w:date="2023-01-06T10:28:00Z">
        <w:r w:rsidDel="0006364A">
          <w:rPr>
            <w:rFonts w:ascii="Times New Roman" w:hAnsi="Times New Roman" w:cs="Times New Roman"/>
          </w:rPr>
          <w:delText xml:space="preserve">-State and local storage  management etc </w:delText>
        </w:r>
      </w:del>
      <w:ins w:id="92" w:author="Cian Walker" w:date="2023-01-06T10:37:00Z">
        <w:r w:rsidR="008C3036">
          <w:rPr>
            <w:rFonts w:ascii="Times New Roman" w:hAnsi="Times New Roman" w:cs="Times New Roman"/>
          </w:rPr>
          <w:t xml:space="preserve">By the point in time </w:t>
        </w:r>
      </w:ins>
      <w:ins w:id="93" w:author="Cian Walker" w:date="2023-01-06T10:50:00Z">
        <w:r w:rsidR="008C3036">
          <w:rPr>
            <w:rFonts w:ascii="Times New Roman" w:hAnsi="Times New Roman" w:cs="Times New Roman"/>
          </w:rPr>
          <w:t>of</w:t>
        </w:r>
      </w:ins>
      <w:ins w:id="94" w:author="Cian Walker" w:date="2023-01-06T10:37:00Z">
        <w:r w:rsidR="008C3036">
          <w:rPr>
            <w:rFonts w:ascii="Times New Roman" w:hAnsi="Times New Roman" w:cs="Times New Roman"/>
          </w:rPr>
          <w:t xml:space="preserve"> late November </w:t>
        </w:r>
      </w:ins>
      <w:ins w:id="95" w:author="Cian Walker" w:date="2023-01-06T11:49:00Z">
        <w:r w:rsidR="00913C65">
          <w:rPr>
            <w:rFonts w:ascii="Times New Roman" w:hAnsi="Times New Roman" w:cs="Times New Roman"/>
          </w:rPr>
          <w:t>to</w:t>
        </w:r>
      </w:ins>
      <w:ins w:id="96" w:author="Cian Walker" w:date="2023-01-06T10:37:00Z">
        <w:r w:rsidR="008C3036">
          <w:rPr>
            <w:rFonts w:ascii="Times New Roman" w:hAnsi="Times New Roman" w:cs="Times New Roman"/>
          </w:rPr>
          <w:t xml:space="preserve"> early</w:t>
        </w:r>
      </w:ins>
      <w:ins w:id="97" w:author="Cian Walker" w:date="2023-01-06T10:38:00Z">
        <w:r w:rsidR="008C3036">
          <w:rPr>
            <w:rFonts w:ascii="Times New Roman" w:hAnsi="Times New Roman" w:cs="Times New Roman"/>
          </w:rPr>
          <w:t xml:space="preserve"> December, I had become quite familiar with JavaScript and had built </w:t>
        </w:r>
      </w:ins>
      <w:ins w:id="98" w:author="Cian Walker" w:date="2023-01-06T10:50:00Z">
        <w:r w:rsidR="008C3036">
          <w:rPr>
            <w:rFonts w:ascii="Times New Roman" w:hAnsi="Times New Roman" w:cs="Times New Roman"/>
          </w:rPr>
          <w:t>some nice</w:t>
        </w:r>
        <w:r w:rsidR="00F16EAE">
          <w:rPr>
            <w:rFonts w:ascii="Times New Roman" w:hAnsi="Times New Roman" w:cs="Times New Roman"/>
          </w:rPr>
          <w:t xml:space="preserve"> dynamic user </w:t>
        </w:r>
        <w:proofErr w:type="gramStart"/>
        <w:r w:rsidR="00F16EAE">
          <w:rPr>
            <w:rFonts w:ascii="Times New Roman" w:hAnsi="Times New Roman" w:cs="Times New Roman"/>
          </w:rPr>
          <w:t>interface  but</w:t>
        </w:r>
        <w:proofErr w:type="gramEnd"/>
        <w:r w:rsidR="00F16EAE">
          <w:rPr>
            <w:rFonts w:ascii="Times New Roman" w:hAnsi="Times New Roman" w:cs="Times New Roman"/>
          </w:rPr>
          <w:t xml:space="preserve"> was still struggling on the research front in terms of finding </w:t>
        </w:r>
      </w:ins>
      <w:ins w:id="99" w:author="Cian Walker" w:date="2023-01-06T10:51:00Z">
        <w:r w:rsidR="00F16EAE">
          <w:rPr>
            <w:rFonts w:ascii="Times New Roman" w:hAnsi="Times New Roman" w:cs="Times New Roman"/>
          </w:rPr>
          <w:t xml:space="preserve">frameworks and tutorials </w:t>
        </w:r>
      </w:ins>
      <w:ins w:id="100" w:author="Cian Walker" w:date="2023-01-06T11:34:00Z">
        <w:r w:rsidR="001D723C">
          <w:rPr>
            <w:rFonts w:ascii="Times New Roman" w:hAnsi="Times New Roman" w:cs="Times New Roman"/>
          </w:rPr>
          <w:t xml:space="preserve">for integrating user authentication  workflows into a web application. </w:t>
        </w:r>
      </w:ins>
      <w:ins w:id="101" w:author="Cian Walker" w:date="2023-01-06T11:40:00Z">
        <w:r w:rsidR="00D42F91">
          <w:rPr>
            <w:rFonts w:ascii="Times New Roman" w:hAnsi="Times New Roman" w:cs="Times New Roman"/>
          </w:rPr>
          <w:t xml:space="preserve">I was particularly adamant of </w:t>
        </w:r>
      </w:ins>
      <w:ins w:id="102" w:author="Cian Walker" w:date="2023-01-06T11:47:00Z">
        <w:r w:rsidR="007A1D77">
          <w:rPr>
            <w:rFonts w:ascii="Times New Roman" w:hAnsi="Times New Roman" w:cs="Times New Roman"/>
          </w:rPr>
          <w:t>my</w:t>
        </w:r>
      </w:ins>
      <w:ins w:id="103" w:author="Cian Walker" w:date="2023-01-06T11:40:00Z">
        <w:r w:rsidR="00D42F91">
          <w:rPr>
            <w:rFonts w:ascii="Times New Roman" w:hAnsi="Times New Roman" w:cs="Times New Roman"/>
          </w:rPr>
          <w:t xml:space="preserve"> need </w:t>
        </w:r>
      </w:ins>
      <w:ins w:id="104" w:author="Cian Walker" w:date="2023-01-06T11:50:00Z">
        <w:r w:rsidR="00570ED7">
          <w:rPr>
            <w:rFonts w:ascii="Times New Roman" w:hAnsi="Times New Roman" w:cs="Times New Roman"/>
          </w:rPr>
          <w:t>to learn</w:t>
        </w:r>
      </w:ins>
      <w:ins w:id="105" w:author="Cian Walker" w:date="2023-01-06T11:47:00Z">
        <w:r w:rsidR="007A1D77">
          <w:rPr>
            <w:rFonts w:ascii="Times New Roman" w:hAnsi="Times New Roman" w:cs="Times New Roman"/>
          </w:rPr>
          <w:t xml:space="preserve"> </w:t>
        </w:r>
      </w:ins>
      <w:ins w:id="106" w:author="Cian Walker" w:date="2023-01-06T11:40:00Z">
        <w:r w:rsidR="00D42F91">
          <w:rPr>
            <w:rFonts w:ascii="Times New Roman" w:hAnsi="Times New Roman" w:cs="Times New Roman"/>
          </w:rPr>
          <w:t>to implement an OAuth/OpenI</w:t>
        </w:r>
      </w:ins>
      <w:ins w:id="107" w:author="Cian Walker" w:date="2023-01-06T11:41:00Z">
        <w:r w:rsidR="00D42F91">
          <w:rPr>
            <w:rFonts w:ascii="Times New Roman" w:hAnsi="Times New Roman" w:cs="Times New Roman"/>
          </w:rPr>
          <w:t>D Connect-</w:t>
        </w:r>
      </w:ins>
      <w:ins w:id="108" w:author="Cian Walker" w:date="2023-01-06T11:50:00Z">
        <w:r w:rsidR="00570ED7">
          <w:rPr>
            <w:rFonts w:ascii="Times New Roman" w:hAnsi="Times New Roman" w:cs="Times New Roman"/>
          </w:rPr>
          <w:t>style authentication</w:t>
        </w:r>
      </w:ins>
      <w:ins w:id="109" w:author="Cian Walker" w:date="2023-01-06T11:41:00Z">
        <w:r w:rsidR="00D42F91">
          <w:rPr>
            <w:rFonts w:ascii="Times New Roman" w:hAnsi="Times New Roman" w:cs="Times New Roman"/>
          </w:rPr>
          <w:t xml:space="preserve"> flow that use</w:t>
        </w:r>
      </w:ins>
      <w:ins w:id="110" w:author="Cian Walker" w:date="2023-01-06T11:58:00Z">
        <w:r w:rsidR="004A3E26">
          <w:rPr>
            <w:rFonts w:ascii="Times New Roman" w:hAnsi="Times New Roman" w:cs="Times New Roman"/>
          </w:rPr>
          <w:t>s</w:t>
        </w:r>
      </w:ins>
      <w:ins w:id="111" w:author="Cian Walker" w:date="2023-01-06T11:41:00Z">
        <w:r w:rsidR="00D42F91">
          <w:rPr>
            <w:rFonts w:ascii="Times New Roman" w:hAnsi="Times New Roman" w:cs="Times New Roman"/>
          </w:rPr>
          <w:t xml:space="preserve"> JSON Web Tokens (JWT)</w:t>
        </w:r>
      </w:ins>
      <w:ins w:id="112" w:author="Cian Walker" w:date="2023-01-06T11:50:00Z">
        <w:r w:rsidR="00570ED7">
          <w:rPr>
            <w:rFonts w:ascii="Times New Roman" w:hAnsi="Times New Roman" w:cs="Times New Roman"/>
          </w:rPr>
          <w:t xml:space="preserve"> in browser </w:t>
        </w:r>
      </w:ins>
      <w:ins w:id="113" w:author="Cian Walker" w:date="2023-01-06T11:58:00Z">
        <w:r w:rsidR="004A3E26">
          <w:rPr>
            <w:rFonts w:ascii="Times New Roman" w:hAnsi="Times New Roman" w:cs="Times New Roman"/>
          </w:rPr>
          <w:t>local storage to determi</w:t>
        </w:r>
      </w:ins>
      <w:ins w:id="114" w:author="Cian Walker" w:date="2023-01-06T11:59:00Z">
        <w:r w:rsidR="004A3E26">
          <w:rPr>
            <w:rFonts w:ascii="Times New Roman" w:hAnsi="Times New Roman" w:cs="Times New Roman"/>
          </w:rPr>
          <w:t xml:space="preserve">ne if a user is authenticated or not. </w:t>
        </w:r>
        <w:r w:rsidR="004335F1">
          <w:rPr>
            <w:rFonts w:ascii="Times New Roman" w:hAnsi="Times New Roman" w:cs="Times New Roman"/>
          </w:rPr>
          <w:t xml:space="preserve">I’ve understood this principle for quite some time now being an Identity &amp; Access solutions engineer but </w:t>
        </w:r>
        <w:proofErr w:type="gramStart"/>
        <w:r w:rsidR="004335F1">
          <w:rPr>
            <w:rFonts w:ascii="Times New Roman" w:hAnsi="Times New Roman" w:cs="Times New Roman"/>
          </w:rPr>
          <w:t>I  was</w:t>
        </w:r>
        <w:proofErr w:type="gramEnd"/>
        <w:r w:rsidR="004335F1">
          <w:rPr>
            <w:rFonts w:ascii="Times New Roman" w:hAnsi="Times New Roman" w:cs="Times New Roman"/>
          </w:rPr>
          <w:t xml:space="preserve"> extremely an</w:t>
        </w:r>
      </w:ins>
      <w:ins w:id="115" w:author="Cian Walker" w:date="2023-01-06T12:00:00Z">
        <w:r w:rsidR="004335F1">
          <w:rPr>
            <w:rFonts w:ascii="Times New Roman" w:hAnsi="Times New Roman" w:cs="Times New Roman"/>
          </w:rPr>
          <w:t xml:space="preserve">xious to learn the nuts and bolts of </w:t>
        </w:r>
        <w:r w:rsidR="004335F1">
          <w:rPr>
            <w:rFonts w:ascii="Times New Roman" w:hAnsi="Times New Roman" w:cs="Times New Roman"/>
            <w:i/>
            <w:iCs/>
          </w:rPr>
          <w:t>how</w:t>
        </w:r>
        <w:r w:rsidR="004335F1">
          <w:rPr>
            <w:rFonts w:ascii="Times New Roman" w:hAnsi="Times New Roman" w:cs="Times New Roman"/>
          </w:rPr>
          <w:t xml:space="preserve"> this is implemented</w:t>
        </w:r>
      </w:ins>
      <w:ins w:id="116" w:author="Cian Walker" w:date="2023-01-06T19:29:00Z">
        <w:r w:rsidR="00CF4FA5">
          <w:rPr>
            <w:rFonts w:ascii="Times New Roman" w:hAnsi="Times New Roman" w:cs="Times New Roman"/>
          </w:rPr>
          <w:t xml:space="preserve"> at a </w:t>
        </w:r>
        <w:proofErr w:type="spellStart"/>
        <w:r w:rsidR="00CF4FA5">
          <w:rPr>
            <w:rFonts w:ascii="Times New Roman" w:hAnsi="Times New Roman" w:cs="Times New Roman"/>
          </w:rPr>
          <w:t>deepr</w:t>
        </w:r>
        <w:proofErr w:type="spellEnd"/>
        <w:r w:rsidR="00CF4FA5">
          <w:rPr>
            <w:rFonts w:ascii="Times New Roman" w:hAnsi="Times New Roman" w:cs="Times New Roman"/>
          </w:rPr>
          <w:t xml:space="preserve">, more practical level. </w:t>
        </w:r>
      </w:ins>
    </w:p>
    <w:p w14:paraId="4AC320CC" w14:textId="77777777" w:rsidR="00CF4FA5" w:rsidRDefault="00CF4FA5" w:rsidP="005E2820">
      <w:pPr>
        <w:pStyle w:val="Default"/>
        <w:spacing w:line="276" w:lineRule="auto"/>
        <w:rPr>
          <w:ins w:id="117" w:author="Cian Walker" w:date="2023-01-06T19:29:00Z"/>
          <w:rFonts w:ascii="Times New Roman" w:hAnsi="Times New Roman" w:cs="Times New Roman"/>
        </w:rPr>
        <w:pPrChange w:id="118" w:author="Cian Walker" w:date="2023-01-06T21:23:00Z">
          <w:pPr>
            <w:pStyle w:val="Default"/>
          </w:pPr>
        </w:pPrChange>
      </w:pPr>
    </w:p>
    <w:p w14:paraId="79BC7E77" w14:textId="2AA62715" w:rsidR="00CF4FA5" w:rsidRPr="004335F1" w:rsidDel="00CF4FA5" w:rsidRDefault="00CF4FA5" w:rsidP="005E2820">
      <w:pPr>
        <w:pStyle w:val="Default"/>
        <w:spacing w:line="276" w:lineRule="auto"/>
        <w:rPr>
          <w:del w:id="119" w:author="Cian Walker" w:date="2023-01-06T19:30:00Z"/>
          <w:rFonts w:ascii="Times New Roman" w:hAnsi="Times New Roman" w:cs="Times New Roman"/>
        </w:rPr>
        <w:pPrChange w:id="120" w:author="Cian Walker" w:date="2023-01-06T21:23:00Z">
          <w:pPr>
            <w:pStyle w:val="Default"/>
          </w:pPr>
        </w:pPrChange>
      </w:pPr>
    </w:p>
    <w:p w14:paraId="472BBC80" w14:textId="326E80C7" w:rsidR="00D00B9F" w:rsidRPr="00711792" w:rsidRDefault="001D723C" w:rsidP="005E2820">
      <w:pPr>
        <w:pStyle w:val="Default"/>
        <w:spacing w:line="276" w:lineRule="auto"/>
        <w:rPr>
          <w:rFonts w:ascii="Times New Roman" w:hAnsi="Times New Roman" w:cs="Times New Roman"/>
        </w:rPr>
        <w:pPrChange w:id="121" w:author="Cian Walker" w:date="2023-01-06T21:23:00Z">
          <w:pPr>
            <w:pStyle w:val="Default"/>
          </w:pPr>
        </w:pPrChange>
      </w:pPr>
      <w:ins w:id="122" w:author="Cian Walker" w:date="2023-01-06T11:34:00Z">
        <w:r>
          <w:rPr>
            <w:rFonts w:ascii="Times New Roman" w:hAnsi="Times New Roman" w:cs="Times New Roman"/>
          </w:rPr>
          <w:t xml:space="preserve"> </w:t>
        </w:r>
      </w:ins>
    </w:p>
    <w:p w14:paraId="2A018B9C" w14:textId="77777777" w:rsidR="006B02CE" w:rsidRDefault="006B02CE" w:rsidP="005E2820">
      <w:pPr>
        <w:pStyle w:val="Default"/>
        <w:spacing w:line="276" w:lineRule="auto"/>
        <w:rPr>
          <w:ins w:id="123" w:author="Cian Walker" w:date="2023-01-06T21:23:00Z"/>
          <w:rFonts w:ascii="Times New Roman" w:hAnsi="Times New Roman" w:cs="Times New Roman"/>
          <w:b/>
          <w:bCs/>
        </w:rPr>
      </w:pPr>
    </w:p>
    <w:p w14:paraId="2AB7F459" w14:textId="77777777" w:rsidR="006B02CE" w:rsidRDefault="006B02CE" w:rsidP="005E2820">
      <w:pPr>
        <w:pStyle w:val="Default"/>
        <w:spacing w:line="276" w:lineRule="auto"/>
        <w:rPr>
          <w:ins w:id="124" w:author="Cian Walker" w:date="2023-01-06T21:23:00Z"/>
          <w:rFonts w:ascii="Times New Roman" w:hAnsi="Times New Roman" w:cs="Times New Roman"/>
          <w:b/>
          <w:bCs/>
        </w:rPr>
      </w:pPr>
    </w:p>
    <w:p w14:paraId="3B243AD9" w14:textId="77777777" w:rsidR="006B02CE" w:rsidRDefault="006B02CE" w:rsidP="005E2820">
      <w:pPr>
        <w:pStyle w:val="Default"/>
        <w:spacing w:line="276" w:lineRule="auto"/>
        <w:rPr>
          <w:ins w:id="125" w:author="Cian Walker" w:date="2023-01-06T21:23:00Z"/>
          <w:rFonts w:ascii="Times New Roman" w:hAnsi="Times New Roman" w:cs="Times New Roman"/>
          <w:b/>
          <w:bCs/>
        </w:rPr>
      </w:pPr>
    </w:p>
    <w:p w14:paraId="29AB768C" w14:textId="77777777" w:rsidR="006B02CE" w:rsidRDefault="006B02CE" w:rsidP="005E2820">
      <w:pPr>
        <w:pStyle w:val="Default"/>
        <w:spacing w:line="276" w:lineRule="auto"/>
        <w:rPr>
          <w:ins w:id="126" w:author="Cian Walker" w:date="2023-01-06T21:23:00Z"/>
          <w:rFonts w:ascii="Times New Roman" w:hAnsi="Times New Roman" w:cs="Times New Roman"/>
          <w:b/>
          <w:bCs/>
        </w:rPr>
      </w:pPr>
    </w:p>
    <w:p w14:paraId="4F04241C" w14:textId="77777777" w:rsidR="006B02CE" w:rsidRDefault="006B02CE" w:rsidP="005E2820">
      <w:pPr>
        <w:pStyle w:val="Default"/>
        <w:spacing w:line="276" w:lineRule="auto"/>
        <w:rPr>
          <w:ins w:id="127" w:author="Cian Walker" w:date="2023-01-06T21:23:00Z"/>
          <w:rFonts w:ascii="Times New Roman" w:hAnsi="Times New Roman" w:cs="Times New Roman"/>
          <w:b/>
          <w:bCs/>
        </w:rPr>
      </w:pPr>
    </w:p>
    <w:p w14:paraId="6EE32D5A" w14:textId="77777777" w:rsidR="006B02CE" w:rsidRDefault="006B02CE" w:rsidP="005E2820">
      <w:pPr>
        <w:pStyle w:val="Default"/>
        <w:spacing w:line="276" w:lineRule="auto"/>
        <w:rPr>
          <w:ins w:id="128" w:author="Cian Walker" w:date="2023-01-06T21:23:00Z"/>
          <w:rFonts w:ascii="Times New Roman" w:hAnsi="Times New Roman" w:cs="Times New Roman"/>
          <w:b/>
          <w:bCs/>
        </w:rPr>
      </w:pPr>
    </w:p>
    <w:p w14:paraId="355C7647" w14:textId="77777777" w:rsidR="006B02CE" w:rsidRDefault="006B02CE" w:rsidP="005E2820">
      <w:pPr>
        <w:pStyle w:val="Default"/>
        <w:spacing w:line="276" w:lineRule="auto"/>
        <w:rPr>
          <w:ins w:id="129" w:author="Cian Walker" w:date="2023-01-06T21:23:00Z"/>
          <w:rFonts w:ascii="Times New Roman" w:hAnsi="Times New Roman" w:cs="Times New Roman"/>
          <w:b/>
          <w:bCs/>
        </w:rPr>
      </w:pPr>
    </w:p>
    <w:p w14:paraId="5ED036E8" w14:textId="77777777" w:rsidR="006B02CE" w:rsidRDefault="006B02CE" w:rsidP="005E2820">
      <w:pPr>
        <w:pStyle w:val="Default"/>
        <w:spacing w:line="276" w:lineRule="auto"/>
        <w:rPr>
          <w:ins w:id="130" w:author="Cian Walker" w:date="2023-01-06T21:23:00Z"/>
          <w:rFonts w:ascii="Times New Roman" w:hAnsi="Times New Roman" w:cs="Times New Roman"/>
          <w:b/>
          <w:bCs/>
        </w:rPr>
      </w:pPr>
    </w:p>
    <w:p w14:paraId="00BCDC58" w14:textId="77777777" w:rsidR="006B02CE" w:rsidRDefault="006B02CE" w:rsidP="005E2820">
      <w:pPr>
        <w:pStyle w:val="Default"/>
        <w:spacing w:line="276" w:lineRule="auto"/>
        <w:rPr>
          <w:ins w:id="131" w:author="Cian Walker" w:date="2023-01-06T21:23:00Z"/>
          <w:rFonts w:ascii="Times New Roman" w:hAnsi="Times New Roman" w:cs="Times New Roman"/>
          <w:b/>
          <w:bCs/>
        </w:rPr>
      </w:pPr>
    </w:p>
    <w:p w14:paraId="15A61D06" w14:textId="77777777" w:rsidR="006B02CE" w:rsidRDefault="006B02CE" w:rsidP="005E2820">
      <w:pPr>
        <w:pStyle w:val="Default"/>
        <w:spacing w:line="276" w:lineRule="auto"/>
        <w:rPr>
          <w:ins w:id="132" w:author="Cian Walker" w:date="2023-01-06T21:23:00Z"/>
          <w:rFonts w:ascii="Times New Roman" w:hAnsi="Times New Roman" w:cs="Times New Roman"/>
          <w:b/>
          <w:bCs/>
        </w:rPr>
      </w:pPr>
    </w:p>
    <w:p w14:paraId="3D87CBD4" w14:textId="77777777" w:rsidR="006B02CE" w:rsidRDefault="006B02CE" w:rsidP="005E2820">
      <w:pPr>
        <w:pStyle w:val="Default"/>
        <w:spacing w:line="276" w:lineRule="auto"/>
        <w:rPr>
          <w:ins w:id="133" w:author="Cian Walker" w:date="2023-01-06T21:23:00Z"/>
          <w:rFonts w:ascii="Times New Roman" w:hAnsi="Times New Roman" w:cs="Times New Roman"/>
          <w:b/>
          <w:bCs/>
        </w:rPr>
      </w:pPr>
    </w:p>
    <w:p w14:paraId="1480AF33" w14:textId="77777777" w:rsidR="006B02CE" w:rsidRDefault="006B02CE" w:rsidP="005E2820">
      <w:pPr>
        <w:pStyle w:val="Default"/>
        <w:spacing w:line="276" w:lineRule="auto"/>
        <w:rPr>
          <w:ins w:id="134" w:author="Cian Walker" w:date="2023-01-06T21:23:00Z"/>
          <w:rFonts w:ascii="Times New Roman" w:hAnsi="Times New Roman" w:cs="Times New Roman"/>
          <w:b/>
          <w:bCs/>
        </w:rPr>
      </w:pPr>
    </w:p>
    <w:p w14:paraId="6A977665" w14:textId="77777777" w:rsidR="006B02CE" w:rsidRDefault="006B02CE" w:rsidP="005E2820">
      <w:pPr>
        <w:pStyle w:val="Default"/>
        <w:spacing w:line="276" w:lineRule="auto"/>
        <w:rPr>
          <w:ins w:id="135" w:author="Cian Walker" w:date="2023-01-06T21:23:00Z"/>
          <w:rFonts w:ascii="Times New Roman" w:hAnsi="Times New Roman" w:cs="Times New Roman"/>
          <w:b/>
          <w:bCs/>
        </w:rPr>
      </w:pPr>
    </w:p>
    <w:p w14:paraId="2D6C0F27" w14:textId="77777777" w:rsidR="006B02CE" w:rsidRDefault="006B02CE" w:rsidP="005E2820">
      <w:pPr>
        <w:pStyle w:val="Default"/>
        <w:spacing w:line="276" w:lineRule="auto"/>
        <w:rPr>
          <w:ins w:id="136" w:author="Cian Walker" w:date="2023-01-06T21:23:00Z"/>
          <w:rFonts w:ascii="Times New Roman" w:hAnsi="Times New Roman" w:cs="Times New Roman"/>
          <w:b/>
          <w:bCs/>
        </w:rPr>
      </w:pPr>
    </w:p>
    <w:p w14:paraId="363449AB" w14:textId="77777777" w:rsidR="006B02CE" w:rsidRDefault="006B02CE" w:rsidP="005E2820">
      <w:pPr>
        <w:pStyle w:val="Default"/>
        <w:spacing w:line="276" w:lineRule="auto"/>
        <w:rPr>
          <w:ins w:id="137" w:author="Cian Walker" w:date="2023-01-06T21:23:00Z"/>
          <w:rFonts w:ascii="Times New Roman" w:hAnsi="Times New Roman" w:cs="Times New Roman"/>
          <w:b/>
          <w:bCs/>
        </w:rPr>
      </w:pPr>
    </w:p>
    <w:p w14:paraId="37EEEB15" w14:textId="77777777" w:rsidR="006B02CE" w:rsidRDefault="006B02CE" w:rsidP="005E2820">
      <w:pPr>
        <w:pStyle w:val="Default"/>
        <w:spacing w:line="276" w:lineRule="auto"/>
        <w:rPr>
          <w:ins w:id="138" w:author="Cian Walker" w:date="2023-01-06T21:23:00Z"/>
          <w:rFonts w:ascii="Times New Roman" w:hAnsi="Times New Roman" w:cs="Times New Roman"/>
          <w:b/>
          <w:bCs/>
        </w:rPr>
      </w:pPr>
    </w:p>
    <w:p w14:paraId="73EB5935" w14:textId="34C9AC97" w:rsidR="00D00B9F" w:rsidRPr="00711792" w:rsidRDefault="00D00B9F" w:rsidP="005E2820">
      <w:pPr>
        <w:pStyle w:val="Default"/>
        <w:spacing w:line="276" w:lineRule="auto"/>
        <w:rPr>
          <w:rFonts w:ascii="Times New Roman" w:hAnsi="Times New Roman" w:cs="Times New Roman"/>
        </w:rPr>
        <w:pPrChange w:id="139" w:author="Cian Walker" w:date="2023-01-06T21:23:00Z">
          <w:pPr>
            <w:pStyle w:val="Default"/>
          </w:pPr>
        </w:pPrChange>
      </w:pPr>
      <w:r w:rsidRPr="00711792">
        <w:rPr>
          <w:rFonts w:ascii="Times New Roman" w:hAnsi="Times New Roman" w:cs="Times New Roman"/>
          <w:b/>
          <w:bCs/>
        </w:rPr>
        <w:lastRenderedPageBreak/>
        <w:t xml:space="preserve">Chapter 3: Specification and Design </w:t>
      </w:r>
    </w:p>
    <w:p w14:paraId="1ACA0C1B" w14:textId="0FF766F6" w:rsidR="00CF4FA5" w:rsidRDefault="00D00B9F" w:rsidP="005E2820">
      <w:pPr>
        <w:pStyle w:val="Default"/>
        <w:spacing w:line="276" w:lineRule="auto"/>
        <w:rPr>
          <w:ins w:id="140" w:author="Cian Walker" w:date="2023-01-06T19:33:00Z"/>
          <w:rFonts w:ascii="Times New Roman" w:hAnsi="Times New Roman" w:cs="Times New Roman"/>
        </w:rPr>
        <w:pPrChange w:id="141" w:author="Cian Walker" w:date="2023-01-06T21:23:00Z">
          <w:pPr>
            <w:pStyle w:val="Default"/>
          </w:pPr>
        </w:pPrChange>
      </w:pPr>
      <w:del w:id="142" w:author="Cian Walker" w:date="2023-01-06T19:36:00Z">
        <w:r w:rsidRPr="00711792" w:rsidDel="00CF4FA5">
          <w:rPr>
            <w:rFonts w:ascii="Times New Roman" w:hAnsi="Times New Roman" w:cs="Times New Roman"/>
          </w:rPr>
          <w:delText xml:space="preserve">Design of the artefact should be discussed in this chapter which is augmented by diagrams. </w:delText>
        </w:r>
      </w:del>
    </w:p>
    <w:p w14:paraId="6D9038CA" w14:textId="4431C42D" w:rsidR="00CF4FA5" w:rsidRDefault="00CF4FA5" w:rsidP="005E2820">
      <w:pPr>
        <w:pStyle w:val="Default"/>
        <w:spacing w:line="276" w:lineRule="auto"/>
        <w:rPr>
          <w:ins w:id="143" w:author="Cian Walker" w:date="2023-01-06T19:36:00Z"/>
          <w:rFonts w:ascii="Times New Roman" w:hAnsi="Times New Roman" w:cs="Times New Roman"/>
        </w:rPr>
        <w:pPrChange w:id="144" w:author="Cian Walker" w:date="2023-01-06T21:23:00Z">
          <w:pPr>
            <w:pStyle w:val="Default"/>
          </w:pPr>
        </w:pPrChange>
      </w:pPr>
      <w:ins w:id="145" w:author="Cian Walker" w:date="2023-01-06T19:33:00Z">
        <w:r>
          <w:rPr>
            <w:rFonts w:ascii="Times New Roman" w:hAnsi="Times New Roman" w:cs="Times New Roman"/>
          </w:rPr>
          <w:t>This section is best</w:t>
        </w:r>
      </w:ins>
      <w:ins w:id="146" w:author="Cian Walker" w:date="2023-01-06T19:34:00Z">
        <w:r>
          <w:rPr>
            <w:rFonts w:ascii="Times New Roman" w:hAnsi="Times New Roman" w:cs="Times New Roman"/>
          </w:rPr>
          <w:t xml:space="preserve"> tackled in terms of the delta between the envisaged solution architecture </w:t>
        </w:r>
      </w:ins>
      <w:ins w:id="147" w:author="Cian Walker" w:date="2023-01-06T19:35:00Z">
        <w:r>
          <w:rPr>
            <w:rFonts w:ascii="Times New Roman" w:hAnsi="Times New Roman" w:cs="Times New Roman"/>
          </w:rPr>
          <w:t>snapshot</w:t>
        </w:r>
      </w:ins>
      <w:ins w:id="148" w:author="Cian Walker" w:date="2023-01-06T19:34:00Z">
        <w:r>
          <w:rPr>
            <w:rFonts w:ascii="Times New Roman" w:hAnsi="Times New Roman" w:cs="Times New Roman"/>
          </w:rPr>
          <w:t xml:space="preserve"> in</w:t>
        </w:r>
      </w:ins>
      <w:ins w:id="149" w:author="Cian Walker" w:date="2023-01-06T19:35:00Z">
        <w:r>
          <w:rPr>
            <w:rFonts w:ascii="Times New Roman" w:hAnsi="Times New Roman" w:cs="Times New Roman"/>
          </w:rPr>
          <w:t xml:space="preserve"> </w:t>
        </w:r>
        <w:proofErr w:type="spellStart"/>
        <w:r>
          <w:rPr>
            <w:rFonts w:ascii="Times New Roman" w:hAnsi="Times New Roman" w:cs="Times New Roman"/>
          </w:rPr>
          <w:t>mid November</w:t>
        </w:r>
        <w:proofErr w:type="spellEnd"/>
        <w:r>
          <w:rPr>
            <w:rFonts w:ascii="Times New Roman" w:hAnsi="Times New Roman" w:cs="Times New Roman"/>
          </w:rPr>
          <w:t xml:space="preserve"> against the present schematic. </w:t>
        </w:r>
      </w:ins>
    </w:p>
    <w:p w14:paraId="443FD0D5" w14:textId="61BD57CF" w:rsidR="00CF4FA5" w:rsidRDefault="00CF4FA5" w:rsidP="005E2820">
      <w:pPr>
        <w:pStyle w:val="Default"/>
        <w:spacing w:line="276" w:lineRule="auto"/>
        <w:rPr>
          <w:ins w:id="150" w:author="Cian Walker" w:date="2023-01-06T19:36:00Z"/>
          <w:rFonts w:ascii="Times New Roman" w:hAnsi="Times New Roman" w:cs="Times New Roman"/>
        </w:rPr>
        <w:pPrChange w:id="151" w:author="Cian Walker" w:date="2023-01-06T21:23:00Z">
          <w:pPr>
            <w:pStyle w:val="Default"/>
          </w:pPr>
        </w:pPrChange>
      </w:pPr>
    </w:p>
    <w:p w14:paraId="37DE83B4" w14:textId="7A3B9DD4" w:rsidR="00CF4FA5" w:rsidRDefault="00CF4FA5" w:rsidP="005E2820">
      <w:pPr>
        <w:pStyle w:val="Default"/>
        <w:spacing w:line="276" w:lineRule="auto"/>
        <w:rPr>
          <w:ins w:id="152" w:author="Cian Walker" w:date="2023-01-06T19:36:00Z"/>
          <w:rFonts w:ascii="Times New Roman" w:hAnsi="Times New Roman" w:cs="Times New Roman"/>
        </w:rPr>
        <w:pPrChange w:id="153" w:author="Cian Walker" w:date="2023-01-06T21:23:00Z">
          <w:pPr>
            <w:pStyle w:val="Default"/>
          </w:pPr>
        </w:pPrChange>
      </w:pPr>
      <w:ins w:id="154" w:author="Cian Walker" w:date="2023-01-06T19:36:00Z">
        <w:r>
          <w:rPr>
            <w:rFonts w:ascii="Times New Roman" w:hAnsi="Times New Roman" w:cs="Times New Roman"/>
          </w:rPr>
          <w:t>This is pulled, unedited, from my interim report:</w:t>
        </w:r>
      </w:ins>
    </w:p>
    <w:p w14:paraId="5C22D7A8" w14:textId="6EF8563C" w:rsidR="00CF4FA5" w:rsidRDefault="00CF4FA5" w:rsidP="00D00B9F">
      <w:pPr>
        <w:pStyle w:val="Default"/>
        <w:rPr>
          <w:ins w:id="155" w:author="Cian Walker" w:date="2023-01-06T19:36:00Z"/>
          <w:rFonts w:ascii="Times New Roman" w:hAnsi="Times New Roman" w:cs="Times New Roman"/>
        </w:rPr>
      </w:pPr>
    </w:p>
    <w:p w14:paraId="48113209" w14:textId="5F0C0C1D" w:rsidR="00CF4FA5" w:rsidRDefault="00CF4FA5" w:rsidP="00D00B9F">
      <w:pPr>
        <w:pStyle w:val="Default"/>
        <w:rPr>
          <w:rFonts w:ascii="Times New Roman" w:hAnsi="Times New Roman" w:cs="Times New Roman"/>
        </w:rPr>
      </w:pPr>
      <w:ins w:id="156" w:author="Cian Walker" w:date="2023-01-06T19:36:00Z">
        <w:r w:rsidRPr="00C87922">
          <w:rPr>
            <w:noProof/>
          </w:rPr>
          <w:drawing>
            <wp:inline distT="0" distB="0" distL="0" distR="0" wp14:anchorId="6C398D2C" wp14:editId="6699F4E8">
              <wp:extent cx="5731510" cy="3223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ins>
    </w:p>
    <w:p w14:paraId="2E9A4742" w14:textId="12C0663C" w:rsidR="00F32AA6" w:rsidRDefault="00F32AA6" w:rsidP="00D00B9F">
      <w:pPr>
        <w:pStyle w:val="Default"/>
        <w:rPr>
          <w:ins w:id="157" w:author="Cian Walker" w:date="2023-01-06T19:40:00Z"/>
          <w:rFonts w:ascii="Times New Roman" w:hAnsi="Times New Roman" w:cs="Times New Roman"/>
        </w:rPr>
      </w:pPr>
    </w:p>
    <w:p w14:paraId="7A1EC51D" w14:textId="707375A0" w:rsidR="005B6D61" w:rsidRDefault="005B6D61" w:rsidP="005E2820">
      <w:pPr>
        <w:pStyle w:val="Default"/>
        <w:spacing w:line="276" w:lineRule="auto"/>
        <w:rPr>
          <w:ins w:id="158" w:author="Cian Walker" w:date="2023-01-06T19:46:00Z"/>
          <w:rFonts w:ascii="Times New Roman" w:hAnsi="Times New Roman" w:cs="Times New Roman"/>
        </w:rPr>
        <w:pPrChange w:id="159" w:author="Cian Walker" w:date="2023-01-06T21:23:00Z">
          <w:pPr>
            <w:pStyle w:val="Default"/>
          </w:pPr>
        </w:pPrChange>
      </w:pPr>
      <w:ins w:id="160" w:author="Cian Walker" w:date="2023-01-06T19:40:00Z">
        <w:r>
          <w:rPr>
            <w:rFonts w:ascii="Times New Roman" w:hAnsi="Times New Roman" w:cs="Times New Roman"/>
          </w:rPr>
          <w:t>In actuality, the backend was manifestly le</w:t>
        </w:r>
      </w:ins>
      <w:ins w:id="161" w:author="Cian Walker" w:date="2023-01-06T19:41:00Z">
        <w:r>
          <w:rPr>
            <w:rFonts w:ascii="Times New Roman" w:hAnsi="Times New Roman" w:cs="Times New Roman"/>
          </w:rPr>
          <w:t xml:space="preserve">ss complex than I envisaged, with the front end </w:t>
        </w:r>
      </w:ins>
      <w:ins w:id="162" w:author="Cian Walker" w:date="2023-01-06T19:43:00Z">
        <w:r>
          <w:rPr>
            <w:rFonts w:ascii="Times New Roman" w:hAnsi="Times New Roman" w:cs="Times New Roman"/>
          </w:rPr>
          <w:t xml:space="preserve">being of far, far greater complexity than I imagined. </w:t>
        </w:r>
      </w:ins>
      <w:ins w:id="163" w:author="Cian Walker" w:date="2023-01-06T19:44:00Z">
        <w:r>
          <w:rPr>
            <w:rFonts w:ascii="Times New Roman" w:hAnsi="Times New Roman" w:cs="Times New Roman"/>
          </w:rPr>
          <w:t xml:space="preserve">A simple web portal of styled HTML with JavaScript functions, either inline, or </w:t>
        </w:r>
      </w:ins>
      <w:ins w:id="164" w:author="Cian Walker" w:date="2023-01-06T19:45:00Z">
        <w:r>
          <w:rPr>
            <w:rFonts w:ascii="Times New Roman" w:hAnsi="Times New Roman" w:cs="Times New Roman"/>
          </w:rPr>
          <w:t xml:space="preserve">in DOM-manipulating app.js file, became a </w:t>
        </w:r>
      </w:ins>
      <w:ins w:id="165" w:author="Cian Walker" w:date="2023-01-06T19:46:00Z">
        <w:r>
          <w:rPr>
            <w:rFonts w:ascii="Times New Roman" w:hAnsi="Times New Roman" w:cs="Times New Roman"/>
          </w:rPr>
          <w:t>fully-fledged</w:t>
        </w:r>
      </w:ins>
      <w:ins w:id="166" w:author="Cian Walker" w:date="2023-01-06T19:45:00Z">
        <w:r>
          <w:rPr>
            <w:rFonts w:ascii="Times New Roman" w:hAnsi="Times New Roman" w:cs="Times New Roman"/>
          </w:rPr>
          <w:t xml:space="preserve"> front-end application unto itself running on a separate server. </w:t>
        </w:r>
      </w:ins>
    </w:p>
    <w:p w14:paraId="187461A1" w14:textId="5306ACCE" w:rsidR="002B15E4" w:rsidRDefault="002B15E4" w:rsidP="005E2820">
      <w:pPr>
        <w:pStyle w:val="Default"/>
        <w:spacing w:line="276" w:lineRule="auto"/>
        <w:rPr>
          <w:ins w:id="167" w:author="Cian Walker" w:date="2023-01-06T19:46:00Z"/>
          <w:rFonts w:ascii="Times New Roman" w:hAnsi="Times New Roman" w:cs="Times New Roman"/>
        </w:rPr>
        <w:pPrChange w:id="168" w:author="Cian Walker" w:date="2023-01-06T21:23:00Z">
          <w:pPr>
            <w:pStyle w:val="Default"/>
          </w:pPr>
        </w:pPrChange>
      </w:pPr>
    </w:p>
    <w:p w14:paraId="42203E31" w14:textId="12D04007" w:rsidR="002B15E4" w:rsidRDefault="002B15E4" w:rsidP="005E2820">
      <w:pPr>
        <w:pStyle w:val="Default"/>
        <w:spacing w:line="276" w:lineRule="auto"/>
        <w:rPr>
          <w:ins w:id="169" w:author="Cian Walker" w:date="2023-01-06T19:58:00Z"/>
          <w:rFonts w:ascii="Times New Roman" w:hAnsi="Times New Roman" w:cs="Times New Roman"/>
        </w:rPr>
        <w:pPrChange w:id="170" w:author="Cian Walker" w:date="2023-01-06T21:23:00Z">
          <w:pPr>
            <w:pStyle w:val="Default"/>
          </w:pPr>
        </w:pPrChange>
      </w:pPr>
      <w:ins w:id="171" w:author="Cian Walker" w:date="2023-01-06T19:46:00Z">
        <w:r>
          <w:rPr>
            <w:rFonts w:ascii="Times New Roman" w:hAnsi="Times New Roman" w:cs="Times New Roman"/>
          </w:rPr>
          <w:t xml:space="preserve">React front-end applications use a single-page application </w:t>
        </w:r>
      </w:ins>
      <w:ins w:id="172" w:author="Cian Walker" w:date="2023-01-06T19:47:00Z">
        <w:r>
          <w:rPr>
            <w:rFonts w:ascii="Times New Roman" w:hAnsi="Times New Roman" w:cs="Times New Roman"/>
          </w:rPr>
          <w:t xml:space="preserve">paradigm </w:t>
        </w:r>
        <w:proofErr w:type="gramStart"/>
        <w:r>
          <w:rPr>
            <w:rFonts w:ascii="Times New Roman" w:hAnsi="Times New Roman" w:cs="Times New Roman"/>
          </w:rPr>
          <w:t>similar to</w:t>
        </w:r>
        <w:proofErr w:type="gramEnd"/>
        <w:r>
          <w:rPr>
            <w:rFonts w:ascii="Times New Roman" w:hAnsi="Times New Roman" w:cs="Times New Roman"/>
          </w:rPr>
          <w:t xml:space="preserve"> that seen in Angular.js or Vue.js. Components are injected into the single page as a user calls upon them, and action</w:t>
        </w:r>
      </w:ins>
      <w:ins w:id="173" w:author="Cian Walker" w:date="2023-01-06T19:48:00Z">
        <w:r>
          <w:rPr>
            <w:rFonts w:ascii="Times New Roman" w:hAnsi="Times New Roman" w:cs="Times New Roman"/>
          </w:rPr>
          <w:t xml:space="preserve"> functions, properties, and families of state reducers</w:t>
        </w:r>
      </w:ins>
      <w:ins w:id="174" w:author="Cian Walker" w:date="2023-01-06T19:46:00Z">
        <w:r>
          <w:rPr>
            <w:rFonts w:ascii="Times New Roman" w:hAnsi="Times New Roman" w:cs="Times New Roman"/>
          </w:rPr>
          <w:t xml:space="preserve"> </w:t>
        </w:r>
      </w:ins>
      <w:ins w:id="175" w:author="Cian Walker" w:date="2023-01-06T19:48:00Z">
        <w:r>
          <w:rPr>
            <w:rFonts w:ascii="Times New Roman" w:hAnsi="Times New Roman" w:cs="Times New Roman"/>
          </w:rPr>
          <w:t>need to be written in their own files</w:t>
        </w:r>
      </w:ins>
      <w:ins w:id="176" w:author="Cian Walker" w:date="2023-01-06T19:52:00Z">
        <w:r>
          <w:rPr>
            <w:rFonts w:ascii="Times New Roman" w:hAnsi="Times New Roman" w:cs="Times New Roman"/>
          </w:rPr>
          <w:t xml:space="preserve"> that need to be able to find</w:t>
        </w:r>
      </w:ins>
      <w:ins w:id="177" w:author="Cian Walker" w:date="2023-01-06T19:53:00Z">
        <w:r>
          <w:rPr>
            <w:rFonts w:ascii="Times New Roman" w:hAnsi="Times New Roman" w:cs="Times New Roman"/>
          </w:rPr>
          <w:t>, call, and respond to</w:t>
        </w:r>
      </w:ins>
      <w:ins w:id="178" w:author="Cian Walker" w:date="2023-01-06T19:52:00Z">
        <w:r>
          <w:rPr>
            <w:rFonts w:ascii="Times New Roman" w:hAnsi="Times New Roman" w:cs="Times New Roman"/>
          </w:rPr>
          <w:t xml:space="preserve"> one</w:t>
        </w:r>
      </w:ins>
      <w:ins w:id="179" w:author="Cian Walker" w:date="2023-01-06T19:53:00Z">
        <w:r>
          <w:rPr>
            <w:rFonts w:ascii="Times New Roman" w:hAnsi="Times New Roman" w:cs="Times New Roman"/>
          </w:rPr>
          <w:t xml:space="preserve"> another. </w:t>
        </w:r>
      </w:ins>
      <w:ins w:id="180" w:author="Cian Walker" w:date="2023-01-06T19:54:00Z">
        <w:r>
          <w:rPr>
            <w:rFonts w:ascii="Times New Roman" w:hAnsi="Times New Roman" w:cs="Times New Roman"/>
          </w:rPr>
          <w:t xml:space="preserve">It can </w:t>
        </w:r>
      </w:ins>
      <w:ins w:id="181" w:author="Cian Walker" w:date="2023-01-06T19:55:00Z">
        <w:r>
          <w:rPr>
            <w:rFonts w:ascii="Times New Roman" w:hAnsi="Times New Roman" w:cs="Times New Roman"/>
          </w:rPr>
          <w:t>feel a little like trying to think in five dimensions having to consider component</w:t>
        </w:r>
      </w:ins>
      <w:ins w:id="182" w:author="Cian Walker" w:date="2023-01-06T19:58:00Z">
        <w:r>
          <w:rPr>
            <w:rFonts w:ascii="Times New Roman" w:hAnsi="Times New Roman" w:cs="Times New Roman"/>
          </w:rPr>
          <w:t>s</w:t>
        </w:r>
      </w:ins>
      <w:ins w:id="183" w:author="Cian Walker" w:date="2023-01-06T19:55:00Z">
        <w:r>
          <w:rPr>
            <w:rFonts w:ascii="Times New Roman" w:hAnsi="Times New Roman" w:cs="Times New Roman"/>
          </w:rPr>
          <w:t>, state</w:t>
        </w:r>
      </w:ins>
      <w:ins w:id="184" w:author="Cian Walker" w:date="2023-01-06T19:58:00Z">
        <w:r>
          <w:rPr>
            <w:rFonts w:ascii="Times New Roman" w:hAnsi="Times New Roman" w:cs="Times New Roman"/>
          </w:rPr>
          <w:t>s</w:t>
        </w:r>
      </w:ins>
      <w:ins w:id="185" w:author="Cian Walker" w:date="2023-01-06T19:55:00Z">
        <w:r>
          <w:rPr>
            <w:rFonts w:ascii="Times New Roman" w:hAnsi="Times New Roman" w:cs="Times New Roman"/>
          </w:rPr>
          <w:t>, actions, properties, and reducers</w:t>
        </w:r>
      </w:ins>
      <w:ins w:id="186" w:author="Cian Walker" w:date="2023-01-06T19:58:00Z">
        <w:r>
          <w:rPr>
            <w:rFonts w:ascii="Times New Roman" w:hAnsi="Times New Roman" w:cs="Times New Roman"/>
          </w:rPr>
          <w:t xml:space="preserve"> – and all of this </w:t>
        </w:r>
        <w:r w:rsidR="00BB3850">
          <w:rPr>
            <w:rFonts w:ascii="Times New Roman" w:hAnsi="Times New Roman" w:cs="Times New Roman"/>
          </w:rPr>
          <w:t xml:space="preserve">when I’d only given myself three to four weeks to become acquainted with it. </w:t>
        </w:r>
      </w:ins>
    </w:p>
    <w:p w14:paraId="7E3DE05B" w14:textId="5DE6793F" w:rsidR="00BB3850" w:rsidRDefault="00BB3850" w:rsidP="005E2820">
      <w:pPr>
        <w:pStyle w:val="Default"/>
        <w:spacing w:line="276" w:lineRule="auto"/>
        <w:rPr>
          <w:ins w:id="187" w:author="Cian Walker" w:date="2023-01-06T19:58:00Z"/>
          <w:rFonts w:ascii="Times New Roman" w:hAnsi="Times New Roman" w:cs="Times New Roman"/>
        </w:rPr>
        <w:pPrChange w:id="188" w:author="Cian Walker" w:date="2023-01-06T21:23:00Z">
          <w:pPr>
            <w:pStyle w:val="Default"/>
          </w:pPr>
        </w:pPrChange>
      </w:pPr>
    </w:p>
    <w:p w14:paraId="6DC63C80" w14:textId="250E2FD7" w:rsidR="00BB3850" w:rsidRDefault="00BB3850" w:rsidP="005E2820">
      <w:pPr>
        <w:pStyle w:val="Default"/>
        <w:spacing w:line="276" w:lineRule="auto"/>
        <w:rPr>
          <w:ins w:id="189" w:author="Cian Walker" w:date="2023-01-06T20:42:00Z"/>
          <w:rFonts w:ascii="Times New Roman" w:hAnsi="Times New Roman" w:cs="Times New Roman"/>
        </w:rPr>
        <w:pPrChange w:id="190" w:author="Cian Walker" w:date="2023-01-06T21:23:00Z">
          <w:pPr>
            <w:pStyle w:val="Default"/>
          </w:pPr>
        </w:pPrChange>
      </w:pPr>
      <w:ins w:id="191" w:author="Cian Walker" w:date="2023-01-06T19:58:00Z">
        <w:r>
          <w:rPr>
            <w:rFonts w:ascii="Times New Roman" w:hAnsi="Times New Roman" w:cs="Times New Roman"/>
          </w:rPr>
          <w:t>On the backend: the data structure</w:t>
        </w:r>
      </w:ins>
      <w:ins w:id="192" w:author="Cian Walker" w:date="2023-01-06T19:59:00Z">
        <w:r>
          <w:rPr>
            <w:rFonts w:ascii="Times New Roman" w:hAnsi="Times New Roman" w:cs="Times New Roman"/>
          </w:rPr>
          <w:t xml:space="preserve">s </w:t>
        </w:r>
        <w:r w:rsidR="00F5658E">
          <w:rPr>
            <w:rFonts w:ascii="Times New Roman" w:hAnsi="Times New Roman" w:cs="Times New Roman"/>
          </w:rPr>
          <w:t>were much more simplistic with there being three ‘collections</w:t>
        </w:r>
        <w:proofErr w:type="gramStart"/>
        <w:r w:rsidR="00F5658E">
          <w:rPr>
            <w:rFonts w:ascii="Times New Roman" w:hAnsi="Times New Roman" w:cs="Times New Roman"/>
          </w:rPr>
          <w:t xml:space="preserve">’ </w:t>
        </w:r>
        <w:r w:rsidR="00F5658E">
          <w:rPr>
            <w:rFonts w:ascii="Times New Roman" w:hAnsi="Times New Roman" w:cs="Times New Roman"/>
          </w:rPr>
          <w:t xml:space="preserve"> –</w:t>
        </w:r>
        <w:proofErr w:type="gramEnd"/>
        <w:r w:rsidR="00F5658E">
          <w:rPr>
            <w:rFonts w:ascii="Times New Roman" w:hAnsi="Times New Roman" w:cs="Times New Roman"/>
          </w:rPr>
          <w:t xml:space="preserve"> which would be MongoDB’s closest equivalent to entities or tables</w:t>
        </w:r>
      </w:ins>
      <w:ins w:id="193" w:author="Cian Walker" w:date="2023-01-06T20:00:00Z">
        <w:r w:rsidR="00F5658E">
          <w:rPr>
            <w:rFonts w:ascii="Times New Roman" w:hAnsi="Times New Roman" w:cs="Times New Roman"/>
          </w:rPr>
          <w:t xml:space="preserve"> </w:t>
        </w:r>
        <w:r w:rsidR="00F5658E">
          <w:rPr>
            <w:rFonts w:ascii="Times New Roman" w:hAnsi="Times New Roman" w:cs="Times New Roman"/>
          </w:rPr>
          <w:t>–</w:t>
        </w:r>
        <w:r w:rsidR="00F5658E">
          <w:rPr>
            <w:rFonts w:ascii="Times New Roman" w:hAnsi="Times New Roman" w:cs="Times New Roman"/>
          </w:rPr>
          <w:t xml:space="preserve"> for the two kinds of users, Doctors and Pharmacists, with Prescriptions being the </w:t>
        </w:r>
      </w:ins>
      <w:ins w:id="194" w:author="Cian Walker" w:date="2023-01-06T20:01:00Z">
        <w:r w:rsidR="00F5658E">
          <w:rPr>
            <w:rFonts w:ascii="Times New Roman" w:hAnsi="Times New Roman" w:cs="Times New Roman"/>
          </w:rPr>
          <w:t>third</w:t>
        </w:r>
      </w:ins>
      <w:ins w:id="195" w:author="Cian Walker" w:date="2023-01-06T20:00:00Z">
        <w:r w:rsidR="00F5658E">
          <w:rPr>
            <w:rFonts w:ascii="Times New Roman" w:hAnsi="Times New Roman" w:cs="Times New Roman"/>
          </w:rPr>
          <w:t xml:space="preserve"> kind of</w:t>
        </w:r>
      </w:ins>
      <w:ins w:id="196" w:author="Cian Walker" w:date="2023-01-06T20:01:00Z">
        <w:r w:rsidR="00F5658E">
          <w:rPr>
            <w:rFonts w:ascii="Times New Roman" w:hAnsi="Times New Roman" w:cs="Times New Roman"/>
          </w:rPr>
          <w:t xml:space="preserve"> entity. MongoDB creates JSON documents for the equivalent of each ‘row’ of a table and the </w:t>
        </w:r>
      </w:ins>
      <w:ins w:id="197" w:author="Cian Walker" w:date="2023-01-06T20:02:00Z">
        <w:r w:rsidR="00F5658E">
          <w:rPr>
            <w:rFonts w:ascii="Times New Roman" w:hAnsi="Times New Roman" w:cs="Times New Roman"/>
          </w:rPr>
          <w:t xml:space="preserve">MongoDB/JSON </w:t>
        </w:r>
      </w:ins>
      <w:ins w:id="198" w:author="Cian Walker" w:date="2023-01-06T20:01:00Z">
        <w:r w:rsidR="00F5658E">
          <w:rPr>
            <w:rFonts w:ascii="Times New Roman" w:hAnsi="Times New Roman" w:cs="Times New Roman"/>
          </w:rPr>
          <w:t>equivalent of a</w:t>
        </w:r>
      </w:ins>
      <w:ins w:id="199" w:author="Cian Walker" w:date="2023-01-06T20:02:00Z">
        <w:r w:rsidR="00F5658E">
          <w:rPr>
            <w:rFonts w:ascii="Times New Roman" w:hAnsi="Times New Roman" w:cs="Times New Roman"/>
          </w:rPr>
          <w:t>n SQL</w:t>
        </w:r>
      </w:ins>
      <w:ins w:id="200" w:author="Cian Walker" w:date="2023-01-06T20:01:00Z">
        <w:r w:rsidR="00F5658E">
          <w:rPr>
            <w:rFonts w:ascii="Times New Roman" w:hAnsi="Times New Roman" w:cs="Times New Roman"/>
          </w:rPr>
          <w:t xml:space="preserve"> schema is a model</w:t>
        </w:r>
      </w:ins>
      <w:ins w:id="201" w:author="Cian Walker" w:date="2023-01-06T20:02:00Z">
        <w:r w:rsidR="00F5658E">
          <w:rPr>
            <w:rFonts w:ascii="Times New Roman" w:hAnsi="Times New Roman" w:cs="Times New Roman"/>
          </w:rPr>
          <w:t xml:space="preserve">. </w:t>
        </w:r>
      </w:ins>
      <w:ins w:id="202" w:author="Cian Walker" w:date="2023-01-06T20:08:00Z">
        <w:r w:rsidR="00F5658E">
          <w:rPr>
            <w:rFonts w:ascii="Times New Roman" w:hAnsi="Times New Roman" w:cs="Times New Roman"/>
          </w:rPr>
          <w:t xml:space="preserve">Similar </w:t>
        </w:r>
      </w:ins>
      <w:ins w:id="203" w:author="Cian Walker" w:date="2023-01-06T20:40:00Z">
        <w:r w:rsidR="00E548A2">
          <w:rPr>
            <w:rFonts w:ascii="Times New Roman" w:hAnsi="Times New Roman" w:cs="Times New Roman"/>
          </w:rPr>
          <w:t xml:space="preserve">kinds of </w:t>
        </w:r>
      </w:ins>
      <w:ins w:id="204" w:author="Cian Walker" w:date="2023-01-06T20:08:00Z">
        <w:r w:rsidR="00F5658E">
          <w:rPr>
            <w:rFonts w:ascii="Times New Roman" w:hAnsi="Times New Roman" w:cs="Times New Roman"/>
          </w:rPr>
          <w:t xml:space="preserve">routes and functions were used to register and authenticate users </w:t>
        </w:r>
      </w:ins>
      <w:ins w:id="205" w:author="Cian Walker" w:date="2023-01-06T20:40:00Z">
        <w:r w:rsidR="00E548A2">
          <w:rPr>
            <w:rFonts w:ascii="Times New Roman" w:hAnsi="Times New Roman" w:cs="Times New Roman"/>
          </w:rPr>
          <w:t xml:space="preserve">as </w:t>
        </w:r>
        <w:proofErr w:type="gramStart"/>
        <w:r w:rsidR="00E548A2">
          <w:rPr>
            <w:rFonts w:ascii="Times New Roman" w:hAnsi="Times New Roman" w:cs="Times New Roman"/>
          </w:rPr>
          <w:t>were  used</w:t>
        </w:r>
        <w:proofErr w:type="gramEnd"/>
        <w:r w:rsidR="00E548A2">
          <w:rPr>
            <w:rFonts w:ascii="Times New Roman" w:hAnsi="Times New Roman" w:cs="Times New Roman"/>
          </w:rPr>
          <w:t xml:space="preserve"> to submit and retrieve prescriptions. </w:t>
        </w:r>
      </w:ins>
    </w:p>
    <w:p w14:paraId="2C4E0E3E" w14:textId="7C08A7F9" w:rsidR="00012ABC" w:rsidRDefault="00012ABC" w:rsidP="005E2820">
      <w:pPr>
        <w:pStyle w:val="Default"/>
        <w:spacing w:line="276" w:lineRule="auto"/>
        <w:rPr>
          <w:ins w:id="206" w:author="Cian Walker" w:date="2023-01-06T20:42:00Z"/>
          <w:rFonts w:ascii="Times New Roman" w:hAnsi="Times New Roman" w:cs="Times New Roman"/>
        </w:rPr>
        <w:pPrChange w:id="207" w:author="Cian Walker" w:date="2023-01-06T21:23:00Z">
          <w:pPr>
            <w:pStyle w:val="Default"/>
          </w:pPr>
        </w:pPrChange>
      </w:pPr>
    </w:p>
    <w:p w14:paraId="7320FD61" w14:textId="056EF896" w:rsidR="00012ABC" w:rsidRDefault="00012ABC" w:rsidP="005E2820">
      <w:pPr>
        <w:pStyle w:val="Default"/>
        <w:spacing w:line="276" w:lineRule="auto"/>
        <w:rPr>
          <w:ins w:id="208" w:author="Cian Walker" w:date="2023-01-06T19:40:00Z"/>
          <w:rFonts w:ascii="Times New Roman" w:hAnsi="Times New Roman" w:cs="Times New Roman"/>
        </w:rPr>
        <w:pPrChange w:id="209" w:author="Cian Walker" w:date="2023-01-06T21:23:00Z">
          <w:pPr>
            <w:pStyle w:val="Default"/>
          </w:pPr>
        </w:pPrChange>
      </w:pPr>
      <w:ins w:id="210" w:author="Cian Walker" w:date="2023-01-06T20:42:00Z">
        <w:r>
          <w:rPr>
            <w:rFonts w:ascii="Times New Roman" w:hAnsi="Times New Roman" w:cs="Times New Roman"/>
          </w:rPr>
          <w:t>Another component of the web application that I could not implemen</w:t>
        </w:r>
      </w:ins>
      <w:ins w:id="211" w:author="Cian Walker" w:date="2023-01-06T20:43:00Z">
        <w:r>
          <w:rPr>
            <w:rFonts w:ascii="Times New Roman" w:hAnsi="Times New Roman" w:cs="Times New Roman"/>
          </w:rPr>
          <w:t>t before I ran out of time</w:t>
        </w:r>
      </w:ins>
    </w:p>
    <w:p w14:paraId="6BD07F0E" w14:textId="755746B1" w:rsidR="005B6D61" w:rsidRDefault="00012ABC" w:rsidP="005E2820">
      <w:pPr>
        <w:pStyle w:val="Default"/>
        <w:spacing w:line="276" w:lineRule="auto"/>
        <w:rPr>
          <w:ins w:id="212" w:author="Cian Walker" w:date="2023-01-06T20:51:00Z"/>
          <w:rFonts w:ascii="Times New Roman" w:hAnsi="Times New Roman" w:cs="Times New Roman"/>
        </w:rPr>
        <w:pPrChange w:id="213" w:author="Cian Walker" w:date="2023-01-06T21:23:00Z">
          <w:pPr>
            <w:pStyle w:val="Default"/>
          </w:pPr>
        </w:pPrChange>
      </w:pPr>
      <w:ins w:id="214" w:author="Cian Walker" w:date="2023-01-06T20:43:00Z">
        <w:r>
          <w:rPr>
            <w:rFonts w:ascii="Times New Roman" w:hAnsi="Times New Roman" w:cs="Times New Roman"/>
          </w:rPr>
          <w:t xml:space="preserve">was a Pharmaceutical Society of Ireland / Irish Medical Council </w:t>
        </w:r>
      </w:ins>
      <w:ins w:id="215" w:author="Cian Walker" w:date="2023-01-06T20:44:00Z">
        <w:r>
          <w:rPr>
            <w:rFonts w:ascii="Times New Roman" w:hAnsi="Times New Roman" w:cs="Times New Roman"/>
          </w:rPr>
          <w:t>number</w:t>
        </w:r>
      </w:ins>
      <w:ins w:id="216" w:author="Cian Walker" w:date="2023-01-06T20:43:00Z">
        <w:r>
          <w:rPr>
            <w:rFonts w:ascii="Times New Roman" w:hAnsi="Times New Roman" w:cs="Times New Roman"/>
          </w:rPr>
          <w:t xml:space="preserve"> validator si</w:t>
        </w:r>
      </w:ins>
      <w:ins w:id="217" w:author="Cian Walker" w:date="2023-01-06T20:44:00Z">
        <w:r>
          <w:rPr>
            <w:rFonts w:ascii="Times New Roman" w:hAnsi="Times New Roman" w:cs="Times New Roman"/>
          </w:rPr>
          <w:t xml:space="preserve">milar to the </w:t>
        </w:r>
      </w:ins>
      <w:ins w:id="218" w:author="Cian Walker" w:date="2023-01-06T20:45:00Z">
        <w:r>
          <w:rPr>
            <w:rFonts w:ascii="Times New Roman" w:hAnsi="Times New Roman" w:cs="Times New Roman"/>
          </w:rPr>
          <w:t>one coded in my</w:t>
        </w:r>
      </w:ins>
      <w:ins w:id="219" w:author="Cian Walker" w:date="2023-01-06T20:46:00Z">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HYPERLINK "https://github.com/Cian0o/AdvProgCA/blob/master/Scripts/importPharmastoValidate.py" </w:instrText>
        </w:r>
        <w:r>
          <w:rPr>
            <w:rFonts w:ascii="Times New Roman" w:hAnsi="Times New Roman" w:cs="Times New Roman"/>
          </w:rPr>
        </w:r>
        <w:r>
          <w:rPr>
            <w:rFonts w:ascii="Times New Roman" w:hAnsi="Times New Roman" w:cs="Times New Roman"/>
          </w:rPr>
          <w:fldChar w:fldCharType="separate"/>
        </w:r>
        <w:r w:rsidRPr="00012ABC">
          <w:rPr>
            <w:rStyle w:val="Hyperlink"/>
            <w:rFonts w:ascii="Times New Roman" w:hAnsi="Times New Roman" w:cs="Times New Roman"/>
          </w:rPr>
          <w:t>Python/Flask/SQLite stack</w:t>
        </w:r>
        <w:r>
          <w:rPr>
            <w:rFonts w:ascii="Times New Roman" w:hAnsi="Times New Roman" w:cs="Times New Roman"/>
          </w:rPr>
          <w:fldChar w:fldCharType="end"/>
        </w:r>
        <w:r>
          <w:rPr>
            <w:rFonts w:ascii="Times New Roman" w:hAnsi="Times New Roman" w:cs="Times New Roman"/>
          </w:rPr>
          <w:t xml:space="preserve">. This </w:t>
        </w:r>
      </w:ins>
      <w:ins w:id="220" w:author="Cian Walker" w:date="2023-01-06T20:47:00Z">
        <w:r>
          <w:rPr>
            <w:rFonts w:ascii="Times New Roman" w:hAnsi="Times New Roman" w:cs="Times New Roman"/>
          </w:rPr>
          <w:t xml:space="preserve">infrastructure and </w:t>
        </w:r>
      </w:ins>
      <w:ins w:id="221" w:author="Cian Walker" w:date="2023-01-06T20:46:00Z">
        <w:r>
          <w:rPr>
            <w:rFonts w:ascii="Times New Roman" w:hAnsi="Times New Roman" w:cs="Times New Roman"/>
          </w:rPr>
          <w:t>functionality</w:t>
        </w:r>
      </w:ins>
      <w:ins w:id="222" w:author="Cian Walker" w:date="2023-01-06T20:47:00Z">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completely absent.</w:t>
        </w:r>
      </w:ins>
    </w:p>
    <w:p w14:paraId="303FF0D5" w14:textId="7F3FDCAD" w:rsidR="00555B95" w:rsidRDefault="00555B95" w:rsidP="005E2820">
      <w:pPr>
        <w:pStyle w:val="Default"/>
        <w:spacing w:line="276" w:lineRule="auto"/>
        <w:rPr>
          <w:ins w:id="223" w:author="Cian Walker" w:date="2023-01-06T20:51:00Z"/>
          <w:rFonts w:ascii="Times New Roman" w:hAnsi="Times New Roman" w:cs="Times New Roman"/>
        </w:rPr>
        <w:pPrChange w:id="224" w:author="Cian Walker" w:date="2023-01-06T21:23:00Z">
          <w:pPr>
            <w:pStyle w:val="Default"/>
          </w:pPr>
        </w:pPrChange>
      </w:pPr>
    </w:p>
    <w:p w14:paraId="5001D168" w14:textId="447FE188" w:rsidR="00555B95" w:rsidRDefault="00555B95" w:rsidP="005E2820">
      <w:pPr>
        <w:pStyle w:val="Default"/>
        <w:spacing w:line="276" w:lineRule="auto"/>
        <w:rPr>
          <w:ins w:id="225" w:author="Cian Walker" w:date="2023-01-06T20:51:00Z"/>
          <w:rFonts w:ascii="Times New Roman" w:hAnsi="Times New Roman" w:cs="Times New Roman"/>
        </w:rPr>
        <w:pPrChange w:id="226" w:author="Cian Walker" w:date="2023-01-06T21:23:00Z">
          <w:pPr>
            <w:pStyle w:val="Default"/>
          </w:pPr>
        </w:pPrChange>
      </w:pPr>
      <w:ins w:id="227" w:author="Cian Walker" w:date="2023-01-06T20:51:00Z">
        <w:r>
          <w:rPr>
            <w:rFonts w:ascii="Times New Roman" w:hAnsi="Times New Roman" w:cs="Times New Roman"/>
          </w:rPr>
          <w:t>This is a more reflective schematic of the web application at time of submission:</w:t>
        </w:r>
      </w:ins>
    </w:p>
    <w:p w14:paraId="1F1E68C8" w14:textId="404E83B9" w:rsidR="00555B95" w:rsidRDefault="00555B95" w:rsidP="00D00B9F">
      <w:pPr>
        <w:pStyle w:val="Default"/>
        <w:rPr>
          <w:ins w:id="228" w:author="Cian Walker" w:date="2023-01-06T20:51:00Z"/>
          <w:rFonts w:ascii="Times New Roman" w:hAnsi="Times New Roman" w:cs="Times New Roman"/>
        </w:rPr>
      </w:pPr>
    </w:p>
    <w:p w14:paraId="1F203A02" w14:textId="6B40FD22" w:rsidR="00555B95" w:rsidRDefault="00555B95" w:rsidP="00D00B9F">
      <w:pPr>
        <w:pStyle w:val="Default"/>
        <w:rPr>
          <w:ins w:id="229" w:author="Cian Walker" w:date="2023-01-06T19:40:00Z"/>
          <w:rFonts w:ascii="Times New Roman" w:hAnsi="Times New Roman" w:cs="Times New Roman"/>
        </w:rPr>
      </w:pPr>
      <w:ins w:id="230" w:author="Cian Walker" w:date="2023-01-06T20:51:00Z">
        <w:r w:rsidRPr="00555B95">
          <w:rPr>
            <w:rFonts w:ascii="Times New Roman" w:hAnsi="Times New Roman" w:cs="Times New Roman"/>
            <w:lang w:val="en-IE"/>
          </w:rPr>
          <w:drawing>
            <wp:inline distT="0" distB="0" distL="0" distR="0" wp14:anchorId="373BE77B" wp14:editId="2659416C">
              <wp:extent cx="5731510" cy="3223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ins>
    </w:p>
    <w:p w14:paraId="62722E03" w14:textId="77777777" w:rsidR="005B6D61" w:rsidRDefault="005B6D61" w:rsidP="00D00B9F">
      <w:pPr>
        <w:pStyle w:val="Default"/>
        <w:rPr>
          <w:rFonts w:ascii="Times New Roman" w:hAnsi="Times New Roman" w:cs="Times New Roman"/>
        </w:rPr>
      </w:pPr>
    </w:p>
    <w:p w14:paraId="75FB7167" w14:textId="77777777" w:rsidR="00555B95" w:rsidRDefault="00555B95" w:rsidP="00D00B9F">
      <w:pPr>
        <w:pStyle w:val="Default"/>
        <w:rPr>
          <w:ins w:id="231" w:author="Cian Walker" w:date="2023-01-06T20:51:00Z"/>
          <w:rFonts w:ascii="Times New Roman" w:hAnsi="Times New Roman" w:cs="Times New Roman"/>
        </w:rPr>
      </w:pPr>
    </w:p>
    <w:p w14:paraId="3CF49DBD" w14:textId="77777777" w:rsidR="00555B95" w:rsidRDefault="00555B95" w:rsidP="00D00B9F">
      <w:pPr>
        <w:pStyle w:val="Default"/>
        <w:rPr>
          <w:ins w:id="232" w:author="Cian Walker" w:date="2023-01-06T20:51:00Z"/>
          <w:rFonts w:ascii="Times New Roman" w:hAnsi="Times New Roman" w:cs="Times New Roman"/>
        </w:rPr>
      </w:pPr>
    </w:p>
    <w:p w14:paraId="6A1E0FED" w14:textId="0078DF48" w:rsidR="00555B95" w:rsidRDefault="00555B95" w:rsidP="00D00B9F">
      <w:pPr>
        <w:pStyle w:val="Default"/>
        <w:rPr>
          <w:ins w:id="233" w:author="Cian Walker" w:date="2023-01-06T20:51:00Z"/>
          <w:rFonts w:ascii="Times New Roman" w:hAnsi="Times New Roman" w:cs="Times New Roman"/>
        </w:rPr>
      </w:pPr>
    </w:p>
    <w:p w14:paraId="381A7612" w14:textId="6C5DB92B" w:rsidR="00555B95" w:rsidRDefault="00555B95" w:rsidP="00D00B9F">
      <w:pPr>
        <w:pStyle w:val="Default"/>
        <w:rPr>
          <w:ins w:id="234" w:author="Cian Walker" w:date="2023-01-06T20:53:00Z"/>
          <w:rFonts w:ascii="Times New Roman" w:hAnsi="Times New Roman" w:cs="Times New Roman"/>
        </w:rPr>
      </w:pPr>
      <w:ins w:id="235" w:author="Cian Walker" w:date="2023-01-06T20:51:00Z">
        <w:r>
          <w:rPr>
            <w:rFonts w:ascii="Times New Roman" w:hAnsi="Times New Roman" w:cs="Times New Roman"/>
          </w:rPr>
          <w:t xml:space="preserve">Here are the three MongoDB/JSON </w:t>
        </w:r>
      </w:ins>
      <w:ins w:id="236" w:author="Cian Walker" w:date="2023-01-06T20:52:00Z">
        <w:r w:rsidR="00D533BF">
          <w:rPr>
            <w:rFonts w:ascii="Times New Roman" w:hAnsi="Times New Roman" w:cs="Times New Roman"/>
          </w:rPr>
          <w:t>models (schemas) t</w:t>
        </w:r>
      </w:ins>
      <w:ins w:id="237" w:author="Cian Walker" w:date="2023-01-06T20:53:00Z">
        <w:r w:rsidR="00D533BF">
          <w:rPr>
            <w:rFonts w:ascii="Times New Roman" w:hAnsi="Times New Roman" w:cs="Times New Roman"/>
          </w:rPr>
          <w:t>hat outline the data structure:</w:t>
        </w:r>
      </w:ins>
    </w:p>
    <w:p w14:paraId="6295986F" w14:textId="24D3DE3D" w:rsidR="00D533BF" w:rsidRDefault="00D533BF" w:rsidP="00D00B9F">
      <w:pPr>
        <w:pStyle w:val="Default"/>
        <w:rPr>
          <w:ins w:id="238" w:author="Cian Walker" w:date="2023-01-06T20:53:00Z"/>
          <w:rFonts w:ascii="Times New Roman" w:hAnsi="Times New Roman" w:cs="Times New Roman"/>
        </w:rPr>
      </w:pPr>
    </w:p>
    <w:p w14:paraId="1F2E7D17" w14:textId="3B8429A8" w:rsidR="00D533BF" w:rsidRDefault="00D533BF" w:rsidP="00D00B9F">
      <w:pPr>
        <w:pStyle w:val="Default"/>
        <w:rPr>
          <w:ins w:id="239" w:author="Cian Walker" w:date="2023-01-06T20:54:00Z"/>
          <w:rFonts w:ascii="Times New Roman" w:hAnsi="Times New Roman" w:cs="Times New Roman"/>
        </w:rPr>
      </w:pPr>
      <w:ins w:id="240" w:author="Cian Walker" w:date="2023-01-06T20:54:00Z">
        <w:r>
          <w:rPr>
            <w:rFonts w:ascii="Times New Roman" w:hAnsi="Times New Roman" w:cs="Times New Roman"/>
          </w:rPr>
          <w:t>Surgeries:</w:t>
        </w:r>
      </w:ins>
    </w:p>
    <w:p w14:paraId="583EEA98" w14:textId="2A5323F9" w:rsidR="00D533BF" w:rsidRDefault="00D533BF" w:rsidP="00D00B9F">
      <w:pPr>
        <w:pStyle w:val="Default"/>
        <w:rPr>
          <w:ins w:id="241" w:author="Cian Walker" w:date="2023-01-06T20:54:00Z"/>
          <w:rFonts w:ascii="Times New Roman" w:hAnsi="Times New Roman" w:cs="Times New Roman"/>
        </w:rPr>
      </w:pPr>
    </w:p>
    <w:p w14:paraId="5638EDF9" w14:textId="77777777" w:rsidR="00D533BF" w:rsidRPr="00D533BF" w:rsidRDefault="00D533BF" w:rsidP="00D533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42" w:author="Cian Walker" w:date="2023-01-06T20:54:00Z"/>
          <w:rFonts w:ascii="Courier New" w:eastAsia="Times New Roman" w:hAnsi="Courier New" w:cs="Courier New"/>
          <w:color w:val="A9B7C6"/>
          <w:sz w:val="20"/>
          <w:szCs w:val="20"/>
          <w:lang w:eastAsia="en-GB"/>
        </w:rPr>
      </w:pPr>
      <w:ins w:id="243" w:author="Cian Walker" w:date="2023-01-06T20:54:00Z">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9876AA"/>
            <w:sz w:val="20"/>
            <w:szCs w:val="20"/>
            <w:lang w:eastAsia="en-GB"/>
          </w:rPr>
          <w:t>IMCN</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A9B7C6"/>
            <w:sz w:val="20"/>
            <w:szCs w:val="20"/>
            <w:lang w:eastAsia="en-GB"/>
          </w:rPr>
          <w:br/>
          <w:t xml:space="preserve">        </w:t>
        </w:r>
        <w:r w:rsidRPr="00D533BF">
          <w:rPr>
            <w:rFonts w:ascii="Courier New" w:eastAsia="Times New Roman" w:hAnsi="Courier New" w:cs="Courier New"/>
            <w:color w:val="9876AA"/>
            <w:sz w:val="20"/>
            <w:szCs w:val="20"/>
            <w:lang w:eastAsia="en-GB"/>
          </w:rPr>
          <w:t>type</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FFC66D"/>
            <w:sz w:val="20"/>
            <w:szCs w:val="20"/>
            <w:lang w:eastAsia="en-GB"/>
          </w:rPr>
          <w:t>Number</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9876AA"/>
            <w:sz w:val="20"/>
            <w:szCs w:val="20"/>
            <w:lang w:eastAsia="en-GB"/>
          </w:rPr>
          <w:t>required</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CC7832"/>
            <w:sz w:val="20"/>
            <w:szCs w:val="20"/>
            <w:lang w:eastAsia="en-GB"/>
          </w:rPr>
          <w:t>true,</w:t>
        </w:r>
        <w:r w:rsidRPr="00D533BF">
          <w:rPr>
            <w:rFonts w:ascii="Courier New" w:eastAsia="Times New Roman" w:hAnsi="Courier New" w:cs="Courier New"/>
            <w:color w:val="CC7832"/>
            <w:sz w:val="20"/>
            <w:szCs w:val="20"/>
            <w:lang w:eastAsia="en-GB"/>
          </w:rPr>
          <w:br/>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proofErr w:type="spellStart"/>
        <w:r w:rsidRPr="00D533BF">
          <w:rPr>
            <w:rFonts w:ascii="Courier New" w:eastAsia="Times New Roman" w:hAnsi="Courier New" w:cs="Courier New"/>
            <w:color w:val="9876AA"/>
            <w:sz w:val="20"/>
            <w:szCs w:val="20"/>
            <w:lang w:eastAsia="en-GB"/>
          </w:rPr>
          <w:t>DocEmail</w:t>
        </w:r>
        <w:proofErr w:type="spellEnd"/>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A9B7C6"/>
            <w:sz w:val="20"/>
            <w:szCs w:val="20"/>
            <w:lang w:eastAsia="en-GB"/>
          </w:rPr>
          <w:br/>
          <w:t xml:space="preserve">        </w:t>
        </w:r>
        <w:r w:rsidRPr="00D533BF">
          <w:rPr>
            <w:rFonts w:ascii="Courier New" w:eastAsia="Times New Roman" w:hAnsi="Courier New" w:cs="Courier New"/>
            <w:color w:val="9876AA"/>
            <w:sz w:val="20"/>
            <w:szCs w:val="20"/>
            <w:lang w:eastAsia="en-GB"/>
          </w:rPr>
          <w:t>type</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FFC66D"/>
            <w:sz w:val="20"/>
            <w:szCs w:val="20"/>
            <w:lang w:eastAsia="en-GB"/>
          </w:rPr>
          <w:t>String</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9876AA"/>
            <w:sz w:val="20"/>
            <w:szCs w:val="20"/>
            <w:lang w:eastAsia="en-GB"/>
          </w:rPr>
          <w:t>required</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CC7832"/>
            <w:sz w:val="20"/>
            <w:szCs w:val="20"/>
            <w:lang w:eastAsia="en-GB"/>
          </w:rPr>
          <w:t>true,</w:t>
        </w:r>
        <w:r w:rsidRPr="00D533BF">
          <w:rPr>
            <w:rFonts w:ascii="Courier New" w:eastAsia="Times New Roman" w:hAnsi="Courier New" w:cs="Courier New"/>
            <w:color w:val="CC7832"/>
            <w:sz w:val="20"/>
            <w:szCs w:val="20"/>
            <w:lang w:eastAsia="en-GB"/>
          </w:rPr>
          <w:br/>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proofErr w:type="spellStart"/>
        <w:r w:rsidRPr="00D533BF">
          <w:rPr>
            <w:rFonts w:ascii="Courier New" w:eastAsia="Times New Roman" w:hAnsi="Courier New" w:cs="Courier New"/>
            <w:color w:val="9876AA"/>
            <w:sz w:val="20"/>
            <w:szCs w:val="20"/>
            <w:lang w:eastAsia="en-GB"/>
          </w:rPr>
          <w:t>DocPassword</w:t>
        </w:r>
        <w:proofErr w:type="spellEnd"/>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A9B7C6"/>
            <w:sz w:val="20"/>
            <w:szCs w:val="20"/>
            <w:lang w:eastAsia="en-GB"/>
          </w:rPr>
          <w:br/>
          <w:t xml:space="preserve">        </w:t>
        </w:r>
        <w:r w:rsidRPr="00D533BF">
          <w:rPr>
            <w:rFonts w:ascii="Courier New" w:eastAsia="Times New Roman" w:hAnsi="Courier New" w:cs="Courier New"/>
            <w:color w:val="9876AA"/>
            <w:sz w:val="20"/>
            <w:szCs w:val="20"/>
            <w:lang w:eastAsia="en-GB"/>
          </w:rPr>
          <w:t>type</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FFC66D"/>
            <w:sz w:val="20"/>
            <w:szCs w:val="20"/>
            <w:lang w:eastAsia="en-GB"/>
          </w:rPr>
          <w:t>String</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9876AA"/>
            <w:sz w:val="20"/>
            <w:szCs w:val="20"/>
            <w:lang w:eastAsia="en-GB"/>
          </w:rPr>
          <w:t>required</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CC7832"/>
            <w:sz w:val="20"/>
            <w:szCs w:val="20"/>
            <w:lang w:eastAsia="en-GB"/>
          </w:rPr>
          <w:t>true</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proofErr w:type="spellStart"/>
        <w:r w:rsidRPr="00D533BF">
          <w:rPr>
            <w:rFonts w:ascii="Courier New" w:eastAsia="Times New Roman" w:hAnsi="Courier New" w:cs="Courier New"/>
            <w:color w:val="9876AA"/>
            <w:sz w:val="20"/>
            <w:szCs w:val="20"/>
            <w:lang w:eastAsia="en-GB"/>
          </w:rPr>
          <w:t>DocPasswordConf</w:t>
        </w:r>
        <w:proofErr w:type="spellEnd"/>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A9B7C6"/>
            <w:sz w:val="20"/>
            <w:szCs w:val="20"/>
            <w:lang w:eastAsia="en-GB"/>
          </w:rPr>
          <w:br/>
          <w:t xml:space="preserve">        </w:t>
        </w:r>
        <w:r w:rsidRPr="00D533BF">
          <w:rPr>
            <w:rFonts w:ascii="Courier New" w:eastAsia="Times New Roman" w:hAnsi="Courier New" w:cs="Courier New"/>
            <w:color w:val="9876AA"/>
            <w:sz w:val="20"/>
            <w:szCs w:val="20"/>
            <w:lang w:eastAsia="en-GB"/>
          </w:rPr>
          <w:t>type</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FFC66D"/>
            <w:sz w:val="20"/>
            <w:szCs w:val="20"/>
            <w:lang w:eastAsia="en-GB"/>
          </w:rPr>
          <w:t>String</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9876AA"/>
            <w:sz w:val="20"/>
            <w:szCs w:val="20"/>
            <w:lang w:eastAsia="en-GB"/>
          </w:rPr>
          <w:t>required</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CC7832"/>
            <w:sz w:val="20"/>
            <w:szCs w:val="20"/>
            <w:lang w:eastAsia="en-GB"/>
          </w:rPr>
          <w:t>true</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r>
        <w:r w:rsidRPr="00D533BF">
          <w:rPr>
            <w:rFonts w:ascii="Courier New" w:eastAsia="Times New Roman" w:hAnsi="Courier New" w:cs="Courier New"/>
            <w:color w:val="CC7832"/>
            <w:sz w:val="20"/>
            <w:szCs w:val="20"/>
            <w:lang w:eastAsia="en-GB"/>
          </w:rPr>
          <w:lastRenderedPageBreak/>
          <w:t xml:space="preserve">    </w:t>
        </w:r>
        <w:proofErr w:type="spellStart"/>
        <w:r w:rsidRPr="00D533BF">
          <w:rPr>
            <w:rFonts w:ascii="Courier New" w:eastAsia="Times New Roman" w:hAnsi="Courier New" w:cs="Courier New"/>
            <w:color w:val="9876AA"/>
            <w:sz w:val="20"/>
            <w:szCs w:val="20"/>
            <w:lang w:eastAsia="en-GB"/>
          </w:rPr>
          <w:t>DocName</w:t>
        </w:r>
        <w:proofErr w:type="spellEnd"/>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A9B7C6"/>
            <w:sz w:val="20"/>
            <w:szCs w:val="20"/>
            <w:lang w:eastAsia="en-GB"/>
          </w:rPr>
          <w:br/>
          <w:t xml:space="preserve">        </w:t>
        </w:r>
        <w:r w:rsidRPr="00D533BF">
          <w:rPr>
            <w:rFonts w:ascii="Courier New" w:eastAsia="Times New Roman" w:hAnsi="Courier New" w:cs="Courier New"/>
            <w:color w:val="9876AA"/>
            <w:sz w:val="20"/>
            <w:szCs w:val="20"/>
            <w:lang w:eastAsia="en-GB"/>
          </w:rPr>
          <w:t>type</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FFC66D"/>
            <w:sz w:val="20"/>
            <w:szCs w:val="20"/>
            <w:lang w:eastAsia="en-GB"/>
          </w:rPr>
          <w:t>String</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9876AA"/>
            <w:sz w:val="20"/>
            <w:szCs w:val="20"/>
            <w:lang w:eastAsia="en-GB"/>
          </w:rPr>
          <w:t>required</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CC7832"/>
            <w:sz w:val="20"/>
            <w:szCs w:val="20"/>
            <w:lang w:eastAsia="en-GB"/>
          </w:rPr>
          <w:t>true</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proofErr w:type="spellStart"/>
        <w:r w:rsidRPr="00D533BF">
          <w:rPr>
            <w:rFonts w:ascii="Courier New" w:eastAsia="Times New Roman" w:hAnsi="Courier New" w:cs="Courier New"/>
            <w:color w:val="9876AA"/>
            <w:sz w:val="20"/>
            <w:szCs w:val="20"/>
            <w:lang w:eastAsia="en-GB"/>
          </w:rPr>
          <w:t>DocPhone</w:t>
        </w:r>
        <w:proofErr w:type="spellEnd"/>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A9B7C6"/>
            <w:sz w:val="20"/>
            <w:szCs w:val="20"/>
            <w:lang w:eastAsia="en-GB"/>
          </w:rPr>
          <w:br/>
          <w:t xml:space="preserve">        </w:t>
        </w:r>
        <w:r w:rsidRPr="00D533BF">
          <w:rPr>
            <w:rFonts w:ascii="Courier New" w:eastAsia="Times New Roman" w:hAnsi="Courier New" w:cs="Courier New"/>
            <w:color w:val="9876AA"/>
            <w:sz w:val="20"/>
            <w:szCs w:val="20"/>
            <w:lang w:eastAsia="en-GB"/>
          </w:rPr>
          <w:t>type</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FFC66D"/>
            <w:sz w:val="20"/>
            <w:szCs w:val="20"/>
            <w:lang w:eastAsia="en-GB"/>
          </w:rPr>
          <w:t>Number</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9876AA"/>
            <w:sz w:val="20"/>
            <w:szCs w:val="20"/>
            <w:lang w:eastAsia="en-GB"/>
          </w:rPr>
          <w:t>required</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CC7832"/>
            <w:sz w:val="20"/>
            <w:szCs w:val="20"/>
            <w:lang w:eastAsia="en-GB"/>
          </w:rPr>
          <w:t>true,</w:t>
        </w:r>
        <w:r w:rsidRPr="00D533BF">
          <w:rPr>
            <w:rFonts w:ascii="Courier New" w:eastAsia="Times New Roman" w:hAnsi="Courier New" w:cs="Courier New"/>
            <w:color w:val="CC7832"/>
            <w:sz w:val="20"/>
            <w:szCs w:val="20"/>
            <w:lang w:eastAsia="en-GB"/>
          </w:rPr>
          <w:br/>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proofErr w:type="spellStart"/>
        <w:r w:rsidRPr="00D533BF">
          <w:rPr>
            <w:rFonts w:ascii="Courier New" w:eastAsia="Times New Roman" w:hAnsi="Courier New" w:cs="Courier New"/>
            <w:color w:val="9876AA"/>
            <w:sz w:val="20"/>
            <w:szCs w:val="20"/>
            <w:lang w:eastAsia="en-GB"/>
          </w:rPr>
          <w:t>DocAddress</w:t>
        </w:r>
        <w:proofErr w:type="spellEnd"/>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A9B7C6"/>
            <w:sz w:val="20"/>
            <w:szCs w:val="20"/>
            <w:lang w:eastAsia="en-GB"/>
          </w:rPr>
          <w:br/>
          <w:t xml:space="preserve">        </w:t>
        </w:r>
        <w:r w:rsidRPr="00D533BF">
          <w:rPr>
            <w:rFonts w:ascii="Courier New" w:eastAsia="Times New Roman" w:hAnsi="Courier New" w:cs="Courier New"/>
            <w:color w:val="9876AA"/>
            <w:sz w:val="20"/>
            <w:szCs w:val="20"/>
            <w:lang w:eastAsia="en-GB"/>
          </w:rPr>
          <w:t>type</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FFC66D"/>
            <w:sz w:val="20"/>
            <w:szCs w:val="20"/>
            <w:lang w:eastAsia="en-GB"/>
          </w:rPr>
          <w:t>String</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9876AA"/>
            <w:sz w:val="20"/>
            <w:szCs w:val="20"/>
            <w:lang w:eastAsia="en-GB"/>
          </w:rPr>
          <w:t>required</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CC7832"/>
            <w:sz w:val="20"/>
            <w:szCs w:val="20"/>
            <w:lang w:eastAsia="en-GB"/>
          </w:rPr>
          <w:t>true</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9876AA"/>
            <w:sz w:val="20"/>
            <w:szCs w:val="20"/>
            <w:lang w:eastAsia="en-GB"/>
          </w:rPr>
          <w:t>avatar</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A9B7C6"/>
            <w:sz w:val="20"/>
            <w:szCs w:val="20"/>
            <w:lang w:eastAsia="en-GB"/>
          </w:rPr>
          <w:br/>
          <w:t xml:space="preserve">        </w:t>
        </w:r>
        <w:r w:rsidRPr="00D533BF">
          <w:rPr>
            <w:rFonts w:ascii="Courier New" w:eastAsia="Times New Roman" w:hAnsi="Courier New" w:cs="Courier New"/>
            <w:color w:val="9876AA"/>
            <w:sz w:val="20"/>
            <w:szCs w:val="20"/>
            <w:lang w:eastAsia="en-GB"/>
          </w:rPr>
          <w:t>type</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FFC66D"/>
            <w:sz w:val="20"/>
            <w:szCs w:val="20"/>
            <w:lang w:eastAsia="en-GB"/>
          </w:rPr>
          <w:t>String</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9876AA"/>
            <w:sz w:val="20"/>
            <w:szCs w:val="20"/>
            <w:lang w:eastAsia="en-GB"/>
          </w:rPr>
          <w:t>Date</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A9B7C6"/>
            <w:sz w:val="20"/>
            <w:szCs w:val="20"/>
            <w:lang w:eastAsia="en-GB"/>
          </w:rPr>
          <w:br/>
          <w:t xml:space="preserve">        </w:t>
        </w:r>
        <w:r w:rsidRPr="00D533BF">
          <w:rPr>
            <w:rFonts w:ascii="Courier New" w:eastAsia="Times New Roman" w:hAnsi="Courier New" w:cs="Courier New"/>
            <w:color w:val="9876AA"/>
            <w:sz w:val="20"/>
            <w:szCs w:val="20"/>
            <w:lang w:eastAsia="en-GB"/>
          </w:rPr>
          <w:t>type</w:t>
        </w:r>
        <w:r w:rsidRPr="00D533BF">
          <w:rPr>
            <w:rFonts w:ascii="Courier New" w:eastAsia="Times New Roman" w:hAnsi="Courier New" w:cs="Courier New"/>
            <w:color w:val="A9B7C6"/>
            <w:sz w:val="20"/>
            <w:szCs w:val="20"/>
            <w:lang w:eastAsia="en-GB"/>
          </w:rPr>
          <w:t xml:space="preserve">: </w:t>
        </w:r>
        <w:r w:rsidRPr="00D533BF">
          <w:rPr>
            <w:rFonts w:ascii="Courier New" w:eastAsia="Times New Roman" w:hAnsi="Courier New" w:cs="Courier New"/>
            <w:color w:val="FFC66D"/>
            <w:sz w:val="20"/>
            <w:szCs w:val="20"/>
            <w:lang w:eastAsia="en-GB"/>
          </w:rPr>
          <w:t>Date</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t xml:space="preserve">        </w:t>
        </w:r>
        <w:r w:rsidRPr="00D533BF">
          <w:rPr>
            <w:rFonts w:ascii="Courier New" w:eastAsia="Times New Roman" w:hAnsi="Courier New" w:cs="Courier New"/>
            <w:color w:val="9876AA"/>
            <w:sz w:val="20"/>
            <w:szCs w:val="20"/>
            <w:lang w:eastAsia="en-GB"/>
          </w:rPr>
          <w:t>default</w:t>
        </w:r>
        <w:r w:rsidRPr="00D533BF">
          <w:rPr>
            <w:rFonts w:ascii="Courier New" w:eastAsia="Times New Roman" w:hAnsi="Courier New" w:cs="Courier New"/>
            <w:color w:val="A9B7C6"/>
            <w:sz w:val="20"/>
            <w:szCs w:val="20"/>
            <w:lang w:eastAsia="en-GB"/>
          </w:rPr>
          <w:t xml:space="preserve">: </w:t>
        </w:r>
        <w:proofErr w:type="spellStart"/>
        <w:r w:rsidRPr="00D533BF">
          <w:rPr>
            <w:rFonts w:ascii="Courier New" w:eastAsia="Times New Roman" w:hAnsi="Courier New" w:cs="Courier New"/>
            <w:color w:val="FFC66D"/>
            <w:sz w:val="20"/>
            <w:szCs w:val="20"/>
            <w:lang w:eastAsia="en-GB"/>
          </w:rPr>
          <w:t>Date</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FFC66D"/>
            <w:sz w:val="20"/>
            <w:szCs w:val="20"/>
            <w:lang w:eastAsia="en-GB"/>
          </w:rPr>
          <w:t>now</w:t>
        </w:r>
        <w:proofErr w:type="spellEnd"/>
        <w:r w:rsidRPr="00D533BF">
          <w:rPr>
            <w:rFonts w:ascii="Courier New" w:eastAsia="Times New Roman" w:hAnsi="Courier New" w:cs="Courier New"/>
            <w:color w:val="FFC66D"/>
            <w:sz w:val="20"/>
            <w:szCs w:val="20"/>
            <w:lang w:eastAsia="en-GB"/>
          </w:rPr>
          <w:br/>
          <w:t xml:space="preserve">    </w:t>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CC7832"/>
            <w:sz w:val="20"/>
            <w:szCs w:val="20"/>
            <w:lang w:eastAsia="en-GB"/>
          </w:rPr>
          <w:t>,</w:t>
        </w:r>
        <w:r w:rsidRPr="00D533BF">
          <w:rPr>
            <w:rFonts w:ascii="Courier New" w:eastAsia="Times New Roman" w:hAnsi="Courier New" w:cs="Courier New"/>
            <w:color w:val="CC7832"/>
            <w:sz w:val="20"/>
            <w:szCs w:val="20"/>
            <w:lang w:eastAsia="en-GB"/>
          </w:rPr>
          <w:br/>
        </w:r>
        <w:r w:rsidRPr="00D533BF">
          <w:rPr>
            <w:rFonts w:ascii="Courier New" w:eastAsia="Times New Roman" w:hAnsi="Courier New" w:cs="Courier New"/>
            <w:color w:val="CC7832"/>
            <w:sz w:val="20"/>
            <w:szCs w:val="20"/>
            <w:lang w:eastAsia="en-GB"/>
          </w:rPr>
          <w:br/>
        </w:r>
        <w:r w:rsidRPr="00D533BF">
          <w:rPr>
            <w:rFonts w:ascii="Courier New" w:eastAsia="Times New Roman" w:hAnsi="Courier New" w:cs="Courier New"/>
            <w:color w:val="A9B7C6"/>
            <w:sz w:val="20"/>
            <w:szCs w:val="20"/>
            <w:lang w:eastAsia="en-GB"/>
          </w:rPr>
          <w:t>})</w:t>
        </w:r>
        <w:r w:rsidRPr="00D533BF">
          <w:rPr>
            <w:rFonts w:ascii="Courier New" w:eastAsia="Times New Roman" w:hAnsi="Courier New" w:cs="Courier New"/>
            <w:color w:val="CC7832"/>
            <w:sz w:val="20"/>
            <w:szCs w:val="20"/>
            <w:lang w:eastAsia="en-GB"/>
          </w:rPr>
          <w:t>;</w:t>
        </w:r>
      </w:ins>
    </w:p>
    <w:p w14:paraId="5297C7D2" w14:textId="111ECC90" w:rsidR="00D533BF" w:rsidRDefault="00D533BF" w:rsidP="00D00B9F">
      <w:pPr>
        <w:pStyle w:val="Default"/>
        <w:rPr>
          <w:ins w:id="244" w:author="Cian Walker" w:date="2023-01-06T20:54:00Z"/>
          <w:rFonts w:ascii="Times New Roman" w:hAnsi="Times New Roman" w:cs="Times New Roman"/>
        </w:rPr>
      </w:pPr>
    </w:p>
    <w:p w14:paraId="659A7758" w14:textId="670BB5C6" w:rsidR="00D533BF" w:rsidRDefault="00D533BF" w:rsidP="00D00B9F">
      <w:pPr>
        <w:pStyle w:val="Default"/>
        <w:rPr>
          <w:ins w:id="245" w:author="Cian Walker" w:date="2023-01-06T20:58:00Z"/>
          <w:rFonts w:ascii="Times New Roman" w:hAnsi="Times New Roman" w:cs="Times New Roman"/>
        </w:rPr>
      </w:pPr>
      <w:ins w:id="246" w:author="Cian Walker" w:date="2023-01-06T20:54:00Z">
        <w:r>
          <w:rPr>
            <w:rFonts w:ascii="Times New Roman" w:hAnsi="Times New Roman" w:cs="Times New Roman"/>
          </w:rPr>
          <w:t>Pharmacies:</w:t>
        </w:r>
      </w:ins>
    </w:p>
    <w:p w14:paraId="4749486B" w14:textId="77777777" w:rsidR="00F6074B" w:rsidRDefault="00F6074B" w:rsidP="00D00B9F">
      <w:pPr>
        <w:pStyle w:val="Default"/>
        <w:rPr>
          <w:ins w:id="247" w:author="Cian Walker" w:date="2023-01-06T20:56:00Z"/>
          <w:rFonts w:ascii="Times New Roman" w:hAnsi="Times New Roman" w:cs="Times New Roman"/>
        </w:rPr>
      </w:pPr>
    </w:p>
    <w:p w14:paraId="4F7E5ADF" w14:textId="77777777" w:rsidR="00D533BF" w:rsidRDefault="00D533BF" w:rsidP="00D533BF">
      <w:pPr>
        <w:pStyle w:val="HTMLPreformatted"/>
        <w:shd w:val="clear" w:color="auto" w:fill="2B2B2B"/>
        <w:rPr>
          <w:ins w:id="248" w:author="Cian Walker" w:date="2023-01-06T20:56:00Z"/>
          <w:color w:val="A9B7C6"/>
        </w:rPr>
      </w:pPr>
      <w:ins w:id="249" w:author="Cian Walker" w:date="2023-01-06T20:56:00Z">
        <w:r>
          <w:rPr>
            <w:color w:val="A9B7C6"/>
          </w:rPr>
          <w:t xml:space="preserve">    </w:t>
        </w:r>
        <w:r>
          <w:rPr>
            <w:color w:val="9876AA"/>
          </w:rPr>
          <w:t>PSIN</w:t>
        </w:r>
        <w:r>
          <w:rPr>
            <w:color w:val="A9B7C6"/>
          </w:rPr>
          <w:t>:{</w:t>
        </w:r>
        <w:r>
          <w:rPr>
            <w:color w:val="A9B7C6"/>
          </w:rPr>
          <w:br/>
          <w:t xml:space="preserve">        </w:t>
        </w:r>
        <w:r>
          <w:rPr>
            <w:color w:val="9876AA"/>
          </w:rPr>
          <w:t>type</w:t>
        </w:r>
        <w:r>
          <w:rPr>
            <w:color w:val="A9B7C6"/>
          </w:rPr>
          <w:t xml:space="preserve">: </w:t>
        </w:r>
        <w:r>
          <w:rPr>
            <w:color w:val="FFC66D"/>
          </w:rPr>
          <w:t>Number</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r>
        <w:r>
          <w:rPr>
            <w:color w:val="CC7832"/>
          </w:rPr>
          <w:br/>
          <w:t xml:space="preserve">    </w:t>
        </w:r>
        <w:r>
          <w:rPr>
            <w:color w:val="A9B7C6"/>
          </w:rPr>
          <w:t>}</w:t>
        </w:r>
        <w:r>
          <w:rPr>
            <w:color w:val="CC7832"/>
          </w:rPr>
          <w:t>,</w:t>
        </w:r>
        <w:r>
          <w:rPr>
            <w:color w:val="CC7832"/>
          </w:rPr>
          <w:br/>
          <w:t xml:space="preserve">    </w:t>
        </w:r>
        <w:proofErr w:type="spellStart"/>
        <w:r>
          <w:rPr>
            <w:color w:val="9876AA"/>
          </w:rPr>
          <w:t>PharmaEmail</w:t>
        </w:r>
        <w:proofErr w:type="spellEnd"/>
        <w:r>
          <w:rPr>
            <w:color w:val="A9B7C6"/>
          </w:rPr>
          <w:t>:{</w:t>
        </w:r>
        <w:r>
          <w:rPr>
            <w:color w:val="A9B7C6"/>
          </w:rPr>
          <w:br/>
          <w:t xml:space="preserve">        </w:t>
        </w:r>
        <w:r>
          <w:rPr>
            <w:color w:val="9876AA"/>
          </w:rPr>
          <w:t>type</w:t>
        </w:r>
        <w:r>
          <w:rPr>
            <w:color w:val="A9B7C6"/>
          </w:rPr>
          <w:t xml:space="preserve">: </w:t>
        </w:r>
        <w:r>
          <w:rPr>
            <w:color w:val="FFC66D"/>
          </w:rPr>
          <w:t>String</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r>
        <w:r>
          <w:rPr>
            <w:color w:val="CC7832"/>
          </w:rPr>
          <w:br/>
          <w:t xml:space="preserve">    </w:t>
        </w:r>
        <w:r>
          <w:rPr>
            <w:color w:val="A9B7C6"/>
          </w:rPr>
          <w:t>}</w:t>
        </w:r>
        <w:r>
          <w:rPr>
            <w:color w:val="CC7832"/>
          </w:rPr>
          <w:t>,</w:t>
        </w:r>
        <w:r>
          <w:rPr>
            <w:color w:val="CC7832"/>
          </w:rPr>
          <w:br/>
          <w:t xml:space="preserve">    </w:t>
        </w:r>
        <w:proofErr w:type="spellStart"/>
        <w:r>
          <w:rPr>
            <w:color w:val="9876AA"/>
          </w:rPr>
          <w:t>PharmaPassword</w:t>
        </w:r>
        <w:proofErr w:type="spellEnd"/>
        <w:r>
          <w:rPr>
            <w:color w:val="A9B7C6"/>
          </w:rPr>
          <w:t>:{</w:t>
        </w:r>
        <w:r>
          <w:rPr>
            <w:color w:val="A9B7C6"/>
          </w:rPr>
          <w:br/>
          <w:t xml:space="preserve">        </w:t>
        </w:r>
        <w:r>
          <w:rPr>
            <w:color w:val="9876AA"/>
          </w:rPr>
          <w:t>type</w:t>
        </w:r>
        <w:r>
          <w:rPr>
            <w:color w:val="A9B7C6"/>
          </w:rPr>
          <w:t xml:space="preserve">: </w:t>
        </w:r>
        <w:r>
          <w:rPr>
            <w:color w:val="FFC66D"/>
          </w:rPr>
          <w:t>String</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t xml:space="preserve">    </w:t>
        </w:r>
        <w:r>
          <w:rPr>
            <w:color w:val="A9B7C6"/>
          </w:rPr>
          <w:t>}</w:t>
        </w:r>
        <w:r>
          <w:rPr>
            <w:color w:val="CC7832"/>
          </w:rPr>
          <w:t>,</w:t>
        </w:r>
        <w:r>
          <w:rPr>
            <w:color w:val="CC7832"/>
          </w:rPr>
          <w:br/>
          <w:t xml:space="preserve">    </w:t>
        </w:r>
        <w:proofErr w:type="spellStart"/>
        <w:r>
          <w:rPr>
            <w:color w:val="9876AA"/>
          </w:rPr>
          <w:t>PharmaPasswordConf</w:t>
        </w:r>
        <w:proofErr w:type="spellEnd"/>
        <w:r>
          <w:rPr>
            <w:color w:val="A9B7C6"/>
          </w:rPr>
          <w:t>:{</w:t>
        </w:r>
        <w:r>
          <w:rPr>
            <w:color w:val="A9B7C6"/>
          </w:rPr>
          <w:br/>
          <w:t xml:space="preserve">        </w:t>
        </w:r>
        <w:r>
          <w:rPr>
            <w:color w:val="9876AA"/>
          </w:rPr>
          <w:t>type</w:t>
        </w:r>
        <w:r>
          <w:rPr>
            <w:color w:val="A9B7C6"/>
          </w:rPr>
          <w:t xml:space="preserve">: </w:t>
        </w:r>
        <w:r>
          <w:rPr>
            <w:color w:val="FFC66D"/>
          </w:rPr>
          <w:t>String</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t xml:space="preserve">    </w:t>
        </w:r>
        <w:r>
          <w:rPr>
            <w:color w:val="A9B7C6"/>
          </w:rPr>
          <w:t>}</w:t>
        </w:r>
        <w:r>
          <w:rPr>
            <w:color w:val="CC7832"/>
          </w:rPr>
          <w:t>,</w:t>
        </w:r>
        <w:r>
          <w:rPr>
            <w:color w:val="CC7832"/>
          </w:rPr>
          <w:br/>
          <w:t xml:space="preserve">    </w:t>
        </w:r>
        <w:proofErr w:type="spellStart"/>
        <w:r>
          <w:rPr>
            <w:color w:val="9876AA"/>
          </w:rPr>
          <w:t>PharmaName</w:t>
        </w:r>
        <w:proofErr w:type="spellEnd"/>
        <w:r>
          <w:rPr>
            <w:color w:val="A9B7C6"/>
          </w:rPr>
          <w:t>:{</w:t>
        </w:r>
        <w:r>
          <w:rPr>
            <w:color w:val="A9B7C6"/>
          </w:rPr>
          <w:br/>
          <w:t xml:space="preserve">        </w:t>
        </w:r>
        <w:r>
          <w:rPr>
            <w:color w:val="9876AA"/>
          </w:rPr>
          <w:t>type</w:t>
        </w:r>
        <w:r>
          <w:rPr>
            <w:color w:val="A9B7C6"/>
          </w:rPr>
          <w:t xml:space="preserve">: </w:t>
        </w:r>
        <w:r>
          <w:rPr>
            <w:color w:val="FFC66D"/>
          </w:rPr>
          <w:t>String</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t xml:space="preserve">    </w:t>
        </w:r>
        <w:r>
          <w:rPr>
            <w:color w:val="A9B7C6"/>
          </w:rPr>
          <w:t>}</w:t>
        </w:r>
        <w:r>
          <w:rPr>
            <w:color w:val="CC7832"/>
          </w:rPr>
          <w:t>,</w:t>
        </w:r>
        <w:r>
          <w:rPr>
            <w:color w:val="CC7832"/>
          </w:rPr>
          <w:br/>
          <w:t xml:space="preserve">    </w:t>
        </w:r>
        <w:proofErr w:type="spellStart"/>
        <w:r>
          <w:rPr>
            <w:color w:val="9876AA"/>
          </w:rPr>
          <w:t>PharmaPhone</w:t>
        </w:r>
        <w:proofErr w:type="spellEnd"/>
        <w:r>
          <w:rPr>
            <w:color w:val="A9B7C6"/>
          </w:rPr>
          <w:t>:{</w:t>
        </w:r>
        <w:r>
          <w:rPr>
            <w:color w:val="A9B7C6"/>
          </w:rPr>
          <w:br/>
          <w:t xml:space="preserve">        </w:t>
        </w:r>
        <w:r>
          <w:rPr>
            <w:color w:val="9876AA"/>
          </w:rPr>
          <w:t>type</w:t>
        </w:r>
        <w:r>
          <w:rPr>
            <w:color w:val="A9B7C6"/>
          </w:rPr>
          <w:t xml:space="preserve">: </w:t>
        </w:r>
        <w:r>
          <w:rPr>
            <w:color w:val="FFC66D"/>
          </w:rPr>
          <w:t>Number</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r>
        <w:r>
          <w:rPr>
            <w:color w:val="CC7832"/>
          </w:rPr>
          <w:br/>
          <w:t xml:space="preserve">    </w:t>
        </w:r>
        <w:r>
          <w:rPr>
            <w:color w:val="A9B7C6"/>
          </w:rPr>
          <w:t>}</w:t>
        </w:r>
        <w:r>
          <w:rPr>
            <w:color w:val="CC7832"/>
          </w:rPr>
          <w:t>,</w:t>
        </w:r>
        <w:r>
          <w:rPr>
            <w:color w:val="CC7832"/>
          </w:rPr>
          <w:br/>
          <w:t xml:space="preserve">    </w:t>
        </w:r>
        <w:proofErr w:type="spellStart"/>
        <w:r>
          <w:rPr>
            <w:color w:val="9876AA"/>
          </w:rPr>
          <w:t>PharmaAddress</w:t>
        </w:r>
        <w:proofErr w:type="spellEnd"/>
        <w:r>
          <w:rPr>
            <w:color w:val="A9B7C6"/>
          </w:rPr>
          <w:t>:{</w:t>
        </w:r>
        <w:r>
          <w:rPr>
            <w:color w:val="A9B7C6"/>
          </w:rPr>
          <w:br/>
          <w:t xml:space="preserve">        </w:t>
        </w:r>
        <w:r>
          <w:rPr>
            <w:color w:val="9876AA"/>
          </w:rPr>
          <w:t>type</w:t>
        </w:r>
        <w:r>
          <w:rPr>
            <w:color w:val="A9B7C6"/>
          </w:rPr>
          <w:t xml:space="preserve">: </w:t>
        </w:r>
        <w:r>
          <w:rPr>
            <w:color w:val="FFC66D"/>
          </w:rPr>
          <w:t>String</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t xml:space="preserve">    </w:t>
        </w:r>
        <w:r>
          <w:rPr>
            <w:color w:val="A9B7C6"/>
          </w:rPr>
          <w:t>}</w:t>
        </w:r>
        <w:r>
          <w:rPr>
            <w:color w:val="CC7832"/>
          </w:rPr>
          <w:t>,</w:t>
        </w:r>
        <w:r>
          <w:rPr>
            <w:color w:val="CC7832"/>
          </w:rPr>
          <w:br/>
          <w:t xml:space="preserve">    </w:t>
        </w:r>
        <w:r>
          <w:rPr>
            <w:color w:val="9876AA"/>
          </w:rPr>
          <w:t>avatar</w:t>
        </w:r>
        <w:r>
          <w:rPr>
            <w:color w:val="A9B7C6"/>
          </w:rPr>
          <w:t>:{</w:t>
        </w:r>
        <w:r>
          <w:rPr>
            <w:color w:val="A9B7C6"/>
          </w:rPr>
          <w:br/>
          <w:t xml:space="preserve">        </w:t>
        </w:r>
        <w:r>
          <w:rPr>
            <w:color w:val="9876AA"/>
          </w:rPr>
          <w:t>type</w:t>
        </w:r>
        <w:r>
          <w:rPr>
            <w:color w:val="A9B7C6"/>
          </w:rPr>
          <w:t xml:space="preserve">: </w:t>
        </w:r>
        <w:r>
          <w:rPr>
            <w:color w:val="FFC66D"/>
          </w:rPr>
          <w:t>String</w:t>
        </w:r>
        <w:r>
          <w:rPr>
            <w:color w:val="CC7832"/>
          </w:rPr>
          <w:t>,</w:t>
        </w:r>
        <w:r>
          <w:rPr>
            <w:color w:val="CC7832"/>
          </w:rPr>
          <w:br/>
          <w:t xml:space="preserve">    </w:t>
        </w:r>
        <w:r>
          <w:rPr>
            <w:color w:val="A9B7C6"/>
          </w:rPr>
          <w:t>}</w:t>
        </w:r>
        <w:r>
          <w:rPr>
            <w:color w:val="CC7832"/>
          </w:rPr>
          <w:t>,</w:t>
        </w:r>
        <w:r>
          <w:rPr>
            <w:color w:val="CC7832"/>
          </w:rPr>
          <w:br/>
          <w:t xml:space="preserve">    </w:t>
        </w:r>
        <w:r>
          <w:rPr>
            <w:color w:val="9876AA"/>
          </w:rPr>
          <w:t>Date</w:t>
        </w:r>
        <w:r>
          <w:rPr>
            <w:color w:val="A9B7C6"/>
          </w:rPr>
          <w:t>:{</w:t>
        </w:r>
        <w:r>
          <w:rPr>
            <w:color w:val="A9B7C6"/>
          </w:rPr>
          <w:br/>
        </w:r>
        <w:r>
          <w:rPr>
            <w:color w:val="A9B7C6"/>
          </w:rPr>
          <w:lastRenderedPageBreak/>
          <w:t xml:space="preserve">        </w:t>
        </w:r>
        <w:r>
          <w:rPr>
            <w:color w:val="9876AA"/>
          </w:rPr>
          <w:t>type</w:t>
        </w:r>
        <w:r>
          <w:rPr>
            <w:color w:val="A9B7C6"/>
          </w:rPr>
          <w:t xml:space="preserve">: </w:t>
        </w:r>
        <w:r>
          <w:rPr>
            <w:color w:val="FFC66D"/>
          </w:rPr>
          <w:t>Date</w:t>
        </w:r>
        <w:r>
          <w:rPr>
            <w:color w:val="CC7832"/>
          </w:rPr>
          <w:t>,</w:t>
        </w:r>
        <w:r>
          <w:rPr>
            <w:color w:val="CC7832"/>
          </w:rPr>
          <w:br/>
          <w:t xml:space="preserve">        </w:t>
        </w:r>
        <w:r>
          <w:rPr>
            <w:color w:val="9876AA"/>
          </w:rPr>
          <w:t>default</w:t>
        </w:r>
        <w:r>
          <w:rPr>
            <w:color w:val="A9B7C6"/>
          </w:rPr>
          <w:t xml:space="preserve">: </w:t>
        </w:r>
        <w:proofErr w:type="spellStart"/>
        <w:r>
          <w:rPr>
            <w:color w:val="FFC66D"/>
          </w:rPr>
          <w:t>Date</w:t>
        </w:r>
        <w:r>
          <w:rPr>
            <w:color w:val="A9B7C6"/>
          </w:rPr>
          <w:t>.</w:t>
        </w:r>
        <w:r>
          <w:rPr>
            <w:color w:val="FFC66D"/>
          </w:rPr>
          <w:t>now</w:t>
        </w:r>
        <w:proofErr w:type="spellEnd"/>
        <w:r>
          <w:rPr>
            <w:color w:val="FFC66D"/>
          </w:rPr>
          <w:br/>
          <w:t xml:space="preserve">    </w:t>
        </w:r>
        <w:r>
          <w:rPr>
            <w:color w:val="A9B7C6"/>
          </w:rPr>
          <w:t>}</w:t>
        </w:r>
        <w:r>
          <w:rPr>
            <w:color w:val="CC7832"/>
          </w:rPr>
          <w:t>,</w:t>
        </w:r>
        <w:r>
          <w:rPr>
            <w:color w:val="CC7832"/>
          </w:rPr>
          <w:br/>
        </w:r>
        <w:r>
          <w:rPr>
            <w:color w:val="CC7832"/>
          </w:rPr>
          <w:br/>
        </w:r>
        <w:r>
          <w:rPr>
            <w:color w:val="A9B7C6"/>
          </w:rPr>
          <w:t>})</w:t>
        </w:r>
        <w:r>
          <w:rPr>
            <w:color w:val="CC7832"/>
          </w:rPr>
          <w:t>;</w:t>
        </w:r>
      </w:ins>
    </w:p>
    <w:p w14:paraId="7627CE1C" w14:textId="02557902" w:rsidR="00D533BF" w:rsidRDefault="00D533BF" w:rsidP="00D00B9F">
      <w:pPr>
        <w:pStyle w:val="Default"/>
        <w:rPr>
          <w:ins w:id="250" w:author="Cian Walker" w:date="2023-01-06T20:56:00Z"/>
          <w:rFonts w:ascii="Times New Roman" w:hAnsi="Times New Roman" w:cs="Times New Roman"/>
        </w:rPr>
      </w:pPr>
    </w:p>
    <w:p w14:paraId="240FF5CE" w14:textId="6FF7197B" w:rsidR="00F67AD1" w:rsidRDefault="00F67AD1" w:rsidP="00D00B9F">
      <w:pPr>
        <w:pStyle w:val="Default"/>
        <w:rPr>
          <w:ins w:id="251" w:author="Cian Walker" w:date="2023-01-06T20:56:00Z"/>
          <w:rFonts w:ascii="Times New Roman" w:hAnsi="Times New Roman" w:cs="Times New Roman"/>
        </w:rPr>
      </w:pPr>
      <w:ins w:id="252" w:author="Cian Walker" w:date="2023-01-06T20:56:00Z">
        <w:r>
          <w:rPr>
            <w:rFonts w:ascii="Times New Roman" w:hAnsi="Times New Roman" w:cs="Times New Roman"/>
          </w:rPr>
          <w:t>And finally, Prescriptions:</w:t>
        </w:r>
      </w:ins>
    </w:p>
    <w:p w14:paraId="75996503" w14:textId="1B43EFDE" w:rsidR="00F67AD1" w:rsidRDefault="00F67AD1" w:rsidP="00D00B9F">
      <w:pPr>
        <w:pStyle w:val="Default"/>
        <w:rPr>
          <w:ins w:id="253" w:author="Cian Walker" w:date="2023-01-06T20:56:00Z"/>
          <w:rFonts w:ascii="Times New Roman" w:hAnsi="Times New Roman" w:cs="Times New Roman"/>
        </w:rPr>
      </w:pPr>
    </w:p>
    <w:p w14:paraId="2356A97E" w14:textId="77777777" w:rsidR="00DF2510" w:rsidRDefault="00DF2510" w:rsidP="00DF2510">
      <w:pPr>
        <w:pStyle w:val="HTMLPreformatted"/>
        <w:shd w:val="clear" w:color="auto" w:fill="2B2B2B"/>
        <w:rPr>
          <w:ins w:id="254" w:author="Cian Walker" w:date="2023-01-06T20:56:00Z"/>
          <w:color w:val="A9B7C6"/>
        </w:rPr>
      </w:pPr>
      <w:ins w:id="255" w:author="Cian Walker" w:date="2023-01-06T20:56:00Z">
        <w:r>
          <w:rPr>
            <w:color w:val="A9B7C6"/>
          </w:rPr>
          <w:t xml:space="preserve">   </w:t>
        </w:r>
        <w:r>
          <w:rPr>
            <w:color w:val="9876AA"/>
          </w:rPr>
          <w:t>PPSN</w:t>
        </w:r>
        <w:r>
          <w:rPr>
            <w:color w:val="A9B7C6"/>
          </w:rPr>
          <w:t>:{</w:t>
        </w:r>
        <w:r>
          <w:rPr>
            <w:color w:val="A9B7C6"/>
          </w:rPr>
          <w:br/>
          <w:t xml:space="preserve">        </w:t>
        </w:r>
        <w:r>
          <w:rPr>
            <w:color w:val="9876AA"/>
          </w:rPr>
          <w:t>type</w:t>
        </w:r>
        <w:r>
          <w:rPr>
            <w:color w:val="A9B7C6"/>
          </w:rPr>
          <w:t xml:space="preserve">: </w:t>
        </w:r>
        <w:r>
          <w:rPr>
            <w:color w:val="FFC66D"/>
          </w:rPr>
          <w:t>String</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t xml:space="preserve">    </w:t>
        </w:r>
        <w:r>
          <w:rPr>
            <w:color w:val="A9B7C6"/>
          </w:rPr>
          <w:t>}</w:t>
        </w:r>
        <w:r>
          <w:rPr>
            <w:color w:val="CC7832"/>
          </w:rPr>
          <w:t>,</w:t>
        </w:r>
        <w:r>
          <w:rPr>
            <w:color w:val="CC7832"/>
          </w:rPr>
          <w:br/>
          <w:t xml:space="preserve">    </w:t>
        </w:r>
        <w:proofErr w:type="spellStart"/>
        <w:r>
          <w:rPr>
            <w:color w:val="9876AA"/>
          </w:rPr>
          <w:t>patientName</w:t>
        </w:r>
        <w:proofErr w:type="spellEnd"/>
        <w:r>
          <w:rPr>
            <w:color w:val="9876AA"/>
          </w:rPr>
          <w:t xml:space="preserve"> </w:t>
        </w:r>
        <w:r>
          <w:rPr>
            <w:color w:val="A9B7C6"/>
          </w:rPr>
          <w:t>:{</w:t>
        </w:r>
        <w:r>
          <w:rPr>
            <w:color w:val="A9B7C6"/>
          </w:rPr>
          <w:br/>
          <w:t xml:space="preserve">        </w:t>
        </w:r>
        <w:r>
          <w:rPr>
            <w:color w:val="9876AA"/>
          </w:rPr>
          <w:t>type</w:t>
        </w:r>
        <w:r>
          <w:rPr>
            <w:color w:val="A9B7C6"/>
          </w:rPr>
          <w:t xml:space="preserve">: </w:t>
        </w:r>
        <w:r>
          <w:rPr>
            <w:color w:val="FFC66D"/>
          </w:rPr>
          <w:t>String</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t xml:space="preserve">    </w:t>
        </w:r>
        <w:r>
          <w:rPr>
            <w:color w:val="A9B7C6"/>
          </w:rPr>
          <w:t>}</w:t>
        </w:r>
        <w:r>
          <w:rPr>
            <w:color w:val="CC7832"/>
          </w:rPr>
          <w:t>,</w:t>
        </w:r>
        <w:r>
          <w:rPr>
            <w:color w:val="CC7832"/>
          </w:rPr>
          <w:br/>
          <w:t xml:space="preserve">    </w:t>
        </w:r>
        <w:proofErr w:type="spellStart"/>
        <w:r>
          <w:rPr>
            <w:color w:val="9876AA"/>
          </w:rPr>
          <w:t>presFreQ</w:t>
        </w:r>
        <w:proofErr w:type="spellEnd"/>
        <w:r>
          <w:rPr>
            <w:color w:val="A9B7C6"/>
          </w:rPr>
          <w:t>:{</w:t>
        </w:r>
        <w:r>
          <w:rPr>
            <w:color w:val="A9B7C6"/>
          </w:rPr>
          <w:br/>
          <w:t xml:space="preserve">        </w:t>
        </w:r>
        <w:r>
          <w:rPr>
            <w:color w:val="9876AA"/>
          </w:rPr>
          <w:t>type</w:t>
        </w:r>
        <w:r>
          <w:rPr>
            <w:color w:val="A9B7C6"/>
          </w:rPr>
          <w:t xml:space="preserve">: </w:t>
        </w:r>
        <w:r>
          <w:rPr>
            <w:color w:val="FFC66D"/>
          </w:rPr>
          <w:t>Number</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t xml:space="preserve">    </w:t>
        </w:r>
        <w:r>
          <w:rPr>
            <w:color w:val="A9B7C6"/>
          </w:rPr>
          <w:t>}</w:t>
        </w:r>
        <w:r>
          <w:rPr>
            <w:color w:val="CC7832"/>
          </w:rPr>
          <w:t>,</w:t>
        </w:r>
        <w:r>
          <w:rPr>
            <w:color w:val="CC7832"/>
          </w:rPr>
          <w:br/>
          <w:t xml:space="preserve">    </w:t>
        </w:r>
        <w:proofErr w:type="spellStart"/>
        <w:r>
          <w:rPr>
            <w:color w:val="9876AA"/>
          </w:rPr>
          <w:t>prescContents</w:t>
        </w:r>
        <w:proofErr w:type="spellEnd"/>
        <w:r>
          <w:rPr>
            <w:color w:val="A9B7C6"/>
          </w:rPr>
          <w:t>:{</w:t>
        </w:r>
        <w:r>
          <w:rPr>
            <w:color w:val="A9B7C6"/>
          </w:rPr>
          <w:br/>
          <w:t xml:space="preserve">        </w:t>
        </w:r>
        <w:r>
          <w:rPr>
            <w:color w:val="9876AA"/>
          </w:rPr>
          <w:t>type</w:t>
        </w:r>
        <w:r>
          <w:rPr>
            <w:color w:val="A9B7C6"/>
          </w:rPr>
          <w:t xml:space="preserve">: </w:t>
        </w:r>
        <w:r>
          <w:rPr>
            <w:color w:val="FFC66D"/>
          </w:rPr>
          <w:t>String</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t xml:space="preserve">    </w:t>
        </w:r>
        <w:r>
          <w:rPr>
            <w:color w:val="A9B7C6"/>
          </w:rPr>
          <w:t>}</w:t>
        </w:r>
        <w:r>
          <w:rPr>
            <w:color w:val="CC7832"/>
          </w:rPr>
          <w:t>,</w:t>
        </w:r>
        <w:r>
          <w:rPr>
            <w:color w:val="CC7832"/>
          </w:rPr>
          <w:br/>
          <w:t xml:space="preserve">    </w:t>
        </w:r>
        <w:proofErr w:type="spellStart"/>
        <w:r>
          <w:rPr>
            <w:color w:val="9876AA"/>
          </w:rPr>
          <w:t>prescDosageMG</w:t>
        </w:r>
        <w:proofErr w:type="spellEnd"/>
        <w:r>
          <w:rPr>
            <w:color w:val="A9B7C6"/>
          </w:rPr>
          <w:t>:{</w:t>
        </w:r>
        <w:r>
          <w:rPr>
            <w:color w:val="A9B7C6"/>
          </w:rPr>
          <w:br/>
          <w:t xml:space="preserve">        </w:t>
        </w:r>
        <w:r>
          <w:rPr>
            <w:color w:val="9876AA"/>
          </w:rPr>
          <w:t>type</w:t>
        </w:r>
        <w:r>
          <w:rPr>
            <w:color w:val="A9B7C6"/>
          </w:rPr>
          <w:t xml:space="preserve">: </w:t>
        </w:r>
        <w:r>
          <w:rPr>
            <w:color w:val="FFC66D"/>
          </w:rPr>
          <w:t>Number</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t xml:space="preserve">    </w:t>
        </w:r>
        <w:r>
          <w:rPr>
            <w:color w:val="A9B7C6"/>
          </w:rPr>
          <w:t>}</w:t>
        </w:r>
        <w:r>
          <w:rPr>
            <w:color w:val="CC7832"/>
          </w:rPr>
          <w:t>,</w:t>
        </w:r>
        <w:r>
          <w:rPr>
            <w:color w:val="CC7832"/>
          </w:rPr>
          <w:br/>
          <w:t xml:space="preserve">    </w:t>
        </w:r>
        <w:proofErr w:type="spellStart"/>
        <w:r>
          <w:rPr>
            <w:color w:val="9876AA"/>
          </w:rPr>
          <w:t>prescribedDate</w:t>
        </w:r>
        <w:proofErr w:type="spellEnd"/>
        <w:r>
          <w:rPr>
            <w:color w:val="A9B7C6"/>
          </w:rPr>
          <w:t>:{</w:t>
        </w:r>
        <w:r>
          <w:rPr>
            <w:color w:val="A9B7C6"/>
          </w:rPr>
          <w:br/>
          <w:t xml:space="preserve">        </w:t>
        </w:r>
        <w:r>
          <w:rPr>
            <w:color w:val="9876AA"/>
          </w:rPr>
          <w:t>type</w:t>
        </w:r>
        <w:r>
          <w:rPr>
            <w:color w:val="A9B7C6"/>
          </w:rPr>
          <w:t xml:space="preserve">: </w:t>
        </w:r>
        <w:r>
          <w:rPr>
            <w:color w:val="FFC66D"/>
          </w:rPr>
          <w:t>Date</w:t>
        </w:r>
        <w:r>
          <w:rPr>
            <w:color w:val="CC7832"/>
          </w:rPr>
          <w:t>,</w:t>
        </w:r>
        <w:r>
          <w:rPr>
            <w:color w:val="CC7832"/>
          </w:rPr>
          <w:br/>
          <w:t xml:space="preserve">        </w:t>
        </w:r>
        <w:r>
          <w:rPr>
            <w:color w:val="9876AA"/>
          </w:rPr>
          <w:t>required</w:t>
        </w:r>
        <w:r>
          <w:rPr>
            <w:color w:val="A9B7C6"/>
          </w:rPr>
          <w:t xml:space="preserve">: </w:t>
        </w:r>
        <w:r>
          <w:rPr>
            <w:color w:val="CC7832"/>
          </w:rPr>
          <w:t>true,</w:t>
        </w:r>
        <w:r>
          <w:rPr>
            <w:color w:val="CC7832"/>
          </w:rPr>
          <w:br/>
          <w:t xml:space="preserve">        </w:t>
        </w:r>
        <w:r>
          <w:rPr>
            <w:color w:val="9876AA"/>
          </w:rPr>
          <w:t>default</w:t>
        </w:r>
        <w:r>
          <w:rPr>
            <w:color w:val="A9B7C6"/>
          </w:rPr>
          <w:t xml:space="preserve">: </w:t>
        </w:r>
        <w:proofErr w:type="spellStart"/>
        <w:r>
          <w:rPr>
            <w:color w:val="FFC66D"/>
          </w:rPr>
          <w:t>Date</w:t>
        </w:r>
        <w:r>
          <w:rPr>
            <w:color w:val="A9B7C6"/>
          </w:rPr>
          <w:t>.</w:t>
        </w:r>
        <w:r>
          <w:rPr>
            <w:color w:val="FFC66D"/>
          </w:rPr>
          <w:t>now</w:t>
        </w:r>
        <w:proofErr w:type="spellEnd"/>
        <w:r>
          <w:rPr>
            <w:color w:val="FFC66D"/>
          </w:rPr>
          <w:br/>
          <w:t xml:space="preserve">    </w:t>
        </w:r>
        <w:r>
          <w:rPr>
            <w:color w:val="A9B7C6"/>
          </w:rPr>
          <w:t>}</w:t>
        </w:r>
        <w:r>
          <w:rPr>
            <w:color w:val="CC7832"/>
          </w:rPr>
          <w:t>,</w:t>
        </w:r>
        <w:r>
          <w:rPr>
            <w:color w:val="CC7832"/>
          </w:rPr>
          <w:br/>
          <w:t xml:space="preserve">    </w:t>
        </w:r>
        <w:proofErr w:type="spellStart"/>
        <w:r>
          <w:rPr>
            <w:color w:val="9876AA"/>
          </w:rPr>
          <w:t>dispensedDate</w:t>
        </w:r>
        <w:proofErr w:type="spellEnd"/>
        <w:r>
          <w:rPr>
            <w:color w:val="A9B7C6"/>
          </w:rPr>
          <w:t>:{</w:t>
        </w:r>
        <w:r>
          <w:rPr>
            <w:color w:val="A9B7C6"/>
          </w:rPr>
          <w:br/>
          <w:t xml:space="preserve">        </w:t>
        </w:r>
        <w:r>
          <w:rPr>
            <w:color w:val="9876AA"/>
          </w:rPr>
          <w:t>type</w:t>
        </w:r>
        <w:r>
          <w:rPr>
            <w:color w:val="A9B7C6"/>
          </w:rPr>
          <w:t xml:space="preserve">: </w:t>
        </w:r>
        <w:r>
          <w:rPr>
            <w:color w:val="FFC66D"/>
          </w:rPr>
          <w:t>Date</w:t>
        </w:r>
        <w:r>
          <w:rPr>
            <w:color w:val="CC7832"/>
          </w:rPr>
          <w:t>,</w:t>
        </w:r>
        <w:r>
          <w:rPr>
            <w:color w:val="CC7832"/>
          </w:rPr>
          <w:br/>
          <w:t xml:space="preserve">        </w:t>
        </w:r>
        <w:r>
          <w:rPr>
            <w:color w:val="9876AA"/>
          </w:rPr>
          <w:t>default</w:t>
        </w:r>
        <w:r>
          <w:rPr>
            <w:color w:val="A9B7C6"/>
          </w:rPr>
          <w:t xml:space="preserve">: </w:t>
        </w:r>
        <w:proofErr w:type="spellStart"/>
        <w:r>
          <w:rPr>
            <w:color w:val="FFC66D"/>
          </w:rPr>
          <w:t>Date</w:t>
        </w:r>
        <w:r>
          <w:rPr>
            <w:color w:val="A9B7C6"/>
          </w:rPr>
          <w:t>.</w:t>
        </w:r>
        <w:r>
          <w:rPr>
            <w:color w:val="FFC66D"/>
          </w:rPr>
          <w:t>now</w:t>
        </w:r>
        <w:proofErr w:type="spellEnd"/>
        <w:r>
          <w:rPr>
            <w:color w:val="FFC66D"/>
          </w:rPr>
          <w:br/>
          <w:t xml:space="preserve">    </w:t>
        </w:r>
        <w:r>
          <w:rPr>
            <w:color w:val="808080"/>
          </w:rPr>
          <w:t>//    similar to like button?</w:t>
        </w:r>
        <w:r>
          <w:rPr>
            <w:color w:val="808080"/>
          </w:rPr>
          <w:br/>
          <w:t xml:space="preserve">    </w:t>
        </w:r>
        <w:r>
          <w:rPr>
            <w:color w:val="A9B7C6"/>
          </w:rPr>
          <w:t>}</w:t>
        </w:r>
        <w:r>
          <w:rPr>
            <w:color w:val="CC7832"/>
          </w:rPr>
          <w:t>,</w:t>
        </w:r>
        <w:r>
          <w:rPr>
            <w:color w:val="CC7832"/>
          </w:rPr>
          <w:br/>
          <w:t xml:space="preserve">    </w:t>
        </w:r>
        <w:proofErr w:type="spellStart"/>
        <w:r>
          <w:rPr>
            <w:color w:val="9876AA"/>
          </w:rPr>
          <w:t>isDue</w:t>
        </w:r>
        <w:proofErr w:type="spellEnd"/>
        <w:r>
          <w:rPr>
            <w:color w:val="A9B7C6"/>
          </w:rPr>
          <w:t>:{</w:t>
        </w:r>
        <w:r>
          <w:rPr>
            <w:color w:val="A9B7C6"/>
          </w:rPr>
          <w:br/>
          <w:t xml:space="preserve">        </w:t>
        </w:r>
        <w:r>
          <w:rPr>
            <w:color w:val="9876AA"/>
          </w:rPr>
          <w:t>type</w:t>
        </w:r>
        <w:r>
          <w:rPr>
            <w:color w:val="A9B7C6"/>
          </w:rPr>
          <w:t xml:space="preserve">: </w:t>
        </w:r>
        <w:r>
          <w:rPr>
            <w:color w:val="FFC66D"/>
          </w:rPr>
          <w:t>Boolean</w:t>
        </w:r>
        <w:r>
          <w:rPr>
            <w:color w:val="CC7832"/>
          </w:rPr>
          <w:t>,</w:t>
        </w:r>
        <w:r>
          <w:rPr>
            <w:color w:val="CC7832"/>
          </w:rPr>
          <w:br/>
          <w:t xml:space="preserve">    </w:t>
        </w:r>
        <w:r>
          <w:rPr>
            <w:color w:val="A9B7C6"/>
          </w:rPr>
          <w:t>}</w:t>
        </w:r>
        <w:r>
          <w:rPr>
            <w:color w:val="CC7832"/>
          </w:rPr>
          <w:t>,</w:t>
        </w:r>
        <w:r>
          <w:rPr>
            <w:color w:val="CC7832"/>
          </w:rPr>
          <w:br/>
        </w:r>
        <w:r>
          <w:rPr>
            <w:color w:val="CC7832"/>
          </w:rPr>
          <w:br/>
        </w:r>
        <w:r>
          <w:rPr>
            <w:color w:val="A9B7C6"/>
          </w:rPr>
          <w:t>})</w:t>
        </w:r>
        <w:r>
          <w:rPr>
            <w:color w:val="CC7832"/>
          </w:rPr>
          <w:t>;</w:t>
        </w:r>
      </w:ins>
    </w:p>
    <w:p w14:paraId="1855C5BB" w14:textId="77777777" w:rsidR="00DF2510" w:rsidRDefault="00DF2510" w:rsidP="00D00B9F">
      <w:pPr>
        <w:pStyle w:val="Default"/>
        <w:rPr>
          <w:ins w:id="256" w:author="Cian Walker" w:date="2023-01-06T20:56:00Z"/>
          <w:rFonts w:ascii="Times New Roman" w:hAnsi="Times New Roman" w:cs="Times New Roman"/>
        </w:rPr>
      </w:pPr>
    </w:p>
    <w:p w14:paraId="5DC92618" w14:textId="77777777" w:rsidR="00F67AD1" w:rsidRDefault="00F67AD1" w:rsidP="00D00B9F">
      <w:pPr>
        <w:pStyle w:val="Default"/>
        <w:rPr>
          <w:ins w:id="257" w:author="Cian Walker" w:date="2023-01-06T20:51:00Z"/>
          <w:rFonts w:ascii="Times New Roman" w:hAnsi="Times New Roman" w:cs="Times New Roman"/>
        </w:rPr>
      </w:pPr>
    </w:p>
    <w:p w14:paraId="4529D837" w14:textId="4398E48D" w:rsidR="00F32AA6" w:rsidRPr="00711792" w:rsidDel="00CE2561" w:rsidRDefault="00F32AA6" w:rsidP="00D00B9F">
      <w:pPr>
        <w:pStyle w:val="Default"/>
        <w:rPr>
          <w:del w:id="258" w:author="Cian Walker" w:date="2023-01-06T20:57:00Z"/>
          <w:rFonts w:ascii="Times New Roman" w:hAnsi="Times New Roman" w:cs="Times New Roman"/>
        </w:rPr>
      </w:pPr>
      <w:del w:id="259" w:author="Cian Walker" w:date="2023-01-06T20:57:00Z">
        <w:r w:rsidDel="00CE2561">
          <w:rPr>
            <w:rFonts w:ascii="Times New Roman" w:hAnsi="Times New Roman" w:cs="Times New Roman"/>
          </w:rPr>
          <w:delText xml:space="preserve">Being honoestt – didn’t know what I  was getting in to / how  big it’d be </w:delText>
        </w:r>
      </w:del>
    </w:p>
    <w:p w14:paraId="36A7E327" w14:textId="77777777" w:rsidR="00D00B9F" w:rsidRPr="00711792" w:rsidRDefault="00D00B9F" w:rsidP="00D00B9F">
      <w:pPr>
        <w:pStyle w:val="Default"/>
        <w:rPr>
          <w:rFonts w:ascii="Times New Roman" w:hAnsi="Times New Roman" w:cs="Times New Roman"/>
        </w:rPr>
      </w:pPr>
    </w:p>
    <w:p w14:paraId="2163C538" w14:textId="77777777" w:rsidR="00EB597B" w:rsidRDefault="00EB597B" w:rsidP="00CE2561">
      <w:pPr>
        <w:pStyle w:val="Default"/>
        <w:jc w:val="center"/>
        <w:rPr>
          <w:ins w:id="260" w:author="Cian Walker" w:date="2023-01-06T21:09:00Z"/>
          <w:rFonts w:ascii="Times New Roman" w:hAnsi="Times New Roman" w:cs="Times New Roman"/>
          <w:b/>
          <w:bCs/>
          <w:sz w:val="28"/>
          <w:szCs w:val="28"/>
          <w:u w:val="single"/>
        </w:rPr>
      </w:pPr>
    </w:p>
    <w:p w14:paraId="74BDC4D7" w14:textId="29FC16CF" w:rsidR="00EB597B" w:rsidRPr="00EB597B" w:rsidRDefault="00EB597B" w:rsidP="00EB597B">
      <w:pPr>
        <w:pStyle w:val="Default"/>
        <w:rPr>
          <w:ins w:id="261" w:author="Cian Walker" w:date="2023-01-06T21:09:00Z"/>
          <w:rFonts w:ascii="Times New Roman" w:hAnsi="Times New Roman" w:cs="Times New Roman"/>
          <w:i/>
          <w:iCs/>
          <w:rPrChange w:id="262" w:author="Cian Walker" w:date="2023-01-06T21:10:00Z">
            <w:rPr>
              <w:ins w:id="263" w:author="Cian Walker" w:date="2023-01-06T21:09:00Z"/>
              <w:rFonts w:ascii="Times New Roman" w:hAnsi="Times New Roman" w:cs="Times New Roman"/>
            </w:rPr>
          </w:rPrChange>
        </w:rPr>
      </w:pPr>
      <w:ins w:id="264" w:author="Cian Walker" w:date="2023-01-06T21:09:00Z">
        <w:r w:rsidRPr="00EB597B">
          <w:rPr>
            <w:rFonts w:ascii="Times New Roman" w:hAnsi="Times New Roman" w:cs="Times New Roman"/>
            <w:i/>
            <w:iCs/>
            <w:rPrChange w:id="265" w:author="Cian Walker" w:date="2023-01-06T21:10:00Z">
              <w:rPr>
                <w:rFonts w:ascii="Times New Roman" w:hAnsi="Times New Roman" w:cs="Times New Roman"/>
              </w:rPr>
            </w:rPrChange>
          </w:rPr>
          <w:t xml:space="preserve">Note: I have taken the decision to slightly alter the suggested format of this report as suggested by the project handbook, covering both implementing and testing in </w:t>
        </w:r>
        <w:r w:rsidRPr="00EB597B">
          <w:rPr>
            <w:rFonts w:ascii="Times New Roman" w:hAnsi="Times New Roman" w:cs="Times New Roman"/>
            <w:i/>
            <w:iCs/>
            <w:rPrChange w:id="266" w:author="Cian Walker" w:date="2023-01-06T21:10:00Z">
              <w:rPr>
                <w:rFonts w:ascii="Times New Roman" w:hAnsi="Times New Roman" w:cs="Times New Roman"/>
              </w:rPr>
            </w:rPrChange>
          </w:rPr>
          <w:t xml:space="preserve">the </w:t>
        </w:r>
        <w:proofErr w:type="gramStart"/>
        <w:r w:rsidRPr="00EB597B">
          <w:rPr>
            <w:rFonts w:ascii="Times New Roman" w:hAnsi="Times New Roman" w:cs="Times New Roman"/>
            <w:i/>
            <w:iCs/>
            <w:rPrChange w:id="267" w:author="Cian Walker" w:date="2023-01-06T21:10:00Z">
              <w:rPr>
                <w:rFonts w:ascii="Times New Roman" w:hAnsi="Times New Roman" w:cs="Times New Roman"/>
              </w:rPr>
            </w:rPrChange>
          </w:rPr>
          <w:t>next</w:t>
        </w:r>
        <w:r w:rsidRPr="00EB597B">
          <w:rPr>
            <w:rFonts w:ascii="Times New Roman" w:hAnsi="Times New Roman" w:cs="Times New Roman"/>
            <w:i/>
            <w:iCs/>
            <w:rPrChange w:id="268" w:author="Cian Walker" w:date="2023-01-06T21:10:00Z">
              <w:rPr>
                <w:rFonts w:ascii="Times New Roman" w:hAnsi="Times New Roman" w:cs="Times New Roman"/>
              </w:rPr>
            </w:rPrChange>
          </w:rPr>
          <w:t xml:space="preserve">  chapter</w:t>
        </w:r>
        <w:proofErr w:type="gramEnd"/>
        <w:r w:rsidRPr="00EB597B">
          <w:rPr>
            <w:rFonts w:ascii="Times New Roman" w:hAnsi="Times New Roman" w:cs="Times New Roman"/>
            <w:i/>
            <w:iCs/>
            <w:rPrChange w:id="269" w:author="Cian Walker" w:date="2023-01-06T21:10:00Z">
              <w:rPr>
                <w:rFonts w:ascii="Times New Roman" w:hAnsi="Times New Roman" w:cs="Times New Roman"/>
              </w:rPr>
            </w:rPrChange>
          </w:rPr>
          <w:t xml:space="preserve">, with appraisal, conclusions, and  </w:t>
        </w:r>
      </w:ins>
      <w:ins w:id="270" w:author="Cian Walker" w:date="2023-01-06T21:24:00Z">
        <w:r w:rsidR="006B02CE">
          <w:rPr>
            <w:rFonts w:ascii="Times New Roman" w:hAnsi="Times New Roman" w:cs="Times New Roman"/>
            <w:i/>
            <w:iCs/>
          </w:rPr>
          <w:t>f</w:t>
        </w:r>
      </w:ins>
      <w:ins w:id="271" w:author="Cian Walker" w:date="2023-01-06T21:09:00Z">
        <w:r w:rsidRPr="00EB597B">
          <w:rPr>
            <w:rFonts w:ascii="Times New Roman" w:hAnsi="Times New Roman" w:cs="Times New Roman"/>
            <w:i/>
            <w:iCs/>
            <w:rPrChange w:id="272" w:author="Cian Walker" w:date="2023-01-06T21:10:00Z">
              <w:rPr>
                <w:rFonts w:ascii="Times New Roman" w:hAnsi="Times New Roman" w:cs="Times New Roman"/>
              </w:rPr>
            </w:rPrChange>
          </w:rPr>
          <w:t>uture work in the next and final chapter.</w:t>
        </w:r>
      </w:ins>
      <w:ins w:id="273" w:author="Cian Walker" w:date="2023-01-06T21:10:00Z">
        <w:r>
          <w:rPr>
            <w:rFonts w:ascii="Times New Roman" w:hAnsi="Times New Roman" w:cs="Times New Roman"/>
            <w:i/>
            <w:iCs/>
          </w:rPr>
          <w:t xml:space="preserve"> This reflects how the work was executed in practice during the process.</w:t>
        </w:r>
      </w:ins>
    </w:p>
    <w:p w14:paraId="59E51A97" w14:textId="77777777" w:rsidR="00EB597B" w:rsidRDefault="00EB597B" w:rsidP="00CE2561">
      <w:pPr>
        <w:pStyle w:val="Default"/>
        <w:jc w:val="center"/>
        <w:rPr>
          <w:ins w:id="274" w:author="Cian Walker" w:date="2023-01-06T21:09:00Z"/>
          <w:rFonts w:ascii="Times New Roman" w:hAnsi="Times New Roman" w:cs="Times New Roman"/>
          <w:b/>
          <w:bCs/>
          <w:sz w:val="28"/>
          <w:szCs w:val="28"/>
          <w:u w:val="single"/>
        </w:rPr>
      </w:pPr>
    </w:p>
    <w:p w14:paraId="005A512B" w14:textId="77777777" w:rsidR="006B02CE" w:rsidRDefault="006B02CE" w:rsidP="00CE2561">
      <w:pPr>
        <w:pStyle w:val="Default"/>
        <w:jc w:val="center"/>
        <w:rPr>
          <w:ins w:id="275" w:author="Cian Walker" w:date="2023-01-06T21:23:00Z"/>
          <w:rFonts w:ascii="Times New Roman" w:hAnsi="Times New Roman" w:cs="Times New Roman"/>
          <w:b/>
          <w:bCs/>
          <w:sz w:val="28"/>
          <w:szCs w:val="28"/>
          <w:u w:val="single"/>
        </w:rPr>
      </w:pPr>
    </w:p>
    <w:p w14:paraId="3E347DC4" w14:textId="77777777" w:rsidR="006B02CE" w:rsidRDefault="006B02CE" w:rsidP="00CE2561">
      <w:pPr>
        <w:pStyle w:val="Default"/>
        <w:jc w:val="center"/>
        <w:rPr>
          <w:ins w:id="276" w:author="Cian Walker" w:date="2023-01-06T21:23:00Z"/>
          <w:rFonts w:ascii="Times New Roman" w:hAnsi="Times New Roman" w:cs="Times New Roman"/>
          <w:b/>
          <w:bCs/>
          <w:sz w:val="28"/>
          <w:szCs w:val="28"/>
          <w:u w:val="single"/>
        </w:rPr>
      </w:pPr>
    </w:p>
    <w:p w14:paraId="61B9D321" w14:textId="77777777" w:rsidR="006B02CE" w:rsidRDefault="006B02CE" w:rsidP="00CE2561">
      <w:pPr>
        <w:pStyle w:val="Default"/>
        <w:jc w:val="center"/>
        <w:rPr>
          <w:ins w:id="277" w:author="Cian Walker" w:date="2023-01-06T21:23:00Z"/>
          <w:rFonts w:ascii="Times New Roman" w:hAnsi="Times New Roman" w:cs="Times New Roman"/>
          <w:b/>
          <w:bCs/>
          <w:sz w:val="28"/>
          <w:szCs w:val="28"/>
          <w:u w:val="single"/>
        </w:rPr>
      </w:pPr>
    </w:p>
    <w:p w14:paraId="007A444C" w14:textId="77777777" w:rsidR="006B02CE" w:rsidRDefault="006B02CE" w:rsidP="00CE2561">
      <w:pPr>
        <w:pStyle w:val="Default"/>
        <w:jc w:val="center"/>
        <w:rPr>
          <w:ins w:id="278" w:author="Cian Walker" w:date="2023-01-06T21:23:00Z"/>
          <w:rFonts w:ascii="Times New Roman" w:hAnsi="Times New Roman" w:cs="Times New Roman"/>
          <w:b/>
          <w:bCs/>
          <w:sz w:val="28"/>
          <w:szCs w:val="28"/>
          <w:u w:val="single"/>
        </w:rPr>
      </w:pPr>
    </w:p>
    <w:p w14:paraId="61C21659" w14:textId="4D52E725" w:rsidR="00D00B9F" w:rsidRDefault="00D00B9F" w:rsidP="007510E0">
      <w:pPr>
        <w:pStyle w:val="Default"/>
        <w:spacing w:line="276" w:lineRule="auto"/>
        <w:jc w:val="center"/>
        <w:rPr>
          <w:ins w:id="279" w:author="Cian Walker" w:date="2023-01-06T20:57:00Z"/>
          <w:rFonts w:ascii="Times New Roman" w:hAnsi="Times New Roman" w:cs="Times New Roman"/>
          <w:b/>
          <w:bCs/>
          <w:sz w:val="28"/>
          <w:szCs w:val="28"/>
          <w:u w:val="single"/>
        </w:rPr>
        <w:pPrChange w:id="280" w:author="Cian Walker" w:date="2023-01-06T21:36:00Z">
          <w:pPr>
            <w:pStyle w:val="Default"/>
            <w:jc w:val="center"/>
          </w:pPr>
        </w:pPrChange>
      </w:pPr>
      <w:r w:rsidRPr="00CE2561">
        <w:rPr>
          <w:rFonts w:ascii="Times New Roman" w:hAnsi="Times New Roman" w:cs="Times New Roman"/>
          <w:b/>
          <w:bCs/>
          <w:sz w:val="28"/>
          <w:szCs w:val="28"/>
          <w:u w:val="single"/>
          <w:rPrChange w:id="281" w:author="Cian Walker" w:date="2023-01-06T20:57:00Z">
            <w:rPr>
              <w:rFonts w:ascii="Times New Roman" w:hAnsi="Times New Roman" w:cs="Times New Roman"/>
              <w:b/>
              <w:bCs/>
            </w:rPr>
          </w:rPrChange>
        </w:rPr>
        <w:lastRenderedPageBreak/>
        <w:t>Chapter 4: Implementation</w:t>
      </w:r>
      <w:ins w:id="282" w:author="Cian Walker" w:date="2023-01-06T21:06:00Z">
        <w:r w:rsidR="00EB597B">
          <w:rPr>
            <w:rFonts w:ascii="Times New Roman" w:hAnsi="Times New Roman" w:cs="Times New Roman"/>
            <w:b/>
            <w:bCs/>
            <w:sz w:val="28"/>
            <w:szCs w:val="28"/>
            <w:u w:val="single"/>
          </w:rPr>
          <w:t xml:space="preserve"> &amp; Testing</w:t>
        </w:r>
      </w:ins>
    </w:p>
    <w:p w14:paraId="36754689" w14:textId="77777777" w:rsidR="00CE2561" w:rsidRPr="00CE2561" w:rsidRDefault="00CE2561" w:rsidP="007510E0">
      <w:pPr>
        <w:pStyle w:val="Default"/>
        <w:spacing w:line="276" w:lineRule="auto"/>
        <w:jc w:val="center"/>
        <w:rPr>
          <w:rFonts w:ascii="Times New Roman" w:hAnsi="Times New Roman" w:cs="Times New Roman"/>
          <w:sz w:val="28"/>
          <w:szCs w:val="28"/>
          <w:u w:val="single"/>
          <w:rPrChange w:id="283" w:author="Cian Walker" w:date="2023-01-06T20:57:00Z">
            <w:rPr>
              <w:rFonts w:ascii="Times New Roman" w:hAnsi="Times New Roman" w:cs="Times New Roman"/>
            </w:rPr>
          </w:rPrChange>
        </w:rPr>
        <w:pPrChange w:id="284" w:author="Cian Walker" w:date="2023-01-06T21:36:00Z">
          <w:pPr>
            <w:pStyle w:val="Default"/>
          </w:pPr>
        </w:pPrChange>
      </w:pPr>
    </w:p>
    <w:p w14:paraId="0BA03214" w14:textId="77777777" w:rsidR="00EB597B" w:rsidRDefault="00EB597B" w:rsidP="007510E0">
      <w:pPr>
        <w:pStyle w:val="Default"/>
        <w:spacing w:line="276" w:lineRule="auto"/>
        <w:rPr>
          <w:ins w:id="285" w:author="Cian Walker" w:date="2023-01-06T21:07:00Z"/>
          <w:rFonts w:ascii="Times New Roman" w:hAnsi="Times New Roman" w:cs="Times New Roman"/>
        </w:rPr>
        <w:pPrChange w:id="286" w:author="Cian Walker" w:date="2023-01-06T21:36:00Z">
          <w:pPr>
            <w:pStyle w:val="Default"/>
          </w:pPr>
        </w:pPrChange>
      </w:pPr>
    </w:p>
    <w:p w14:paraId="318ACDCC" w14:textId="6E78438F" w:rsidR="00F6074B" w:rsidRDefault="00F6074B" w:rsidP="007510E0">
      <w:pPr>
        <w:pStyle w:val="Default"/>
        <w:spacing w:line="276" w:lineRule="auto"/>
        <w:rPr>
          <w:ins w:id="287" w:author="Cian Walker" w:date="2023-01-06T21:10:00Z"/>
          <w:rFonts w:ascii="Times New Roman" w:hAnsi="Times New Roman" w:cs="Times New Roman"/>
        </w:rPr>
        <w:pPrChange w:id="288" w:author="Cian Walker" w:date="2023-01-06T21:36:00Z">
          <w:pPr>
            <w:pStyle w:val="Default"/>
          </w:pPr>
        </w:pPrChange>
      </w:pPr>
      <w:ins w:id="289" w:author="Cian Walker" w:date="2023-01-06T20:59:00Z">
        <w:r>
          <w:rPr>
            <w:rFonts w:ascii="Times New Roman" w:hAnsi="Times New Roman" w:cs="Times New Roman"/>
          </w:rPr>
          <w:t xml:space="preserve">I became acquainted with JetBrains’ Integrated Development Environments this time </w:t>
        </w:r>
      </w:ins>
      <w:ins w:id="290" w:author="Cian Walker" w:date="2023-01-06T21:04:00Z">
        <w:r w:rsidR="00743B67">
          <w:rPr>
            <w:rFonts w:ascii="Times New Roman" w:hAnsi="Times New Roman" w:cs="Times New Roman"/>
          </w:rPr>
          <w:t>last year</w:t>
        </w:r>
      </w:ins>
      <w:ins w:id="291" w:author="Cian Walker" w:date="2023-01-06T20:59:00Z">
        <w:r>
          <w:rPr>
            <w:rFonts w:ascii="Times New Roman" w:hAnsi="Times New Roman" w:cs="Times New Roman"/>
          </w:rPr>
          <w:t xml:space="preserve"> during our </w:t>
        </w:r>
        <w:r>
          <w:rPr>
            <w:rFonts w:ascii="Times New Roman" w:hAnsi="Times New Roman" w:cs="Times New Roman"/>
            <w:i/>
            <w:iCs/>
          </w:rPr>
          <w:t>Object Orientated Programming</w:t>
        </w:r>
        <w:r>
          <w:rPr>
            <w:rFonts w:ascii="Times New Roman" w:hAnsi="Times New Roman" w:cs="Times New Roman"/>
          </w:rPr>
          <w:t xml:space="preserve"> module, during which</w:t>
        </w:r>
      </w:ins>
      <w:ins w:id="292" w:author="Cian Walker" w:date="2023-01-06T21:00:00Z">
        <w:r>
          <w:rPr>
            <w:rFonts w:ascii="Times New Roman" w:hAnsi="Times New Roman" w:cs="Times New Roman"/>
          </w:rPr>
          <w:t xml:space="preserve"> I used PyCharm. My student subscription included </w:t>
        </w:r>
        <w:r>
          <w:rPr>
            <w:rFonts w:ascii="Times New Roman" w:hAnsi="Times New Roman" w:cs="Times New Roman"/>
          </w:rPr>
          <w:tab/>
          <w:t xml:space="preserve">WebStorm, which was my primary tool </w:t>
        </w:r>
      </w:ins>
      <w:ins w:id="293" w:author="Cian Walker" w:date="2023-01-06T21:03:00Z">
        <w:r w:rsidR="00743B67">
          <w:rPr>
            <w:rFonts w:ascii="Times New Roman" w:hAnsi="Times New Roman" w:cs="Times New Roman"/>
          </w:rPr>
          <w:t xml:space="preserve">(version 2022.3.1) </w:t>
        </w:r>
      </w:ins>
      <w:ins w:id="294" w:author="Cian Walker" w:date="2023-01-06T21:00:00Z">
        <w:r>
          <w:rPr>
            <w:rFonts w:ascii="Times New Roman" w:hAnsi="Times New Roman" w:cs="Times New Roman"/>
          </w:rPr>
          <w:t xml:space="preserve">while </w:t>
        </w:r>
      </w:ins>
      <w:ins w:id="295" w:author="Cian Walker" w:date="2023-01-06T21:04:00Z">
        <w:r w:rsidR="005A0736">
          <w:rPr>
            <w:rFonts w:ascii="Times New Roman" w:hAnsi="Times New Roman" w:cs="Times New Roman"/>
          </w:rPr>
          <w:t>writing</w:t>
        </w:r>
      </w:ins>
      <w:ins w:id="296" w:author="Cian Walker" w:date="2023-01-06T21:00:00Z">
        <w:r>
          <w:rPr>
            <w:rFonts w:ascii="Times New Roman" w:hAnsi="Times New Roman" w:cs="Times New Roman"/>
          </w:rPr>
          <w:t xml:space="preserve"> </w:t>
        </w:r>
      </w:ins>
      <w:ins w:id="297" w:author="Cian Walker" w:date="2023-01-06T21:04:00Z">
        <w:r w:rsidR="00743B67">
          <w:rPr>
            <w:rFonts w:ascii="Times New Roman" w:hAnsi="Times New Roman" w:cs="Times New Roman"/>
          </w:rPr>
          <w:t xml:space="preserve">this </w:t>
        </w:r>
      </w:ins>
      <w:ins w:id="298" w:author="Cian Walker" w:date="2023-01-06T21:00:00Z">
        <w:r>
          <w:rPr>
            <w:rFonts w:ascii="Times New Roman" w:hAnsi="Times New Roman" w:cs="Times New Roman"/>
          </w:rPr>
          <w:t xml:space="preserve">solution. </w:t>
        </w:r>
      </w:ins>
      <w:ins w:id="299" w:author="Cian Walker" w:date="2023-01-06T21:01:00Z">
        <w:r>
          <w:rPr>
            <w:rFonts w:ascii="Times New Roman" w:hAnsi="Times New Roman" w:cs="Times New Roman"/>
          </w:rPr>
          <w:t xml:space="preserve">Postman </w:t>
        </w:r>
      </w:ins>
      <w:ins w:id="300" w:author="Cian Walker" w:date="2023-01-06T21:04:00Z">
        <w:r w:rsidR="00743B67">
          <w:rPr>
            <w:rFonts w:ascii="Times New Roman" w:hAnsi="Times New Roman" w:cs="Times New Roman"/>
          </w:rPr>
          <w:t xml:space="preserve">(version 10.6.7) </w:t>
        </w:r>
      </w:ins>
      <w:ins w:id="301" w:author="Cian Walker" w:date="2023-01-06T21:01:00Z">
        <w:r>
          <w:rPr>
            <w:rFonts w:ascii="Times New Roman" w:hAnsi="Times New Roman" w:cs="Times New Roman"/>
          </w:rPr>
          <w:t xml:space="preserve">was an invaluable tool for making quick HTTP pings to my backend Node server whilst I was building out the backend infrastructure. </w:t>
        </w:r>
      </w:ins>
      <w:ins w:id="302" w:author="Cian Walker" w:date="2023-01-06T21:05:00Z">
        <w:r w:rsidR="00EB597B">
          <w:rPr>
            <w:rFonts w:ascii="Times New Roman" w:hAnsi="Times New Roman" w:cs="Times New Roman"/>
          </w:rPr>
          <w:t xml:space="preserve">While it </w:t>
        </w:r>
      </w:ins>
      <w:ins w:id="303" w:author="Cian Walker" w:date="2023-01-06T21:22:00Z">
        <w:r w:rsidR="005E2820">
          <w:rPr>
            <w:rFonts w:ascii="Times New Roman" w:hAnsi="Times New Roman" w:cs="Times New Roman"/>
          </w:rPr>
          <w:t>may seem</w:t>
        </w:r>
      </w:ins>
      <w:ins w:id="304" w:author="Cian Walker" w:date="2023-01-06T21:05:00Z">
        <w:r w:rsidR="00EB597B">
          <w:rPr>
            <w:rFonts w:ascii="Times New Roman" w:hAnsi="Times New Roman" w:cs="Times New Roman"/>
          </w:rPr>
          <w:t xml:space="preserve"> obvious, it’s worth mentioning the incredible power of Google Chrome’s developer tools, arguably a p</w:t>
        </w:r>
      </w:ins>
      <w:ins w:id="305" w:author="Cian Walker" w:date="2023-01-06T21:06:00Z">
        <w:r w:rsidR="00EB597B">
          <w:rPr>
            <w:rFonts w:ascii="Times New Roman" w:hAnsi="Times New Roman" w:cs="Times New Roman"/>
          </w:rPr>
          <w:t>erfectly capable</w:t>
        </w:r>
      </w:ins>
      <w:ins w:id="306" w:author="Cian Walker" w:date="2023-01-06T21:05:00Z">
        <w:r w:rsidR="00EB597B">
          <w:rPr>
            <w:rFonts w:ascii="Times New Roman" w:hAnsi="Times New Roman" w:cs="Times New Roman"/>
          </w:rPr>
          <w:t xml:space="preserve"> IDE</w:t>
        </w:r>
      </w:ins>
      <w:ins w:id="307" w:author="Cian Walker" w:date="2023-01-06T21:06:00Z">
        <w:r w:rsidR="00EB597B">
          <w:rPr>
            <w:rFonts w:ascii="Times New Roman" w:hAnsi="Times New Roman" w:cs="Times New Roman"/>
          </w:rPr>
          <w:t xml:space="preserve"> in and of itself, it was also essential for monitoring HTTP traffic in the console</w:t>
        </w:r>
      </w:ins>
      <w:ins w:id="308" w:author="Cian Walker" w:date="2023-01-06T21:10:00Z">
        <w:r w:rsidR="00AB7FCB">
          <w:rPr>
            <w:rFonts w:ascii="Times New Roman" w:hAnsi="Times New Roman" w:cs="Times New Roman"/>
          </w:rPr>
          <w:t>.</w:t>
        </w:r>
      </w:ins>
    </w:p>
    <w:p w14:paraId="439A5809" w14:textId="2C7E8BFF" w:rsidR="00AB7FCB" w:rsidRDefault="00AB7FCB" w:rsidP="007510E0">
      <w:pPr>
        <w:pStyle w:val="Default"/>
        <w:spacing w:line="276" w:lineRule="auto"/>
        <w:rPr>
          <w:ins w:id="309" w:author="Cian Walker" w:date="2023-01-06T21:10:00Z"/>
          <w:rFonts w:ascii="Times New Roman" w:hAnsi="Times New Roman" w:cs="Times New Roman"/>
        </w:rPr>
        <w:pPrChange w:id="310" w:author="Cian Walker" w:date="2023-01-06T21:36:00Z">
          <w:pPr>
            <w:pStyle w:val="Default"/>
          </w:pPr>
        </w:pPrChange>
      </w:pPr>
    </w:p>
    <w:p w14:paraId="0DCD7567" w14:textId="250F4E59" w:rsidR="00AB7FCB" w:rsidRPr="00F6074B" w:rsidRDefault="00AB7FCB" w:rsidP="007510E0">
      <w:pPr>
        <w:pStyle w:val="Default"/>
        <w:spacing w:line="276" w:lineRule="auto"/>
        <w:rPr>
          <w:ins w:id="311" w:author="Cian Walker" w:date="2023-01-06T20:58:00Z"/>
          <w:rFonts w:ascii="Times New Roman" w:hAnsi="Times New Roman" w:cs="Times New Roman"/>
        </w:rPr>
        <w:pPrChange w:id="312" w:author="Cian Walker" w:date="2023-01-06T21:36:00Z">
          <w:pPr>
            <w:pStyle w:val="Default"/>
          </w:pPr>
        </w:pPrChange>
      </w:pPr>
      <w:ins w:id="313" w:author="Cian Walker" w:date="2023-01-06T21:10:00Z">
        <w:r>
          <w:rPr>
            <w:rFonts w:ascii="Times New Roman" w:hAnsi="Times New Roman" w:cs="Times New Roman"/>
          </w:rPr>
          <w:t>By</w:t>
        </w:r>
      </w:ins>
      <w:ins w:id="314" w:author="Cian Walker" w:date="2023-01-06T21:11:00Z">
        <w:r>
          <w:rPr>
            <w:rFonts w:ascii="Times New Roman" w:hAnsi="Times New Roman" w:cs="Times New Roman"/>
          </w:rPr>
          <w:t xml:space="preserve"> </w:t>
        </w:r>
      </w:ins>
      <w:ins w:id="315" w:author="Cian Walker" w:date="2023-01-06T21:22:00Z">
        <w:r w:rsidR="005E2820">
          <w:rPr>
            <w:rFonts w:ascii="Times New Roman" w:hAnsi="Times New Roman" w:cs="Times New Roman"/>
          </w:rPr>
          <w:t>mid-November</w:t>
        </w:r>
      </w:ins>
      <w:ins w:id="316" w:author="Cian Walker" w:date="2023-01-06T21:13:00Z">
        <w:r w:rsidR="00B34426">
          <w:rPr>
            <w:rFonts w:ascii="Times New Roman" w:hAnsi="Times New Roman" w:cs="Times New Roman"/>
          </w:rPr>
          <w:t xml:space="preserve">, I had completed enough JavaScript training materials to have built out a dynamic </w:t>
        </w:r>
      </w:ins>
      <w:ins w:id="317" w:author="Cian Walker" w:date="2023-01-06T21:14:00Z">
        <w:r w:rsidR="00B34426">
          <w:rPr>
            <w:rFonts w:ascii="Times New Roman" w:hAnsi="Times New Roman" w:cs="Times New Roman"/>
          </w:rPr>
          <w:t>form (</w:t>
        </w:r>
      </w:ins>
      <w:ins w:id="318" w:author="Cian Walker" w:date="2023-01-06T21:15:00Z">
        <w:r w:rsidR="00B34426">
          <w:rPr>
            <w:rFonts w:ascii="Times New Roman" w:hAnsi="Times New Roman" w:cs="Times New Roman"/>
          </w:rPr>
          <w:t xml:space="preserve">directory: </w:t>
        </w:r>
        <w:proofErr w:type="spellStart"/>
        <w:r w:rsidR="00B34426">
          <w:rPr>
            <w:rFonts w:ascii="Times New Roman" w:hAnsi="Times New Roman" w:cs="Times New Roman"/>
          </w:rPr>
          <w:t>thisfolder</w:t>
        </w:r>
        <w:proofErr w:type="spellEnd"/>
        <w:r w:rsidR="00B34426">
          <w:rPr>
            <w:rFonts w:ascii="Times New Roman" w:hAnsi="Times New Roman" w:cs="Times New Roman"/>
          </w:rPr>
          <w:t xml:space="preserve">/FormProto.html) </w:t>
        </w:r>
      </w:ins>
      <w:ins w:id="319" w:author="Cian Walker" w:date="2023-01-06T21:14:00Z">
        <w:r w:rsidR="00B34426">
          <w:rPr>
            <w:rFonts w:ascii="Times New Roman" w:hAnsi="Times New Roman" w:cs="Times New Roman"/>
          </w:rPr>
          <w:t xml:space="preserve">with a </w:t>
        </w:r>
      </w:ins>
      <w:ins w:id="320" w:author="Cian Walker" w:date="2023-01-06T21:15:00Z">
        <w:r w:rsidR="00B34426">
          <w:rPr>
            <w:rFonts w:ascii="Times New Roman" w:hAnsi="Times New Roman" w:cs="Times New Roman"/>
          </w:rPr>
          <w:t xml:space="preserve">pop-up </w:t>
        </w:r>
      </w:ins>
      <w:ins w:id="321" w:author="Cian Walker" w:date="2023-01-06T21:14:00Z">
        <w:r w:rsidR="00B34426">
          <w:rPr>
            <w:rFonts w:ascii="Times New Roman" w:hAnsi="Times New Roman" w:cs="Times New Roman"/>
          </w:rPr>
          <w:t xml:space="preserve">confirm table complete with small delete icons where multiple records could be stacked and removed before confirming submission. I had had it in mind </w:t>
        </w:r>
      </w:ins>
      <w:ins w:id="322" w:author="Cian Walker" w:date="2023-01-06T21:18:00Z">
        <w:r w:rsidR="001B46CF">
          <w:rPr>
            <w:rFonts w:ascii="Times New Roman" w:hAnsi="Times New Roman" w:cs="Times New Roman"/>
          </w:rPr>
          <w:t>as a prototype data entry form.</w:t>
        </w:r>
      </w:ins>
      <w:ins w:id="323" w:author="Cian Walker" w:date="2023-01-06T21:20:00Z">
        <w:r w:rsidR="00170749">
          <w:rPr>
            <w:rFonts w:ascii="Times New Roman" w:hAnsi="Times New Roman" w:cs="Times New Roman"/>
          </w:rPr>
          <w:t xml:space="preserve"> I had also implemented a login-dropdown box (my first ever). This brings us up to the point (</w:t>
        </w:r>
      </w:ins>
      <w:ins w:id="324" w:author="Cian Walker" w:date="2023-01-06T21:21:00Z">
        <w:r w:rsidR="00170749">
          <w:rPr>
            <w:rFonts w:ascii="Times New Roman" w:hAnsi="Times New Roman" w:cs="Times New Roman"/>
          </w:rPr>
          <w:fldChar w:fldCharType="begin"/>
        </w:r>
        <w:r w:rsidR="00170749">
          <w:rPr>
            <w:rFonts w:ascii="Times New Roman" w:hAnsi="Times New Roman" w:cs="Times New Roman"/>
          </w:rPr>
          <w:instrText xml:space="preserve"> HYPERLINK "https://github.com/Cian0o/HDipThesis/commit/06bdab73583a18b91915d62c0097e955121d3a39" </w:instrText>
        </w:r>
        <w:r w:rsidR="00170749">
          <w:rPr>
            <w:rFonts w:ascii="Times New Roman" w:hAnsi="Times New Roman" w:cs="Times New Roman"/>
          </w:rPr>
        </w:r>
        <w:r w:rsidR="00170749">
          <w:rPr>
            <w:rFonts w:ascii="Times New Roman" w:hAnsi="Times New Roman" w:cs="Times New Roman"/>
          </w:rPr>
          <w:fldChar w:fldCharType="separate"/>
        </w:r>
        <w:r w:rsidR="00170749" w:rsidRPr="00170749">
          <w:rPr>
            <w:rStyle w:val="Hyperlink"/>
            <w:rFonts w:ascii="Times New Roman" w:hAnsi="Times New Roman" w:cs="Times New Roman"/>
          </w:rPr>
          <w:t>Git</w:t>
        </w:r>
        <w:r w:rsidR="00170749" w:rsidRPr="00170749">
          <w:rPr>
            <w:rStyle w:val="Hyperlink"/>
            <w:rFonts w:ascii="Times New Roman" w:hAnsi="Times New Roman" w:cs="Times New Roman"/>
          </w:rPr>
          <w:t>H</w:t>
        </w:r>
        <w:r w:rsidR="00170749" w:rsidRPr="00170749">
          <w:rPr>
            <w:rStyle w:val="Hyperlink"/>
            <w:rFonts w:ascii="Times New Roman" w:hAnsi="Times New Roman" w:cs="Times New Roman"/>
          </w:rPr>
          <w:t>ub  commit link here</w:t>
        </w:r>
        <w:r w:rsidR="00170749">
          <w:rPr>
            <w:rFonts w:ascii="Times New Roman" w:hAnsi="Times New Roman" w:cs="Times New Roman"/>
          </w:rPr>
          <w:fldChar w:fldCharType="end"/>
        </w:r>
        <w:r w:rsidR="00170749">
          <w:rPr>
            <w:rFonts w:ascii="Times New Roman" w:hAnsi="Times New Roman" w:cs="Times New Roman"/>
          </w:rPr>
          <w:t xml:space="preserve">) </w:t>
        </w:r>
      </w:ins>
      <w:ins w:id="325" w:author="Cian Walker" w:date="2023-01-06T21:20:00Z">
        <w:r w:rsidR="00170749">
          <w:rPr>
            <w:rFonts w:ascii="Times New Roman" w:hAnsi="Times New Roman" w:cs="Times New Roman"/>
          </w:rPr>
          <w:t xml:space="preserve">where I put </w:t>
        </w:r>
      </w:ins>
      <w:ins w:id="326" w:author="Cian Walker" w:date="2023-01-06T21:21:00Z">
        <w:r w:rsidR="00170749">
          <w:rPr>
            <w:rFonts w:ascii="Times New Roman" w:hAnsi="Times New Roman" w:cs="Times New Roman"/>
          </w:rPr>
          <w:t>‘</w:t>
        </w:r>
      </w:ins>
      <w:ins w:id="327" w:author="Cian Walker" w:date="2023-01-06T21:20:00Z">
        <w:r w:rsidR="00170749">
          <w:rPr>
            <w:rFonts w:ascii="Times New Roman" w:hAnsi="Times New Roman" w:cs="Times New Roman"/>
          </w:rPr>
          <w:t>vanilla</w:t>
        </w:r>
      </w:ins>
      <w:ins w:id="328" w:author="Cian Walker" w:date="2023-01-06T21:22:00Z">
        <w:r w:rsidR="00170749">
          <w:rPr>
            <w:rFonts w:ascii="Times New Roman" w:hAnsi="Times New Roman" w:cs="Times New Roman"/>
          </w:rPr>
          <w:t>’</w:t>
        </w:r>
      </w:ins>
      <w:ins w:id="329" w:author="Cian Walker" w:date="2023-01-06T21:20:00Z">
        <w:r w:rsidR="00170749">
          <w:rPr>
            <w:rFonts w:ascii="Times New Roman" w:hAnsi="Times New Roman" w:cs="Times New Roman"/>
          </w:rPr>
          <w:t xml:space="preserve"> </w:t>
        </w:r>
      </w:ins>
      <w:ins w:id="330" w:author="Cian Walker" w:date="2023-01-06T21:21:00Z">
        <w:r w:rsidR="00170749">
          <w:rPr>
            <w:rFonts w:ascii="Times New Roman" w:hAnsi="Times New Roman" w:cs="Times New Roman"/>
          </w:rPr>
          <w:t>Java</w:t>
        </w:r>
      </w:ins>
      <w:ins w:id="331" w:author="Cian Walker" w:date="2023-01-06T21:22:00Z">
        <w:r w:rsidR="00170749">
          <w:rPr>
            <w:rFonts w:ascii="Times New Roman" w:hAnsi="Times New Roman" w:cs="Times New Roman"/>
          </w:rPr>
          <w:t xml:space="preserve">Script aside and launched into acquainting myself with  the Node Packet Manager and MongoDB in order to get building the application’s backend. </w:t>
        </w:r>
      </w:ins>
    </w:p>
    <w:p w14:paraId="1BFBE337" w14:textId="62776F1D" w:rsidR="00F6074B" w:rsidRDefault="00F6074B" w:rsidP="007510E0">
      <w:pPr>
        <w:pStyle w:val="Default"/>
        <w:spacing w:line="276" w:lineRule="auto"/>
        <w:rPr>
          <w:ins w:id="332" w:author="Cian Walker" w:date="2023-01-06T21:26:00Z"/>
          <w:rFonts w:ascii="Times New Roman" w:hAnsi="Times New Roman" w:cs="Times New Roman"/>
        </w:rPr>
        <w:pPrChange w:id="333" w:author="Cian Walker" w:date="2023-01-06T21:36:00Z">
          <w:pPr>
            <w:pStyle w:val="Default"/>
          </w:pPr>
        </w:pPrChange>
      </w:pPr>
    </w:p>
    <w:p w14:paraId="1AEE9A0F" w14:textId="09259A2B" w:rsidR="00174B8A" w:rsidRDefault="00174B8A" w:rsidP="007510E0">
      <w:pPr>
        <w:pStyle w:val="Default"/>
        <w:spacing w:line="276" w:lineRule="auto"/>
        <w:rPr>
          <w:ins w:id="334" w:author="Cian Walker" w:date="2023-01-06T21:29:00Z"/>
          <w:rFonts w:ascii="Times New Roman" w:hAnsi="Times New Roman" w:cs="Times New Roman"/>
        </w:rPr>
        <w:pPrChange w:id="335" w:author="Cian Walker" w:date="2023-01-06T21:36:00Z">
          <w:pPr>
            <w:pStyle w:val="Default"/>
          </w:pPr>
        </w:pPrChange>
      </w:pPr>
      <w:ins w:id="336" w:author="Cian Walker" w:date="2023-01-06T21:26:00Z">
        <w:r>
          <w:rPr>
            <w:rFonts w:ascii="Times New Roman" w:hAnsi="Times New Roman" w:cs="Times New Roman"/>
          </w:rPr>
          <w:t>T</w:t>
        </w:r>
      </w:ins>
      <w:ins w:id="337" w:author="Cian Walker" w:date="2023-01-06T21:27:00Z">
        <w:r>
          <w:rPr>
            <w:rFonts w:ascii="Times New Roman" w:hAnsi="Times New Roman" w:cs="Times New Roman"/>
          </w:rPr>
          <w:t>he greatest breakthrough was, on December 6</w:t>
        </w:r>
        <w:r w:rsidRPr="00174B8A">
          <w:rPr>
            <w:rFonts w:ascii="Times New Roman" w:hAnsi="Times New Roman" w:cs="Times New Roman"/>
            <w:vertAlign w:val="superscript"/>
            <w:rPrChange w:id="338" w:author="Cian Walker" w:date="2023-01-06T21:27:00Z">
              <w:rPr>
                <w:rFonts w:ascii="Times New Roman" w:hAnsi="Times New Roman" w:cs="Times New Roman"/>
              </w:rPr>
            </w:rPrChange>
          </w:rPr>
          <w:t>th</w:t>
        </w:r>
        <w:r>
          <w:rPr>
            <w:rFonts w:ascii="Times New Roman" w:hAnsi="Times New Roman" w:cs="Times New Roman"/>
          </w:rPr>
          <w:t>, I was able to successfully POST user registration data</w:t>
        </w:r>
      </w:ins>
      <w:ins w:id="339" w:author="Cian Walker" w:date="2023-01-06T21:28:00Z">
        <w:r>
          <w:rPr>
            <w:rFonts w:ascii="Times New Roman" w:hAnsi="Times New Roman" w:cs="Times New Roman"/>
          </w:rPr>
          <w:t xml:space="preserve"> from Postman to the server, have the server write it into a MongoDB document, whilst salting and hashing their password</w:t>
        </w:r>
      </w:ins>
      <w:ins w:id="340" w:author="Cian Walker" w:date="2023-01-06T21:29:00Z">
        <w:r>
          <w:rPr>
            <w:rFonts w:ascii="Times New Roman" w:hAnsi="Times New Roman" w:cs="Times New Roman"/>
          </w:rPr>
          <w:t>:</w:t>
        </w:r>
      </w:ins>
    </w:p>
    <w:p w14:paraId="02982124" w14:textId="213C1A6D" w:rsidR="00174B8A" w:rsidRDefault="00174B8A" w:rsidP="00D00B9F">
      <w:pPr>
        <w:pStyle w:val="Default"/>
        <w:rPr>
          <w:ins w:id="341" w:author="Cian Walker" w:date="2023-01-06T21:29:00Z"/>
          <w:rFonts w:ascii="Times New Roman" w:hAnsi="Times New Roman" w:cs="Times New Roman"/>
        </w:rPr>
      </w:pPr>
    </w:p>
    <w:tbl>
      <w:tblPr>
        <w:tblW w:w="15885" w:type="dxa"/>
        <w:tblInd w:w="-60" w:type="dxa"/>
        <w:tblBorders>
          <w:top w:val="none" w:sz="6" w:space="0" w:color="auto"/>
          <w:left w:val="none" w:sz="6" w:space="0" w:color="auto"/>
          <w:right w:val="none" w:sz="6" w:space="0" w:color="auto"/>
        </w:tblBorders>
        <w:tblLayout w:type="fixed"/>
        <w:tblCellMar>
          <w:left w:w="0" w:type="dxa"/>
          <w:right w:w="0" w:type="dxa"/>
        </w:tblCellMar>
        <w:tblLook w:val="0000" w:firstRow="0" w:lastRow="0" w:firstColumn="0" w:lastColumn="0" w:noHBand="0" w:noVBand="0"/>
        <w:tblPrChange w:id="342" w:author="Cian Walker" w:date="2023-01-06T21:30:00Z">
          <w:tblPr>
            <w:tblW w:w="0" w:type="auto"/>
            <w:tblInd w:w="-168" w:type="dxa"/>
            <w:tblBorders>
              <w:top w:val="none" w:sz="6" w:space="0" w:color="auto"/>
              <w:left w:val="none" w:sz="6" w:space="0" w:color="auto"/>
              <w:right w:val="none" w:sz="6" w:space="0" w:color="auto"/>
            </w:tblBorders>
            <w:tblLayout w:type="fixed"/>
            <w:tblCellMar>
              <w:left w:w="0" w:type="dxa"/>
              <w:right w:w="0" w:type="dxa"/>
            </w:tblCellMar>
            <w:tblLook w:val="0000" w:firstRow="0" w:lastRow="0" w:firstColumn="0" w:lastColumn="0" w:noHBand="0" w:noVBand="0"/>
          </w:tblPr>
        </w:tblPrChange>
      </w:tblPr>
      <w:tblGrid>
        <w:gridCol w:w="106"/>
        <w:gridCol w:w="910"/>
        <w:gridCol w:w="290"/>
        <w:gridCol w:w="434"/>
        <w:gridCol w:w="145"/>
        <w:gridCol w:w="289"/>
        <w:gridCol w:w="344"/>
        <w:gridCol w:w="19"/>
        <w:gridCol w:w="510"/>
        <w:gridCol w:w="333"/>
        <w:gridCol w:w="102"/>
        <w:gridCol w:w="145"/>
        <w:gridCol w:w="144"/>
        <w:gridCol w:w="289"/>
        <w:gridCol w:w="288"/>
        <w:gridCol w:w="289"/>
        <w:gridCol w:w="144"/>
        <w:gridCol w:w="145"/>
        <w:gridCol w:w="144"/>
        <w:gridCol w:w="577"/>
        <w:gridCol w:w="865"/>
        <w:gridCol w:w="576"/>
        <w:gridCol w:w="145"/>
        <w:gridCol w:w="1009"/>
        <w:gridCol w:w="284"/>
        <w:gridCol w:w="149"/>
        <w:gridCol w:w="865"/>
        <w:gridCol w:w="721"/>
        <w:gridCol w:w="433"/>
        <w:gridCol w:w="721"/>
        <w:gridCol w:w="721"/>
        <w:gridCol w:w="2305"/>
        <w:gridCol w:w="433"/>
        <w:gridCol w:w="648"/>
        <w:gridCol w:w="363"/>
        <w:tblGridChange w:id="343">
          <w:tblGrid>
            <w:gridCol w:w="214"/>
            <w:gridCol w:w="824"/>
            <w:gridCol w:w="297"/>
            <w:gridCol w:w="445"/>
            <w:gridCol w:w="148"/>
            <w:gridCol w:w="297"/>
            <w:gridCol w:w="353"/>
            <w:gridCol w:w="67"/>
            <w:gridCol w:w="470"/>
            <w:gridCol w:w="373"/>
            <w:gridCol w:w="72"/>
            <w:gridCol w:w="149"/>
            <w:gridCol w:w="148"/>
            <w:gridCol w:w="297"/>
            <w:gridCol w:w="296"/>
            <w:gridCol w:w="297"/>
            <w:gridCol w:w="148"/>
            <w:gridCol w:w="149"/>
            <w:gridCol w:w="148"/>
            <w:gridCol w:w="594"/>
            <w:gridCol w:w="890"/>
            <w:gridCol w:w="593"/>
            <w:gridCol w:w="149"/>
            <w:gridCol w:w="1038"/>
            <w:gridCol w:w="292"/>
            <w:gridCol w:w="153"/>
            <w:gridCol w:w="890"/>
            <w:gridCol w:w="742"/>
            <w:gridCol w:w="445"/>
            <w:gridCol w:w="742"/>
            <w:gridCol w:w="742"/>
            <w:gridCol w:w="2373"/>
            <w:gridCol w:w="446"/>
            <w:gridCol w:w="349"/>
            <w:gridCol w:w="692"/>
          </w:tblGrid>
        </w:tblGridChange>
      </w:tblGrid>
      <w:tr w:rsidR="00B47697" w:rsidDel="00B47697" w14:paraId="35F807DF" w14:textId="7AA3036F" w:rsidTr="00B47697">
        <w:tblPrEx>
          <w:tblCellMar>
            <w:top w:w="0" w:type="dxa"/>
            <w:left w:w="0" w:type="dxa"/>
            <w:bottom w:w="0" w:type="dxa"/>
            <w:right w:w="0" w:type="dxa"/>
          </w:tblCellMar>
          <w:tblPrExChange w:id="344" w:author="Cian Walker" w:date="2023-01-06T21:30:00Z">
            <w:tblPrEx>
              <w:tblCellMar>
                <w:top w:w="0" w:type="dxa"/>
                <w:left w:w="0" w:type="dxa"/>
                <w:bottom w:w="0" w:type="dxa"/>
                <w:right w:w="0" w:type="dxa"/>
              </w:tblCellMar>
            </w:tblPrEx>
          </w:tblPrExChange>
        </w:tblPrEx>
        <w:trPr>
          <w:gridAfter w:val="28"/>
          <w:wAfter w:w="13415" w:type="dxa"/>
          <w:del w:id="345" w:author="Cian Walker" w:date="2023-01-06T21:30:00Z"/>
          <w:trPrChange w:id="346" w:author="Cian Walker" w:date="2023-01-06T21:30:00Z">
            <w:trPr>
              <w:gridAfter w:val="28"/>
            </w:trPr>
          </w:trPrChange>
        </w:trPr>
        <w:tc>
          <w:tcPr>
            <w:tcW w:w="2578" w:type="dxa"/>
            <w:gridSpan w:val="7"/>
            <w:tcBorders>
              <w:top w:val="none" w:sz="6" w:space="0" w:color="auto"/>
              <w:left w:val="none" w:sz="6" w:space="0" w:color="auto"/>
              <w:bottom w:val="none" w:sz="6" w:space="0" w:color="auto"/>
              <w:right w:val="none" w:sz="6" w:space="0" w:color="auto"/>
            </w:tcBorders>
            <w:tcPrChange w:id="347" w:author="Cian Walker" w:date="2023-01-06T21:30:00Z">
              <w:tcPr>
                <w:tcW w:w="2578" w:type="dxa"/>
                <w:gridSpan w:val="7"/>
                <w:tcBorders>
                  <w:top w:val="none" w:sz="6" w:space="0" w:color="auto"/>
                  <w:left w:val="none" w:sz="6" w:space="0" w:color="auto"/>
                  <w:bottom w:val="none" w:sz="6" w:space="0" w:color="auto"/>
                  <w:right w:val="none" w:sz="6" w:space="0" w:color="auto"/>
                </w:tcBorders>
              </w:tcPr>
            </w:tcPrChange>
          </w:tcPr>
          <w:p w14:paraId="3F9C0C92" w14:textId="50DAF2D7" w:rsidR="00B47697" w:rsidDel="00B47697" w:rsidRDefault="00B47697">
            <w:pPr>
              <w:rPr>
                <w:del w:id="348" w:author="Cian Walker" w:date="2023-01-06T21:30:00Z"/>
              </w:rPr>
            </w:pPr>
          </w:p>
        </w:tc>
      </w:tr>
      <w:tr w:rsidR="00B47697" w:rsidDel="00B47697" w14:paraId="04579D37" w14:textId="3ADD6519" w:rsidTr="00B47697">
        <w:tblPrEx>
          <w:tblCellMar>
            <w:top w:w="0" w:type="dxa"/>
            <w:left w:w="108" w:type="dxa"/>
            <w:bottom w:w="0" w:type="dxa"/>
            <w:right w:w="108" w:type="dxa"/>
          </w:tblCellMar>
          <w:tblPrExChange w:id="349" w:author="Cian Walker" w:date="2023-01-06T21:30:00Z">
            <w:tblPrEx>
              <w:tblCellMar>
                <w:top w:w="0" w:type="dxa"/>
                <w:left w:w="108" w:type="dxa"/>
                <w:bottom w:w="0" w:type="dxa"/>
                <w:right w:w="108" w:type="dxa"/>
              </w:tblCellMar>
            </w:tblPrEx>
          </w:tblPrExChange>
        </w:tblPrEx>
        <w:trPr>
          <w:gridAfter w:val="28"/>
          <w:wAfter w:w="13415" w:type="dxa"/>
          <w:del w:id="350" w:author="Cian Walker" w:date="2023-01-06T21:30:00Z"/>
          <w:trPrChange w:id="351" w:author="Cian Walker" w:date="2023-01-06T21:30:00Z">
            <w:trPr>
              <w:gridAfter w:val="28"/>
            </w:trPr>
          </w:trPrChange>
        </w:trPr>
        <w:tc>
          <w:tcPr>
            <w:tcW w:w="2578" w:type="dxa"/>
            <w:gridSpan w:val="7"/>
            <w:tcBorders>
              <w:top w:val="none" w:sz="6" w:space="0" w:color="auto"/>
              <w:bottom w:val="none" w:sz="6" w:space="0" w:color="auto"/>
            </w:tcBorders>
            <w:tcPrChange w:id="352" w:author="Cian Walker" w:date="2023-01-06T21:30:00Z">
              <w:tcPr>
                <w:tcW w:w="2578" w:type="dxa"/>
                <w:gridSpan w:val="7"/>
                <w:tcBorders>
                  <w:top w:val="none" w:sz="6" w:space="0" w:color="auto"/>
                  <w:bottom w:val="none" w:sz="6" w:space="0" w:color="auto"/>
                </w:tcBorders>
              </w:tcPr>
            </w:tcPrChange>
          </w:tcPr>
          <w:p w14:paraId="03D9F12B" w14:textId="5AC7B7A7" w:rsidR="00B47697" w:rsidDel="00B47697" w:rsidRDefault="00B47697">
            <w:pPr>
              <w:rPr>
                <w:del w:id="353" w:author="Cian Walker" w:date="2023-01-06T21:30:00Z"/>
              </w:rPr>
            </w:pPr>
          </w:p>
        </w:tc>
      </w:tr>
      <w:tr w:rsidR="00B47697" w:rsidDel="00B47697" w14:paraId="2328015B" w14:textId="52FA9861" w:rsidTr="00B47697">
        <w:tblPrEx>
          <w:tblCellMar>
            <w:top w:w="0" w:type="dxa"/>
            <w:left w:w="0" w:type="dxa"/>
            <w:bottom w:w="0" w:type="dxa"/>
            <w:right w:w="0" w:type="dxa"/>
          </w:tblCellMar>
          <w:tblPrExChange w:id="354" w:author="Cian Walker" w:date="2023-01-06T21:30:00Z">
            <w:tblPrEx>
              <w:tblCellMar>
                <w:top w:w="0" w:type="dxa"/>
                <w:left w:w="0" w:type="dxa"/>
                <w:bottom w:w="0" w:type="dxa"/>
                <w:right w:w="0" w:type="dxa"/>
              </w:tblCellMar>
            </w:tblPrEx>
          </w:tblPrExChange>
        </w:tblPrEx>
        <w:trPr>
          <w:gridAfter w:val="4"/>
          <w:wAfter w:w="3531" w:type="dxa"/>
          <w:del w:id="355" w:author="Cian Walker" w:date="2023-01-06T21:30:00Z"/>
          <w:trPrChange w:id="356" w:author="Cian Walker" w:date="2023-01-06T21:30:00Z">
            <w:trPr>
              <w:gridAfter w:val="4"/>
            </w:trPr>
          </w:trPrChange>
        </w:trPr>
        <w:tc>
          <w:tcPr>
            <w:tcW w:w="12462" w:type="dxa"/>
            <w:gridSpan w:val="31"/>
            <w:tcBorders>
              <w:top w:val="none" w:sz="6" w:space="0" w:color="auto"/>
              <w:left w:val="none" w:sz="6" w:space="0" w:color="auto"/>
              <w:bottom w:val="none" w:sz="6" w:space="0" w:color="auto"/>
              <w:right w:val="none" w:sz="6" w:space="0" w:color="auto"/>
            </w:tcBorders>
            <w:tcPrChange w:id="357" w:author="Cian Walker" w:date="2023-01-06T21:30:00Z">
              <w:tcPr>
                <w:tcW w:w="12462" w:type="dxa"/>
                <w:gridSpan w:val="31"/>
                <w:tcBorders>
                  <w:top w:val="none" w:sz="6" w:space="0" w:color="auto"/>
                  <w:left w:val="none" w:sz="6" w:space="0" w:color="auto"/>
                  <w:bottom w:val="none" w:sz="6" w:space="0" w:color="auto"/>
                  <w:right w:val="none" w:sz="6" w:space="0" w:color="auto"/>
                </w:tcBorders>
              </w:tcPr>
            </w:tcPrChange>
          </w:tcPr>
          <w:p w14:paraId="0EB3AAEC" w14:textId="7089010F" w:rsidR="00B47697" w:rsidDel="00B47697" w:rsidRDefault="00B47697">
            <w:pPr>
              <w:rPr>
                <w:del w:id="358" w:author="Cian Walker" w:date="2023-01-06T21:30:00Z"/>
              </w:rPr>
            </w:pPr>
          </w:p>
        </w:tc>
      </w:tr>
      <w:tr w:rsidR="00B47697" w:rsidDel="00B47697" w14:paraId="4A247C19" w14:textId="183202F9" w:rsidTr="00B47697">
        <w:tblPrEx>
          <w:tblCellMar>
            <w:top w:w="0" w:type="dxa"/>
            <w:left w:w="108" w:type="dxa"/>
            <w:bottom w:w="0" w:type="dxa"/>
            <w:right w:w="108" w:type="dxa"/>
          </w:tblCellMar>
          <w:tblPrExChange w:id="359" w:author="Cian Walker" w:date="2023-01-06T21:30:00Z">
            <w:tblPrEx>
              <w:tblCellMar>
                <w:top w:w="0" w:type="dxa"/>
                <w:left w:w="108" w:type="dxa"/>
                <w:bottom w:w="0" w:type="dxa"/>
                <w:right w:w="108" w:type="dxa"/>
              </w:tblCellMar>
            </w:tblPrEx>
          </w:tblPrExChange>
        </w:tblPrEx>
        <w:trPr>
          <w:gridAfter w:val="4"/>
          <w:wAfter w:w="3531" w:type="dxa"/>
          <w:del w:id="360" w:author="Cian Walker" w:date="2023-01-06T21:30:00Z"/>
          <w:trPrChange w:id="361" w:author="Cian Walker" w:date="2023-01-06T21:30:00Z">
            <w:trPr>
              <w:gridAfter w:val="4"/>
            </w:trPr>
          </w:trPrChange>
        </w:trPr>
        <w:tc>
          <w:tcPr>
            <w:tcW w:w="12462" w:type="dxa"/>
            <w:gridSpan w:val="31"/>
            <w:tcBorders>
              <w:top w:val="none" w:sz="6" w:space="0" w:color="auto"/>
              <w:bottom w:val="none" w:sz="6" w:space="0" w:color="auto"/>
            </w:tcBorders>
            <w:tcPrChange w:id="362" w:author="Cian Walker" w:date="2023-01-06T21:30:00Z">
              <w:tcPr>
                <w:tcW w:w="12462" w:type="dxa"/>
                <w:gridSpan w:val="31"/>
                <w:tcBorders>
                  <w:top w:val="none" w:sz="6" w:space="0" w:color="auto"/>
                  <w:bottom w:val="none" w:sz="6" w:space="0" w:color="auto"/>
                </w:tcBorders>
              </w:tcPr>
            </w:tcPrChange>
          </w:tcPr>
          <w:p w14:paraId="3E8C9127" w14:textId="72B4ABDC" w:rsidR="00B47697" w:rsidDel="00B47697" w:rsidRDefault="00B47697">
            <w:pPr>
              <w:rPr>
                <w:del w:id="363" w:author="Cian Walker" w:date="2023-01-06T21:30:00Z"/>
              </w:rPr>
            </w:pPr>
          </w:p>
        </w:tc>
      </w:tr>
      <w:tr w:rsidR="00B47697" w:rsidDel="00B47697" w14:paraId="4D6AEB0D" w14:textId="0C1D61F9" w:rsidTr="00B47697">
        <w:tblPrEx>
          <w:tblCellMar>
            <w:top w:w="0" w:type="dxa"/>
            <w:left w:w="0" w:type="dxa"/>
            <w:bottom w:w="0" w:type="dxa"/>
            <w:right w:w="0" w:type="dxa"/>
          </w:tblCellMar>
          <w:tblPrExChange w:id="364" w:author="Cian Walker" w:date="2023-01-06T21:30:00Z">
            <w:tblPrEx>
              <w:tblCellMar>
                <w:top w:w="0" w:type="dxa"/>
                <w:left w:w="0" w:type="dxa"/>
                <w:bottom w:w="0" w:type="dxa"/>
                <w:right w:w="0" w:type="dxa"/>
              </w:tblCellMar>
            </w:tblPrEx>
          </w:tblPrExChange>
        </w:tblPrEx>
        <w:trPr>
          <w:gridAfter w:val="5"/>
          <w:wAfter w:w="4273" w:type="dxa"/>
          <w:del w:id="365" w:author="Cian Walker" w:date="2023-01-06T21:30:00Z"/>
          <w:trPrChange w:id="366" w:author="Cian Walker" w:date="2023-01-06T21:30:00Z">
            <w:trPr>
              <w:gridAfter w:val="5"/>
            </w:trPr>
          </w:trPrChange>
        </w:trPr>
        <w:tc>
          <w:tcPr>
            <w:tcW w:w="11720" w:type="dxa"/>
            <w:gridSpan w:val="30"/>
            <w:tcBorders>
              <w:top w:val="none" w:sz="6" w:space="0" w:color="auto"/>
              <w:left w:val="none" w:sz="6" w:space="0" w:color="auto"/>
              <w:bottom w:val="none" w:sz="6" w:space="0" w:color="auto"/>
              <w:right w:val="none" w:sz="6" w:space="0" w:color="auto"/>
            </w:tcBorders>
            <w:tcPrChange w:id="367" w:author="Cian Walker" w:date="2023-01-06T21:30:00Z">
              <w:tcPr>
                <w:tcW w:w="11720" w:type="dxa"/>
                <w:gridSpan w:val="30"/>
                <w:tcBorders>
                  <w:top w:val="none" w:sz="6" w:space="0" w:color="auto"/>
                  <w:left w:val="none" w:sz="6" w:space="0" w:color="auto"/>
                  <w:bottom w:val="none" w:sz="6" w:space="0" w:color="auto"/>
                  <w:right w:val="none" w:sz="6" w:space="0" w:color="auto"/>
                </w:tcBorders>
              </w:tcPr>
            </w:tcPrChange>
          </w:tcPr>
          <w:p w14:paraId="0CF598A0" w14:textId="65F53C76" w:rsidR="00B47697" w:rsidDel="00B47697" w:rsidRDefault="00B47697">
            <w:pPr>
              <w:rPr>
                <w:del w:id="368" w:author="Cian Walker" w:date="2023-01-06T21:30:00Z"/>
              </w:rPr>
            </w:pPr>
          </w:p>
        </w:tc>
      </w:tr>
      <w:tr w:rsidR="00B47697" w:rsidDel="00B47697" w14:paraId="1ED8515C" w14:textId="7B1FE6A2" w:rsidTr="00B47697">
        <w:tblPrEx>
          <w:tblCellMar>
            <w:top w:w="0" w:type="dxa"/>
            <w:left w:w="108" w:type="dxa"/>
            <w:bottom w:w="0" w:type="dxa"/>
            <w:right w:w="108" w:type="dxa"/>
          </w:tblCellMar>
          <w:tblPrExChange w:id="369" w:author="Cian Walker" w:date="2023-01-06T21:30:00Z">
            <w:tblPrEx>
              <w:tblCellMar>
                <w:top w:w="0" w:type="dxa"/>
                <w:left w:w="108" w:type="dxa"/>
                <w:bottom w:w="0" w:type="dxa"/>
                <w:right w:w="108" w:type="dxa"/>
              </w:tblCellMar>
            </w:tblPrEx>
          </w:tblPrExChange>
        </w:tblPrEx>
        <w:trPr>
          <w:gridAfter w:val="5"/>
          <w:wAfter w:w="4273" w:type="dxa"/>
          <w:del w:id="370" w:author="Cian Walker" w:date="2023-01-06T21:30:00Z"/>
          <w:trPrChange w:id="371" w:author="Cian Walker" w:date="2023-01-06T21:30:00Z">
            <w:trPr>
              <w:gridAfter w:val="5"/>
            </w:trPr>
          </w:trPrChange>
        </w:trPr>
        <w:tc>
          <w:tcPr>
            <w:tcW w:w="11720" w:type="dxa"/>
            <w:gridSpan w:val="30"/>
            <w:tcBorders>
              <w:top w:val="none" w:sz="6" w:space="0" w:color="auto"/>
              <w:bottom w:val="none" w:sz="6" w:space="0" w:color="auto"/>
            </w:tcBorders>
            <w:tcPrChange w:id="372" w:author="Cian Walker" w:date="2023-01-06T21:30:00Z">
              <w:tcPr>
                <w:tcW w:w="11720" w:type="dxa"/>
                <w:gridSpan w:val="30"/>
                <w:tcBorders>
                  <w:top w:val="none" w:sz="6" w:space="0" w:color="auto"/>
                  <w:bottom w:val="none" w:sz="6" w:space="0" w:color="auto"/>
                </w:tcBorders>
              </w:tcPr>
            </w:tcPrChange>
          </w:tcPr>
          <w:p w14:paraId="2F028792" w14:textId="5E443E89" w:rsidR="00B47697" w:rsidDel="00B47697" w:rsidRDefault="00B47697">
            <w:pPr>
              <w:rPr>
                <w:del w:id="373" w:author="Cian Walker" w:date="2023-01-06T21:30:00Z"/>
              </w:rPr>
            </w:pPr>
          </w:p>
        </w:tc>
      </w:tr>
      <w:tr w:rsidR="00B47697" w:rsidDel="00B47697" w14:paraId="0B88FAB6" w14:textId="752BA326" w:rsidTr="00B47697">
        <w:tblPrEx>
          <w:tblCellMar>
            <w:top w:w="0" w:type="dxa"/>
            <w:left w:w="0" w:type="dxa"/>
            <w:bottom w:w="0" w:type="dxa"/>
            <w:right w:w="0" w:type="dxa"/>
          </w:tblCellMar>
          <w:tblPrExChange w:id="374" w:author="Cian Walker" w:date="2023-01-06T21:30:00Z">
            <w:tblPrEx>
              <w:tblCellMar>
                <w:top w:w="0" w:type="dxa"/>
                <w:left w:w="0" w:type="dxa"/>
                <w:bottom w:w="0" w:type="dxa"/>
                <w:right w:w="0" w:type="dxa"/>
              </w:tblCellMar>
            </w:tblPrEx>
          </w:tblPrExChange>
        </w:tblPrEx>
        <w:trPr>
          <w:gridAfter w:val="3"/>
          <w:wAfter w:w="1158" w:type="dxa"/>
          <w:del w:id="375" w:author="Cian Walker" w:date="2023-01-06T21:30:00Z"/>
          <w:trPrChange w:id="376" w:author="Cian Walker" w:date="2023-01-06T21:30:00Z">
            <w:trPr>
              <w:gridAfter w:val="3"/>
            </w:trPr>
          </w:trPrChange>
        </w:trPr>
        <w:tc>
          <w:tcPr>
            <w:tcW w:w="14835" w:type="dxa"/>
            <w:gridSpan w:val="32"/>
            <w:tcBorders>
              <w:top w:val="none" w:sz="6" w:space="0" w:color="auto"/>
              <w:left w:val="none" w:sz="6" w:space="0" w:color="auto"/>
              <w:bottom w:val="none" w:sz="6" w:space="0" w:color="auto"/>
              <w:right w:val="none" w:sz="6" w:space="0" w:color="auto"/>
            </w:tcBorders>
            <w:tcPrChange w:id="377" w:author="Cian Walker" w:date="2023-01-06T21:30:00Z">
              <w:tcPr>
                <w:tcW w:w="14835" w:type="dxa"/>
                <w:gridSpan w:val="32"/>
                <w:tcBorders>
                  <w:top w:val="none" w:sz="6" w:space="0" w:color="auto"/>
                  <w:left w:val="none" w:sz="6" w:space="0" w:color="auto"/>
                  <w:bottom w:val="none" w:sz="6" w:space="0" w:color="auto"/>
                  <w:right w:val="none" w:sz="6" w:space="0" w:color="auto"/>
                </w:tcBorders>
              </w:tcPr>
            </w:tcPrChange>
          </w:tcPr>
          <w:p w14:paraId="7355C0E2" w14:textId="35756EE2" w:rsidR="00B47697" w:rsidDel="00B47697" w:rsidRDefault="00B47697">
            <w:pPr>
              <w:rPr>
                <w:del w:id="378" w:author="Cian Walker" w:date="2023-01-06T21:30:00Z"/>
              </w:rPr>
            </w:pPr>
          </w:p>
        </w:tc>
      </w:tr>
      <w:tr w:rsidR="00B47697" w:rsidDel="00B47697" w14:paraId="5680000E" w14:textId="08BE7BFF" w:rsidTr="00B47697">
        <w:tblPrEx>
          <w:tblCellMar>
            <w:top w:w="0" w:type="dxa"/>
            <w:left w:w="108" w:type="dxa"/>
            <w:bottom w:w="0" w:type="dxa"/>
            <w:right w:w="108" w:type="dxa"/>
          </w:tblCellMar>
          <w:tblPrExChange w:id="379" w:author="Cian Walker" w:date="2023-01-06T21:30:00Z">
            <w:tblPrEx>
              <w:tblCellMar>
                <w:top w:w="0" w:type="dxa"/>
                <w:left w:w="108" w:type="dxa"/>
                <w:bottom w:w="0" w:type="dxa"/>
                <w:right w:w="108" w:type="dxa"/>
              </w:tblCellMar>
            </w:tblPrEx>
          </w:tblPrExChange>
        </w:tblPrEx>
        <w:trPr>
          <w:gridAfter w:val="3"/>
          <w:wAfter w:w="1158" w:type="dxa"/>
          <w:del w:id="380" w:author="Cian Walker" w:date="2023-01-06T21:30:00Z"/>
          <w:trPrChange w:id="381" w:author="Cian Walker" w:date="2023-01-06T21:30:00Z">
            <w:trPr>
              <w:gridAfter w:val="3"/>
            </w:trPr>
          </w:trPrChange>
        </w:trPr>
        <w:tc>
          <w:tcPr>
            <w:tcW w:w="14835" w:type="dxa"/>
            <w:gridSpan w:val="32"/>
            <w:tcBorders>
              <w:top w:val="none" w:sz="6" w:space="0" w:color="auto"/>
              <w:bottom w:val="none" w:sz="6" w:space="0" w:color="auto"/>
            </w:tcBorders>
            <w:tcPrChange w:id="382" w:author="Cian Walker" w:date="2023-01-06T21:30:00Z">
              <w:tcPr>
                <w:tcW w:w="14835" w:type="dxa"/>
                <w:gridSpan w:val="32"/>
                <w:tcBorders>
                  <w:top w:val="none" w:sz="6" w:space="0" w:color="auto"/>
                  <w:bottom w:val="none" w:sz="6" w:space="0" w:color="auto"/>
                </w:tcBorders>
              </w:tcPr>
            </w:tcPrChange>
          </w:tcPr>
          <w:p w14:paraId="1AA98FD2" w14:textId="261EDAD9" w:rsidR="00B47697" w:rsidDel="00B47697" w:rsidRDefault="00B47697">
            <w:pPr>
              <w:rPr>
                <w:del w:id="383" w:author="Cian Walker" w:date="2023-01-06T21:30:00Z"/>
              </w:rPr>
            </w:pPr>
          </w:p>
        </w:tc>
      </w:tr>
      <w:tr w:rsidR="00B47697" w:rsidDel="00B47697" w14:paraId="287AB1A0" w14:textId="56356D47" w:rsidTr="00B47697">
        <w:tblPrEx>
          <w:tblCellMar>
            <w:top w:w="0" w:type="dxa"/>
            <w:left w:w="0" w:type="dxa"/>
            <w:bottom w:w="0" w:type="dxa"/>
            <w:right w:w="0" w:type="dxa"/>
          </w:tblCellMar>
          <w:tblPrExChange w:id="384" w:author="Cian Walker" w:date="2023-01-06T21:30:00Z">
            <w:tblPrEx>
              <w:tblCellMar>
                <w:top w:w="0" w:type="dxa"/>
                <w:left w:w="0" w:type="dxa"/>
                <w:bottom w:w="0" w:type="dxa"/>
                <w:right w:w="0" w:type="dxa"/>
              </w:tblCellMar>
            </w:tblPrEx>
          </w:tblPrExChange>
        </w:tblPrEx>
        <w:trPr>
          <w:gridAfter w:val="23"/>
          <w:wAfter w:w="12284" w:type="dxa"/>
          <w:del w:id="385" w:author="Cian Walker" w:date="2023-01-06T21:30:00Z"/>
          <w:trPrChange w:id="386" w:author="Cian Walker" w:date="2023-01-06T21:30:00Z">
            <w:trPr>
              <w:gridAfter w:val="23"/>
            </w:trPr>
          </w:trPrChange>
        </w:trPr>
        <w:tc>
          <w:tcPr>
            <w:tcW w:w="3709" w:type="dxa"/>
            <w:gridSpan w:val="12"/>
            <w:tcBorders>
              <w:top w:val="none" w:sz="6" w:space="0" w:color="auto"/>
              <w:left w:val="none" w:sz="6" w:space="0" w:color="auto"/>
              <w:bottom w:val="none" w:sz="6" w:space="0" w:color="auto"/>
              <w:right w:val="none" w:sz="6" w:space="0" w:color="auto"/>
            </w:tcBorders>
            <w:tcPrChange w:id="387" w:author="Cian Walker" w:date="2023-01-06T21:30:00Z">
              <w:tcPr>
                <w:tcW w:w="3709" w:type="dxa"/>
                <w:gridSpan w:val="12"/>
                <w:tcBorders>
                  <w:top w:val="none" w:sz="6" w:space="0" w:color="auto"/>
                  <w:left w:val="none" w:sz="6" w:space="0" w:color="auto"/>
                  <w:bottom w:val="none" w:sz="6" w:space="0" w:color="auto"/>
                  <w:right w:val="none" w:sz="6" w:space="0" w:color="auto"/>
                </w:tcBorders>
              </w:tcPr>
            </w:tcPrChange>
          </w:tcPr>
          <w:p w14:paraId="7F697CD9" w14:textId="2269F700" w:rsidR="00B47697" w:rsidDel="00B47697" w:rsidRDefault="00B47697">
            <w:pPr>
              <w:rPr>
                <w:del w:id="388" w:author="Cian Walker" w:date="2023-01-06T21:30:00Z"/>
              </w:rPr>
            </w:pPr>
          </w:p>
        </w:tc>
      </w:tr>
      <w:tr w:rsidR="00B47697" w:rsidDel="00B47697" w14:paraId="42E6EE3B" w14:textId="62F7BE69" w:rsidTr="00B47697">
        <w:tblPrEx>
          <w:tblCellMar>
            <w:top w:w="0" w:type="dxa"/>
            <w:left w:w="108" w:type="dxa"/>
            <w:bottom w:w="0" w:type="dxa"/>
            <w:right w:w="108" w:type="dxa"/>
          </w:tblCellMar>
          <w:tblPrExChange w:id="389" w:author="Cian Walker" w:date="2023-01-06T21:30:00Z">
            <w:tblPrEx>
              <w:tblCellMar>
                <w:top w:w="0" w:type="dxa"/>
                <w:left w:w="108" w:type="dxa"/>
                <w:bottom w:w="0" w:type="dxa"/>
                <w:right w:w="108" w:type="dxa"/>
              </w:tblCellMar>
            </w:tblPrEx>
          </w:tblPrExChange>
        </w:tblPrEx>
        <w:trPr>
          <w:gridAfter w:val="23"/>
          <w:wAfter w:w="12284" w:type="dxa"/>
          <w:del w:id="390" w:author="Cian Walker" w:date="2023-01-06T21:30:00Z"/>
          <w:trPrChange w:id="391" w:author="Cian Walker" w:date="2023-01-06T21:30:00Z">
            <w:trPr>
              <w:gridAfter w:val="23"/>
            </w:trPr>
          </w:trPrChange>
        </w:trPr>
        <w:tc>
          <w:tcPr>
            <w:tcW w:w="3709" w:type="dxa"/>
            <w:gridSpan w:val="12"/>
            <w:tcBorders>
              <w:top w:val="none" w:sz="6" w:space="0" w:color="auto"/>
              <w:bottom w:val="none" w:sz="6" w:space="0" w:color="auto"/>
            </w:tcBorders>
            <w:tcPrChange w:id="392" w:author="Cian Walker" w:date="2023-01-06T21:30:00Z">
              <w:tcPr>
                <w:tcW w:w="3709" w:type="dxa"/>
                <w:gridSpan w:val="12"/>
                <w:tcBorders>
                  <w:top w:val="none" w:sz="6" w:space="0" w:color="auto"/>
                  <w:bottom w:val="none" w:sz="6" w:space="0" w:color="auto"/>
                </w:tcBorders>
              </w:tcPr>
            </w:tcPrChange>
          </w:tcPr>
          <w:p w14:paraId="57AD7A85" w14:textId="5AAE120F" w:rsidR="00B47697" w:rsidDel="00B47697" w:rsidRDefault="00B47697">
            <w:pPr>
              <w:rPr>
                <w:del w:id="393" w:author="Cian Walker" w:date="2023-01-06T21:30:00Z"/>
              </w:rPr>
            </w:pPr>
          </w:p>
        </w:tc>
      </w:tr>
      <w:tr w:rsidR="00B47697" w:rsidDel="00B47697" w14:paraId="0DCB91FF" w14:textId="6CE3EFB0" w:rsidTr="00B47697">
        <w:tblPrEx>
          <w:tblCellMar>
            <w:top w:w="0" w:type="dxa"/>
            <w:left w:w="0" w:type="dxa"/>
            <w:bottom w:w="0" w:type="dxa"/>
            <w:right w:w="0" w:type="dxa"/>
          </w:tblCellMar>
          <w:tblPrExChange w:id="394" w:author="Cian Walker" w:date="2023-01-06T21:30:00Z">
            <w:tblPrEx>
              <w:tblCellMar>
                <w:top w:w="0" w:type="dxa"/>
                <w:left w:w="0" w:type="dxa"/>
                <w:bottom w:w="0" w:type="dxa"/>
                <w:right w:w="0" w:type="dxa"/>
              </w:tblCellMar>
            </w:tblPrEx>
          </w:tblPrExChange>
        </w:tblPrEx>
        <w:trPr>
          <w:gridAfter w:val="14"/>
          <w:wAfter w:w="9317" w:type="dxa"/>
          <w:del w:id="395" w:author="Cian Walker" w:date="2023-01-06T21:30:00Z"/>
          <w:trPrChange w:id="396" w:author="Cian Walker" w:date="2023-01-06T21:30:00Z">
            <w:trPr>
              <w:gridAfter w:val="14"/>
            </w:trPr>
          </w:trPrChange>
        </w:trPr>
        <w:tc>
          <w:tcPr>
            <w:tcW w:w="6676" w:type="dxa"/>
            <w:gridSpan w:val="21"/>
            <w:tcBorders>
              <w:top w:val="none" w:sz="6" w:space="0" w:color="auto"/>
              <w:left w:val="none" w:sz="6" w:space="0" w:color="auto"/>
              <w:bottom w:val="none" w:sz="6" w:space="0" w:color="auto"/>
              <w:right w:val="none" w:sz="6" w:space="0" w:color="auto"/>
            </w:tcBorders>
            <w:tcPrChange w:id="397" w:author="Cian Walker" w:date="2023-01-06T21:30:00Z">
              <w:tcPr>
                <w:tcW w:w="6676" w:type="dxa"/>
                <w:gridSpan w:val="21"/>
                <w:tcBorders>
                  <w:top w:val="none" w:sz="6" w:space="0" w:color="auto"/>
                  <w:left w:val="none" w:sz="6" w:space="0" w:color="auto"/>
                  <w:bottom w:val="none" w:sz="6" w:space="0" w:color="auto"/>
                  <w:right w:val="none" w:sz="6" w:space="0" w:color="auto"/>
                </w:tcBorders>
              </w:tcPr>
            </w:tcPrChange>
          </w:tcPr>
          <w:p w14:paraId="55BCD8D6" w14:textId="747CA572" w:rsidR="00B47697" w:rsidDel="00B47697" w:rsidRDefault="00B47697">
            <w:pPr>
              <w:rPr>
                <w:del w:id="398" w:author="Cian Walker" w:date="2023-01-06T21:30:00Z"/>
              </w:rPr>
            </w:pPr>
          </w:p>
        </w:tc>
      </w:tr>
      <w:tr w:rsidR="00B47697" w:rsidDel="00B47697" w14:paraId="1A6313FB" w14:textId="637AB254" w:rsidTr="00B47697">
        <w:tblPrEx>
          <w:tblCellMar>
            <w:top w:w="0" w:type="dxa"/>
            <w:left w:w="108" w:type="dxa"/>
            <w:bottom w:w="0" w:type="dxa"/>
            <w:right w:w="108" w:type="dxa"/>
          </w:tblCellMar>
          <w:tblPrExChange w:id="399" w:author="Cian Walker" w:date="2023-01-06T21:30:00Z">
            <w:tblPrEx>
              <w:tblCellMar>
                <w:top w:w="0" w:type="dxa"/>
                <w:left w:w="108" w:type="dxa"/>
                <w:bottom w:w="0" w:type="dxa"/>
                <w:right w:w="108" w:type="dxa"/>
              </w:tblCellMar>
            </w:tblPrEx>
          </w:tblPrExChange>
        </w:tblPrEx>
        <w:trPr>
          <w:gridAfter w:val="14"/>
          <w:wAfter w:w="9317" w:type="dxa"/>
          <w:del w:id="400" w:author="Cian Walker" w:date="2023-01-06T21:30:00Z"/>
          <w:trPrChange w:id="401" w:author="Cian Walker" w:date="2023-01-06T21:30:00Z">
            <w:trPr>
              <w:gridAfter w:val="14"/>
            </w:trPr>
          </w:trPrChange>
        </w:trPr>
        <w:tc>
          <w:tcPr>
            <w:tcW w:w="6676" w:type="dxa"/>
            <w:gridSpan w:val="21"/>
            <w:tcBorders>
              <w:top w:val="none" w:sz="6" w:space="0" w:color="auto"/>
              <w:bottom w:val="none" w:sz="6" w:space="0" w:color="auto"/>
            </w:tcBorders>
            <w:tcPrChange w:id="402" w:author="Cian Walker" w:date="2023-01-06T21:30:00Z">
              <w:tcPr>
                <w:tcW w:w="6676" w:type="dxa"/>
                <w:gridSpan w:val="21"/>
                <w:tcBorders>
                  <w:top w:val="none" w:sz="6" w:space="0" w:color="auto"/>
                  <w:bottom w:val="none" w:sz="6" w:space="0" w:color="auto"/>
                </w:tcBorders>
              </w:tcPr>
            </w:tcPrChange>
          </w:tcPr>
          <w:p w14:paraId="5BA948A0" w14:textId="7F6F14B7" w:rsidR="00B47697" w:rsidDel="00B47697" w:rsidRDefault="00B47697">
            <w:pPr>
              <w:rPr>
                <w:del w:id="403" w:author="Cian Walker" w:date="2023-01-06T21:30:00Z"/>
              </w:rPr>
            </w:pPr>
          </w:p>
        </w:tc>
      </w:tr>
      <w:tr w:rsidR="00B47697" w:rsidDel="00B47697" w14:paraId="2BDE9B97" w14:textId="1F13C8E4" w:rsidTr="00B47697">
        <w:tblPrEx>
          <w:tblCellMar>
            <w:top w:w="0" w:type="dxa"/>
            <w:left w:w="0" w:type="dxa"/>
            <w:bottom w:w="0" w:type="dxa"/>
            <w:right w:w="0" w:type="dxa"/>
          </w:tblCellMar>
          <w:tblPrExChange w:id="404" w:author="Cian Walker" w:date="2023-01-06T21:30:00Z">
            <w:tblPrEx>
              <w:tblCellMar>
                <w:top w:w="0" w:type="dxa"/>
                <w:left w:w="0" w:type="dxa"/>
                <w:bottom w:w="0" w:type="dxa"/>
                <w:right w:w="0" w:type="dxa"/>
              </w:tblCellMar>
            </w:tblPrEx>
          </w:tblPrExChange>
        </w:tblPrEx>
        <w:trPr>
          <w:gridAfter w:val="20"/>
          <w:wAfter w:w="11543" w:type="dxa"/>
          <w:del w:id="405" w:author="Cian Walker" w:date="2023-01-06T21:30:00Z"/>
          <w:trPrChange w:id="406" w:author="Cian Walker" w:date="2023-01-06T21:30:00Z">
            <w:trPr>
              <w:gridAfter w:val="20"/>
            </w:trPr>
          </w:trPrChange>
        </w:trPr>
        <w:tc>
          <w:tcPr>
            <w:tcW w:w="4450" w:type="dxa"/>
            <w:gridSpan w:val="15"/>
            <w:tcBorders>
              <w:top w:val="none" w:sz="6" w:space="0" w:color="auto"/>
              <w:left w:val="none" w:sz="6" w:space="0" w:color="auto"/>
              <w:bottom w:val="none" w:sz="6" w:space="0" w:color="auto"/>
              <w:right w:val="none" w:sz="6" w:space="0" w:color="auto"/>
            </w:tcBorders>
            <w:tcPrChange w:id="407" w:author="Cian Walker" w:date="2023-01-06T21:30:00Z">
              <w:tcPr>
                <w:tcW w:w="4450" w:type="dxa"/>
                <w:gridSpan w:val="15"/>
                <w:tcBorders>
                  <w:top w:val="none" w:sz="6" w:space="0" w:color="auto"/>
                  <w:left w:val="none" w:sz="6" w:space="0" w:color="auto"/>
                  <w:bottom w:val="none" w:sz="6" w:space="0" w:color="auto"/>
                  <w:right w:val="none" w:sz="6" w:space="0" w:color="auto"/>
                </w:tcBorders>
              </w:tcPr>
            </w:tcPrChange>
          </w:tcPr>
          <w:p w14:paraId="3D03C212" w14:textId="2CADB55F" w:rsidR="00B47697" w:rsidDel="00B47697" w:rsidRDefault="00B47697">
            <w:pPr>
              <w:rPr>
                <w:del w:id="408" w:author="Cian Walker" w:date="2023-01-06T21:30:00Z"/>
              </w:rPr>
            </w:pPr>
          </w:p>
        </w:tc>
      </w:tr>
      <w:tr w:rsidR="00B47697" w:rsidDel="00B47697" w14:paraId="4EE9042B" w14:textId="2D763FA4" w:rsidTr="00B47697">
        <w:tblPrEx>
          <w:tblCellMar>
            <w:top w:w="0" w:type="dxa"/>
            <w:left w:w="108" w:type="dxa"/>
            <w:bottom w:w="0" w:type="dxa"/>
            <w:right w:w="108" w:type="dxa"/>
          </w:tblCellMar>
          <w:tblPrExChange w:id="409" w:author="Cian Walker" w:date="2023-01-06T21:30:00Z">
            <w:tblPrEx>
              <w:tblCellMar>
                <w:top w:w="0" w:type="dxa"/>
                <w:left w:w="108" w:type="dxa"/>
                <w:bottom w:w="0" w:type="dxa"/>
                <w:right w:w="108" w:type="dxa"/>
              </w:tblCellMar>
            </w:tblPrEx>
          </w:tblPrExChange>
        </w:tblPrEx>
        <w:trPr>
          <w:gridAfter w:val="20"/>
          <w:wAfter w:w="11543" w:type="dxa"/>
          <w:del w:id="410" w:author="Cian Walker" w:date="2023-01-06T21:30:00Z"/>
          <w:trPrChange w:id="411" w:author="Cian Walker" w:date="2023-01-06T21:30:00Z">
            <w:trPr>
              <w:gridAfter w:val="20"/>
            </w:trPr>
          </w:trPrChange>
        </w:trPr>
        <w:tc>
          <w:tcPr>
            <w:tcW w:w="4450" w:type="dxa"/>
            <w:gridSpan w:val="15"/>
            <w:tcBorders>
              <w:top w:val="none" w:sz="6" w:space="0" w:color="auto"/>
              <w:bottom w:val="none" w:sz="6" w:space="0" w:color="auto"/>
            </w:tcBorders>
            <w:tcPrChange w:id="412" w:author="Cian Walker" w:date="2023-01-06T21:30:00Z">
              <w:tcPr>
                <w:tcW w:w="4450" w:type="dxa"/>
                <w:gridSpan w:val="15"/>
                <w:tcBorders>
                  <w:top w:val="none" w:sz="6" w:space="0" w:color="auto"/>
                  <w:bottom w:val="none" w:sz="6" w:space="0" w:color="auto"/>
                </w:tcBorders>
              </w:tcPr>
            </w:tcPrChange>
          </w:tcPr>
          <w:p w14:paraId="29ED6862" w14:textId="550EA253" w:rsidR="00B47697" w:rsidDel="00B47697" w:rsidRDefault="00B47697">
            <w:pPr>
              <w:rPr>
                <w:del w:id="413" w:author="Cian Walker" w:date="2023-01-06T21:30:00Z"/>
              </w:rPr>
            </w:pPr>
          </w:p>
        </w:tc>
      </w:tr>
      <w:tr w:rsidR="00B47697" w:rsidDel="00B47697" w14:paraId="3D69CC93" w14:textId="22D9523A" w:rsidTr="00B47697">
        <w:tblPrEx>
          <w:tblCellMar>
            <w:top w:w="0" w:type="dxa"/>
            <w:left w:w="0" w:type="dxa"/>
            <w:bottom w:w="0" w:type="dxa"/>
            <w:right w:w="0" w:type="dxa"/>
          </w:tblCellMar>
          <w:tblPrExChange w:id="414" w:author="Cian Walker" w:date="2023-01-06T21:30:00Z">
            <w:tblPrEx>
              <w:tblCellMar>
                <w:top w:w="0" w:type="dxa"/>
                <w:left w:w="0" w:type="dxa"/>
                <w:bottom w:w="0" w:type="dxa"/>
                <w:right w:w="0" w:type="dxa"/>
              </w:tblCellMar>
            </w:tblPrEx>
          </w:tblPrExChange>
        </w:tblPrEx>
        <w:trPr>
          <w:gridAfter w:val="8"/>
          <w:wAfter w:w="6202" w:type="dxa"/>
          <w:del w:id="415" w:author="Cian Walker" w:date="2023-01-06T21:30:00Z"/>
          <w:trPrChange w:id="416" w:author="Cian Walker" w:date="2023-01-06T21:30:00Z">
            <w:trPr>
              <w:gridAfter w:val="8"/>
            </w:trPr>
          </w:trPrChange>
        </w:trPr>
        <w:tc>
          <w:tcPr>
            <w:tcW w:w="9791" w:type="dxa"/>
            <w:gridSpan w:val="27"/>
            <w:tcBorders>
              <w:top w:val="none" w:sz="6" w:space="0" w:color="auto"/>
              <w:left w:val="none" w:sz="6" w:space="0" w:color="auto"/>
              <w:bottom w:val="none" w:sz="6" w:space="0" w:color="auto"/>
              <w:right w:val="none" w:sz="6" w:space="0" w:color="auto"/>
            </w:tcBorders>
            <w:tcPrChange w:id="417" w:author="Cian Walker" w:date="2023-01-06T21:30:00Z">
              <w:tcPr>
                <w:tcW w:w="9791" w:type="dxa"/>
                <w:gridSpan w:val="27"/>
                <w:tcBorders>
                  <w:top w:val="none" w:sz="6" w:space="0" w:color="auto"/>
                  <w:left w:val="none" w:sz="6" w:space="0" w:color="auto"/>
                  <w:bottom w:val="none" w:sz="6" w:space="0" w:color="auto"/>
                  <w:right w:val="none" w:sz="6" w:space="0" w:color="auto"/>
                </w:tcBorders>
              </w:tcPr>
            </w:tcPrChange>
          </w:tcPr>
          <w:p w14:paraId="49635A0C" w14:textId="58F3FA61" w:rsidR="00B47697" w:rsidDel="00B47697" w:rsidRDefault="00B47697">
            <w:pPr>
              <w:rPr>
                <w:del w:id="418" w:author="Cian Walker" w:date="2023-01-06T21:30:00Z"/>
              </w:rPr>
            </w:pPr>
          </w:p>
        </w:tc>
      </w:tr>
      <w:tr w:rsidR="00B47697" w:rsidDel="00B47697" w14:paraId="435303E5" w14:textId="1D79E50C" w:rsidTr="00B47697">
        <w:tblPrEx>
          <w:tblCellMar>
            <w:top w:w="0" w:type="dxa"/>
            <w:left w:w="108" w:type="dxa"/>
            <w:bottom w:w="0" w:type="dxa"/>
            <w:right w:w="108" w:type="dxa"/>
          </w:tblCellMar>
          <w:tblPrExChange w:id="419" w:author="Cian Walker" w:date="2023-01-06T21:30:00Z">
            <w:tblPrEx>
              <w:tblCellMar>
                <w:top w:w="0" w:type="dxa"/>
                <w:left w:w="108" w:type="dxa"/>
                <w:bottom w:w="0" w:type="dxa"/>
                <w:right w:w="108" w:type="dxa"/>
              </w:tblCellMar>
            </w:tblPrEx>
          </w:tblPrExChange>
        </w:tblPrEx>
        <w:trPr>
          <w:gridAfter w:val="8"/>
          <w:wAfter w:w="6202" w:type="dxa"/>
          <w:del w:id="420" w:author="Cian Walker" w:date="2023-01-06T21:30:00Z"/>
          <w:trPrChange w:id="421" w:author="Cian Walker" w:date="2023-01-06T21:30:00Z">
            <w:trPr>
              <w:gridAfter w:val="8"/>
            </w:trPr>
          </w:trPrChange>
        </w:trPr>
        <w:tc>
          <w:tcPr>
            <w:tcW w:w="9791" w:type="dxa"/>
            <w:gridSpan w:val="27"/>
            <w:tcBorders>
              <w:top w:val="none" w:sz="6" w:space="0" w:color="auto"/>
              <w:bottom w:val="none" w:sz="6" w:space="0" w:color="auto"/>
            </w:tcBorders>
            <w:tcPrChange w:id="422" w:author="Cian Walker" w:date="2023-01-06T21:30:00Z">
              <w:tcPr>
                <w:tcW w:w="9791" w:type="dxa"/>
                <w:gridSpan w:val="27"/>
                <w:tcBorders>
                  <w:top w:val="none" w:sz="6" w:space="0" w:color="auto"/>
                  <w:bottom w:val="none" w:sz="6" w:space="0" w:color="auto"/>
                </w:tcBorders>
              </w:tcPr>
            </w:tcPrChange>
          </w:tcPr>
          <w:p w14:paraId="2C2B4151" w14:textId="06343FA2" w:rsidR="00B47697" w:rsidDel="00B47697" w:rsidRDefault="00B47697">
            <w:pPr>
              <w:rPr>
                <w:del w:id="423" w:author="Cian Walker" w:date="2023-01-06T21:30:00Z"/>
              </w:rPr>
            </w:pPr>
          </w:p>
        </w:tc>
      </w:tr>
      <w:tr w:rsidR="00B47697" w:rsidDel="00B47697" w14:paraId="1C4D98B9" w14:textId="18157349" w:rsidTr="00B47697">
        <w:tblPrEx>
          <w:tblCellMar>
            <w:top w:w="0" w:type="dxa"/>
            <w:left w:w="0" w:type="dxa"/>
            <w:bottom w:w="0" w:type="dxa"/>
            <w:right w:w="0" w:type="dxa"/>
          </w:tblCellMar>
          <w:tblPrExChange w:id="424" w:author="Cian Walker" w:date="2023-01-06T21:30:00Z">
            <w:tblPrEx>
              <w:tblCellMar>
                <w:top w:w="0" w:type="dxa"/>
                <w:left w:w="0" w:type="dxa"/>
                <w:bottom w:w="0" w:type="dxa"/>
                <w:right w:w="0" w:type="dxa"/>
              </w:tblCellMar>
            </w:tblPrEx>
          </w:tblPrExChange>
        </w:tblPrEx>
        <w:trPr>
          <w:gridAfter w:val="32"/>
          <w:wAfter w:w="14658" w:type="dxa"/>
          <w:del w:id="425" w:author="Cian Walker" w:date="2023-01-06T21:30:00Z"/>
          <w:trPrChange w:id="426" w:author="Cian Walker" w:date="2023-01-06T21:30:00Z">
            <w:trPr>
              <w:gridAfter w:val="32"/>
            </w:trPr>
          </w:trPrChange>
        </w:trPr>
        <w:tc>
          <w:tcPr>
            <w:tcW w:w="1335" w:type="dxa"/>
            <w:gridSpan w:val="3"/>
            <w:tcBorders>
              <w:top w:val="none" w:sz="6" w:space="0" w:color="auto"/>
              <w:left w:val="none" w:sz="6" w:space="0" w:color="auto"/>
              <w:bottom w:val="none" w:sz="6" w:space="0" w:color="auto"/>
              <w:right w:val="none" w:sz="6" w:space="0" w:color="auto"/>
            </w:tcBorders>
            <w:tcPrChange w:id="427" w:author="Cian Walker" w:date="2023-01-06T21:30:00Z">
              <w:tcPr>
                <w:tcW w:w="1335" w:type="dxa"/>
                <w:gridSpan w:val="3"/>
                <w:tcBorders>
                  <w:top w:val="none" w:sz="6" w:space="0" w:color="auto"/>
                  <w:left w:val="none" w:sz="6" w:space="0" w:color="auto"/>
                  <w:bottom w:val="none" w:sz="6" w:space="0" w:color="auto"/>
                  <w:right w:val="none" w:sz="6" w:space="0" w:color="auto"/>
                </w:tcBorders>
              </w:tcPr>
            </w:tcPrChange>
          </w:tcPr>
          <w:p w14:paraId="7ED7C248" w14:textId="4E687320" w:rsidR="00B47697" w:rsidDel="00B47697" w:rsidRDefault="00B47697">
            <w:pPr>
              <w:rPr>
                <w:del w:id="428" w:author="Cian Walker" w:date="2023-01-06T21:30:00Z"/>
              </w:rPr>
            </w:pPr>
          </w:p>
        </w:tc>
      </w:tr>
      <w:tr w:rsidR="00B47697" w:rsidDel="00B47697" w14:paraId="395304FE" w14:textId="028B355D" w:rsidTr="00B47697">
        <w:tblPrEx>
          <w:tblCellMar>
            <w:top w:w="0" w:type="dxa"/>
            <w:left w:w="108" w:type="dxa"/>
            <w:bottom w:w="0" w:type="dxa"/>
            <w:right w:w="108" w:type="dxa"/>
          </w:tblCellMar>
          <w:tblPrExChange w:id="429" w:author="Cian Walker" w:date="2023-01-06T21:30:00Z">
            <w:tblPrEx>
              <w:tblCellMar>
                <w:top w:w="0" w:type="dxa"/>
                <w:left w:w="108" w:type="dxa"/>
                <w:bottom w:w="0" w:type="dxa"/>
                <w:right w:w="108" w:type="dxa"/>
              </w:tblCellMar>
            </w:tblPrEx>
          </w:tblPrExChange>
        </w:tblPrEx>
        <w:trPr>
          <w:gridAfter w:val="32"/>
          <w:wAfter w:w="14658" w:type="dxa"/>
          <w:del w:id="430" w:author="Cian Walker" w:date="2023-01-06T21:30:00Z"/>
          <w:trPrChange w:id="431" w:author="Cian Walker" w:date="2023-01-06T21:30:00Z">
            <w:trPr>
              <w:gridAfter w:val="32"/>
            </w:trPr>
          </w:trPrChange>
        </w:trPr>
        <w:tc>
          <w:tcPr>
            <w:tcW w:w="1335" w:type="dxa"/>
            <w:gridSpan w:val="3"/>
            <w:tcBorders>
              <w:top w:val="none" w:sz="6" w:space="0" w:color="auto"/>
              <w:bottom w:val="none" w:sz="6" w:space="0" w:color="auto"/>
            </w:tcBorders>
            <w:tcPrChange w:id="432" w:author="Cian Walker" w:date="2023-01-06T21:30:00Z">
              <w:tcPr>
                <w:tcW w:w="1335" w:type="dxa"/>
                <w:gridSpan w:val="3"/>
                <w:tcBorders>
                  <w:top w:val="none" w:sz="6" w:space="0" w:color="auto"/>
                  <w:bottom w:val="none" w:sz="6" w:space="0" w:color="auto"/>
                </w:tcBorders>
              </w:tcPr>
            </w:tcPrChange>
          </w:tcPr>
          <w:p w14:paraId="6555A479" w14:textId="09F47723" w:rsidR="00B47697" w:rsidDel="00B47697" w:rsidRDefault="00B47697">
            <w:pPr>
              <w:rPr>
                <w:del w:id="433" w:author="Cian Walker" w:date="2023-01-06T21:30:00Z"/>
              </w:rPr>
            </w:pPr>
          </w:p>
        </w:tc>
      </w:tr>
      <w:tr w:rsidR="00B47697" w:rsidDel="00B47697" w14:paraId="10DF2E52" w14:textId="5FB11638" w:rsidTr="00B47697">
        <w:tblPrEx>
          <w:tblCellMar>
            <w:top w:w="0" w:type="dxa"/>
            <w:left w:w="0" w:type="dxa"/>
            <w:bottom w:w="0" w:type="dxa"/>
            <w:right w:w="0" w:type="dxa"/>
          </w:tblCellMar>
          <w:tblPrExChange w:id="434" w:author="Cian Walker" w:date="2023-01-06T21:30:00Z">
            <w:tblPrEx>
              <w:tblCellMar>
                <w:top w:w="0" w:type="dxa"/>
                <w:left w:w="0" w:type="dxa"/>
                <w:bottom w:w="0" w:type="dxa"/>
                <w:right w:w="0" w:type="dxa"/>
              </w:tblCellMar>
            </w:tblPrEx>
          </w:tblPrExChange>
        </w:tblPrEx>
        <w:trPr>
          <w:gridAfter w:val="20"/>
          <w:wAfter w:w="11543" w:type="dxa"/>
          <w:del w:id="435" w:author="Cian Walker" w:date="2023-01-06T21:30:00Z"/>
          <w:trPrChange w:id="436" w:author="Cian Walker" w:date="2023-01-06T21:30:00Z">
            <w:trPr>
              <w:gridAfter w:val="20"/>
            </w:trPr>
          </w:trPrChange>
        </w:trPr>
        <w:tc>
          <w:tcPr>
            <w:tcW w:w="4450" w:type="dxa"/>
            <w:gridSpan w:val="15"/>
            <w:tcBorders>
              <w:top w:val="none" w:sz="6" w:space="0" w:color="auto"/>
              <w:left w:val="none" w:sz="6" w:space="0" w:color="auto"/>
              <w:bottom w:val="none" w:sz="6" w:space="0" w:color="auto"/>
              <w:right w:val="none" w:sz="6" w:space="0" w:color="auto"/>
            </w:tcBorders>
            <w:tcPrChange w:id="437" w:author="Cian Walker" w:date="2023-01-06T21:30:00Z">
              <w:tcPr>
                <w:tcW w:w="4450" w:type="dxa"/>
                <w:gridSpan w:val="15"/>
                <w:tcBorders>
                  <w:top w:val="none" w:sz="6" w:space="0" w:color="auto"/>
                  <w:left w:val="none" w:sz="6" w:space="0" w:color="auto"/>
                  <w:bottom w:val="none" w:sz="6" w:space="0" w:color="auto"/>
                  <w:right w:val="none" w:sz="6" w:space="0" w:color="auto"/>
                </w:tcBorders>
              </w:tcPr>
            </w:tcPrChange>
          </w:tcPr>
          <w:p w14:paraId="18FDFC8A" w14:textId="1114A2AA" w:rsidR="00B47697" w:rsidDel="00B47697" w:rsidRDefault="00B47697">
            <w:pPr>
              <w:rPr>
                <w:del w:id="438" w:author="Cian Walker" w:date="2023-01-06T21:30:00Z"/>
              </w:rPr>
            </w:pPr>
          </w:p>
        </w:tc>
      </w:tr>
      <w:tr w:rsidR="00B47697" w:rsidDel="00B47697" w14:paraId="2B577B95" w14:textId="62F1411D" w:rsidTr="00B47697">
        <w:tblPrEx>
          <w:tblCellMar>
            <w:top w:w="0" w:type="dxa"/>
            <w:left w:w="108" w:type="dxa"/>
            <w:bottom w:w="0" w:type="dxa"/>
            <w:right w:w="108" w:type="dxa"/>
          </w:tblCellMar>
          <w:tblPrExChange w:id="439" w:author="Cian Walker" w:date="2023-01-06T21:30:00Z">
            <w:tblPrEx>
              <w:tblCellMar>
                <w:top w:w="0" w:type="dxa"/>
                <w:left w:w="108" w:type="dxa"/>
                <w:bottom w:w="0" w:type="dxa"/>
                <w:right w:w="108" w:type="dxa"/>
              </w:tblCellMar>
            </w:tblPrEx>
          </w:tblPrExChange>
        </w:tblPrEx>
        <w:trPr>
          <w:gridAfter w:val="20"/>
          <w:wAfter w:w="11543" w:type="dxa"/>
          <w:del w:id="440" w:author="Cian Walker" w:date="2023-01-06T21:30:00Z"/>
          <w:trPrChange w:id="441" w:author="Cian Walker" w:date="2023-01-06T21:30:00Z">
            <w:trPr>
              <w:gridAfter w:val="20"/>
            </w:trPr>
          </w:trPrChange>
        </w:trPr>
        <w:tc>
          <w:tcPr>
            <w:tcW w:w="4450" w:type="dxa"/>
            <w:gridSpan w:val="15"/>
            <w:tcBorders>
              <w:top w:val="none" w:sz="6" w:space="0" w:color="auto"/>
              <w:bottom w:val="none" w:sz="6" w:space="0" w:color="auto"/>
            </w:tcBorders>
            <w:tcPrChange w:id="442" w:author="Cian Walker" w:date="2023-01-06T21:30:00Z">
              <w:tcPr>
                <w:tcW w:w="4450" w:type="dxa"/>
                <w:gridSpan w:val="15"/>
                <w:tcBorders>
                  <w:top w:val="none" w:sz="6" w:space="0" w:color="auto"/>
                  <w:bottom w:val="none" w:sz="6" w:space="0" w:color="auto"/>
                </w:tcBorders>
              </w:tcPr>
            </w:tcPrChange>
          </w:tcPr>
          <w:p w14:paraId="018D8AFD" w14:textId="27AE409B" w:rsidR="00B47697" w:rsidDel="00B47697" w:rsidRDefault="00B47697">
            <w:pPr>
              <w:rPr>
                <w:del w:id="443" w:author="Cian Walker" w:date="2023-01-06T21:30:00Z"/>
              </w:rPr>
            </w:pPr>
          </w:p>
        </w:tc>
      </w:tr>
      <w:tr w:rsidR="00B47697" w:rsidDel="00B47697" w14:paraId="55743EE3" w14:textId="145F9C00" w:rsidTr="00B47697">
        <w:tblPrEx>
          <w:tblCellMar>
            <w:top w:w="0" w:type="dxa"/>
            <w:left w:w="0" w:type="dxa"/>
            <w:bottom w:w="0" w:type="dxa"/>
            <w:right w:w="0" w:type="dxa"/>
          </w:tblCellMar>
          <w:tblPrExChange w:id="444" w:author="Cian Walker" w:date="2023-01-06T21:30:00Z">
            <w:tblPrEx>
              <w:tblCellMar>
                <w:top w:w="0" w:type="dxa"/>
                <w:left w:w="0" w:type="dxa"/>
                <w:bottom w:w="0" w:type="dxa"/>
                <w:right w:w="0" w:type="dxa"/>
              </w:tblCellMar>
            </w:tblPrEx>
          </w:tblPrExChange>
        </w:tblPrEx>
        <w:trPr>
          <w:gridAfter w:val="10"/>
          <w:wAfter w:w="7245" w:type="dxa"/>
          <w:del w:id="445" w:author="Cian Walker" w:date="2023-01-06T21:30:00Z"/>
          <w:trPrChange w:id="446"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447"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628E36D7" w14:textId="2C3BFCD7" w:rsidR="00B47697" w:rsidDel="00B47697" w:rsidRDefault="00B47697">
            <w:pPr>
              <w:rPr>
                <w:del w:id="448" w:author="Cian Walker" w:date="2023-01-06T21:30:00Z"/>
              </w:rPr>
            </w:pPr>
          </w:p>
        </w:tc>
      </w:tr>
      <w:tr w:rsidR="00B47697" w:rsidDel="00B47697" w14:paraId="33782A07" w14:textId="4AEA78B9" w:rsidTr="00B47697">
        <w:tblPrEx>
          <w:tblCellMar>
            <w:top w:w="0" w:type="dxa"/>
            <w:left w:w="108" w:type="dxa"/>
            <w:bottom w:w="0" w:type="dxa"/>
            <w:right w:w="108" w:type="dxa"/>
          </w:tblCellMar>
          <w:tblPrExChange w:id="449" w:author="Cian Walker" w:date="2023-01-06T21:30:00Z">
            <w:tblPrEx>
              <w:tblCellMar>
                <w:top w:w="0" w:type="dxa"/>
                <w:left w:w="108" w:type="dxa"/>
                <w:bottom w:w="0" w:type="dxa"/>
                <w:right w:w="108" w:type="dxa"/>
              </w:tblCellMar>
            </w:tblPrEx>
          </w:tblPrExChange>
        </w:tblPrEx>
        <w:trPr>
          <w:gridAfter w:val="10"/>
          <w:wAfter w:w="7245" w:type="dxa"/>
          <w:del w:id="450" w:author="Cian Walker" w:date="2023-01-06T21:30:00Z"/>
          <w:trPrChange w:id="451" w:author="Cian Walker" w:date="2023-01-06T21:30:00Z">
            <w:trPr>
              <w:gridAfter w:val="10"/>
            </w:trPr>
          </w:trPrChange>
        </w:trPr>
        <w:tc>
          <w:tcPr>
            <w:tcW w:w="8748" w:type="dxa"/>
            <w:gridSpan w:val="25"/>
            <w:tcBorders>
              <w:top w:val="none" w:sz="6" w:space="0" w:color="auto"/>
              <w:bottom w:val="none" w:sz="6" w:space="0" w:color="auto"/>
            </w:tcBorders>
            <w:tcPrChange w:id="452" w:author="Cian Walker" w:date="2023-01-06T21:30:00Z">
              <w:tcPr>
                <w:tcW w:w="8748" w:type="dxa"/>
                <w:gridSpan w:val="25"/>
                <w:tcBorders>
                  <w:top w:val="none" w:sz="6" w:space="0" w:color="auto"/>
                  <w:bottom w:val="none" w:sz="6" w:space="0" w:color="auto"/>
                </w:tcBorders>
              </w:tcPr>
            </w:tcPrChange>
          </w:tcPr>
          <w:p w14:paraId="1BB93A89" w14:textId="32F061F3" w:rsidR="00B47697" w:rsidDel="00B47697" w:rsidRDefault="00B47697">
            <w:pPr>
              <w:rPr>
                <w:del w:id="453" w:author="Cian Walker" w:date="2023-01-06T21:30:00Z"/>
              </w:rPr>
            </w:pPr>
          </w:p>
        </w:tc>
      </w:tr>
      <w:tr w:rsidR="00B47697" w:rsidDel="00B47697" w14:paraId="7E9A0D41" w14:textId="401C90DD" w:rsidTr="00B47697">
        <w:tblPrEx>
          <w:tblCellMar>
            <w:top w:w="0" w:type="dxa"/>
            <w:left w:w="0" w:type="dxa"/>
            <w:bottom w:w="0" w:type="dxa"/>
            <w:right w:w="0" w:type="dxa"/>
          </w:tblCellMar>
          <w:tblPrExChange w:id="454" w:author="Cian Walker" w:date="2023-01-06T21:30:00Z">
            <w:tblPrEx>
              <w:tblCellMar>
                <w:top w:w="0" w:type="dxa"/>
                <w:left w:w="0" w:type="dxa"/>
                <w:bottom w:w="0" w:type="dxa"/>
                <w:right w:w="0" w:type="dxa"/>
              </w:tblCellMar>
            </w:tblPrEx>
          </w:tblPrExChange>
        </w:tblPrEx>
        <w:trPr>
          <w:gridAfter w:val="10"/>
          <w:wAfter w:w="7245" w:type="dxa"/>
          <w:del w:id="455" w:author="Cian Walker" w:date="2023-01-06T21:30:00Z"/>
          <w:trPrChange w:id="456"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457"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16E07DE8" w14:textId="63F81A79" w:rsidR="00B47697" w:rsidDel="00B47697" w:rsidRDefault="00B47697">
            <w:pPr>
              <w:rPr>
                <w:del w:id="458" w:author="Cian Walker" w:date="2023-01-06T21:30:00Z"/>
              </w:rPr>
            </w:pPr>
          </w:p>
        </w:tc>
      </w:tr>
      <w:tr w:rsidR="00B47697" w:rsidDel="00B47697" w14:paraId="09DC76B4" w14:textId="2923F2E1" w:rsidTr="00B47697">
        <w:tblPrEx>
          <w:tblCellMar>
            <w:top w:w="0" w:type="dxa"/>
            <w:left w:w="108" w:type="dxa"/>
            <w:bottom w:w="0" w:type="dxa"/>
            <w:right w:w="108" w:type="dxa"/>
          </w:tblCellMar>
          <w:tblPrExChange w:id="459" w:author="Cian Walker" w:date="2023-01-06T21:30:00Z">
            <w:tblPrEx>
              <w:tblCellMar>
                <w:top w:w="0" w:type="dxa"/>
                <w:left w:w="108" w:type="dxa"/>
                <w:bottom w:w="0" w:type="dxa"/>
                <w:right w:w="108" w:type="dxa"/>
              </w:tblCellMar>
            </w:tblPrEx>
          </w:tblPrExChange>
        </w:tblPrEx>
        <w:trPr>
          <w:gridAfter w:val="10"/>
          <w:wAfter w:w="7245" w:type="dxa"/>
          <w:del w:id="460" w:author="Cian Walker" w:date="2023-01-06T21:30:00Z"/>
          <w:trPrChange w:id="461" w:author="Cian Walker" w:date="2023-01-06T21:30:00Z">
            <w:trPr>
              <w:gridAfter w:val="10"/>
            </w:trPr>
          </w:trPrChange>
        </w:trPr>
        <w:tc>
          <w:tcPr>
            <w:tcW w:w="8748" w:type="dxa"/>
            <w:gridSpan w:val="25"/>
            <w:tcBorders>
              <w:top w:val="none" w:sz="6" w:space="0" w:color="auto"/>
              <w:bottom w:val="none" w:sz="6" w:space="0" w:color="auto"/>
            </w:tcBorders>
            <w:tcPrChange w:id="462" w:author="Cian Walker" w:date="2023-01-06T21:30:00Z">
              <w:tcPr>
                <w:tcW w:w="8748" w:type="dxa"/>
                <w:gridSpan w:val="25"/>
                <w:tcBorders>
                  <w:top w:val="none" w:sz="6" w:space="0" w:color="auto"/>
                  <w:bottom w:val="none" w:sz="6" w:space="0" w:color="auto"/>
                </w:tcBorders>
              </w:tcPr>
            </w:tcPrChange>
          </w:tcPr>
          <w:p w14:paraId="27E4A36E" w14:textId="22EE4042" w:rsidR="00B47697" w:rsidDel="00B47697" w:rsidRDefault="00B47697">
            <w:pPr>
              <w:rPr>
                <w:del w:id="463" w:author="Cian Walker" w:date="2023-01-06T21:30:00Z"/>
              </w:rPr>
            </w:pPr>
          </w:p>
        </w:tc>
      </w:tr>
      <w:tr w:rsidR="00B47697" w:rsidDel="00B47697" w14:paraId="428B8FFF" w14:textId="2CCF4327" w:rsidTr="00B47697">
        <w:tblPrEx>
          <w:tblCellMar>
            <w:top w:w="0" w:type="dxa"/>
            <w:left w:w="0" w:type="dxa"/>
            <w:bottom w:w="0" w:type="dxa"/>
            <w:right w:w="0" w:type="dxa"/>
          </w:tblCellMar>
          <w:tblPrExChange w:id="464" w:author="Cian Walker" w:date="2023-01-06T21:30:00Z">
            <w:tblPrEx>
              <w:tblCellMar>
                <w:top w:w="0" w:type="dxa"/>
                <w:left w:w="0" w:type="dxa"/>
                <w:bottom w:w="0" w:type="dxa"/>
                <w:right w:w="0" w:type="dxa"/>
              </w:tblCellMar>
            </w:tblPrEx>
          </w:tblPrExChange>
        </w:tblPrEx>
        <w:trPr>
          <w:gridAfter w:val="2"/>
          <w:wAfter w:w="712" w:type="dxa"/>
          <w:del w:id="465" w:author="Cian Walker" w:date="2023-01-06T21:30:00Z"/>
          <w:trPrChange w:id="466" w:author="Cian Walker" w:date="2023-01-06T21:30:00Z">
            <w:trPr>
              <w:gridAfter w:val="2"/>
            </w:trPr>
          </w:trPrChange>
        </w:trPr>
        <w:tc>
          <w:tcPr>
            <w:tcW w:w="15281" w:type="dxa"/>
            <w:gridSpan w:val="33"/>
            <w:tcBorders>
              <w:top w:val="none" w:sz="6" w:space="0" w:color="auto"/>
              <w:left w:val="none" w:sz="6" w:space="0" w:color="auto"/>
              <w:bottom w:val="none" w:sz="6" w:space="0" w:color="auto"/>
              <w:right w:val="none" w:sz="6" w:space="0" w:color="auto"/>
            </w:tcBorders>
            <w:tcPrChange w:id="467" w:author="Cian Walker" w:date="2023-01-06T21:30:00Z">
              <w:tcPr>
                <w:tcW w:w="15281" w:type="dxa"/>
                <w:gridSpan w:val="33"/>
                <w:tcBorders>
                  <w:top w:val="none" w:sz="6" w:space="0" w:color="auto"/>
                  <w:left w:val="none" w:sz="6" w:space="0" w:color="auto"/>
                  <w:bottom w:val="none" w:sz="6" w:space="0" w:color="auto"/>
                  <w:right w:val="none" w:sz="6" w:space="0" w:color="auto"/>
                </w:tcBorders>
              </w:tcPr>
            </w:tcPrChange>
          </w:tcPr>
          <w:p w14:paraId="7FCE8710" w14:textId="24BAC975" w:rsidR="00B47697" w:rsidDel="00B47697" w:rsidRDefault="00B47697">
            <w:pPr>
              <w:rPr>
                <w:del w:id="468" w:author="Cian Walker" w:date="2023-01-06T21:30:00Z"/>
              </w:rPr>
            </w:pPr>
          </w:p>
        </w:tc>
      </w:tr>
      <w:tr w:rsidR="00B47697" w:rsidDel="00B47697" w14:paraId="7D3F2629" w14:textId="67C6DFC6" w:rsidTr="00B47697">
        <w:tblPrEx>
          <w:tblCellMar>
            <w:top w:w="0" w:type="dxa"/>
            <w:left w:w="108" w:type="dxa"/>
            <w:bottom w:w="0" w:type="dxa"/>
            <w:right w:w="108" w:type="dxa"/>
          </w:tblCellMar>
          <w:tblPrExChange w:id="469" w:author="Cian Walker" w:date="2023-01-06T21:30:00Z">
            <w:tblPrEx>
              <w:tblCellMar>
                <w:top w:w="0" w:type="dxa"/>
                <w:left w:w="108" w:type="dxa"/>
                <w:bottom w:w="0" w:type="dxa"/>
                <w:right w:w="108" w:type="dxa"/>
              </w:tblCellMar>
            </w:tblPrEx>
          </w:tblPrExChange>
        </w:tblPrEx>
        <w:trPr>
          <w:gridAfter w:val="2"/>
          <w:wAfter w:w="712" w:type="dxa"/>
          <w:del w:id="470" w:author="Cian Walker" w:date="2023-01-06T21:30:00Z"/>
          <w:trPrChange w:id="471" w:author="Cian Walker" w:date="2023-01-06T21:30:00Z">
            <w:trPr>
              <w:gridAfter w:val="2"/>
            </w:trPr>
          </w:trPrChange>
        </w:trPr>
        <w:tc>
          <w:tcPr>
            <w:tcW w:w="15281" w:type="dxa"/>
            <w:gridSpan w:val="33"/>
            <w:tcBorders>
              <w:top w:val="none" w:sz="6" w:space="0" w:color="auto"/>
              <w:bottom w:val="none" w:sz="6" w:space="0" w:color="auto"/>
            </w:tcBorders>
            <w:tcPrChange w:id="472" w:author="Cian Walker" w:date="2023-01-06T21:30:00Z">
              <w:tcPr>
                <w:tcW w:w="15281" w:type="dxa"/>
                <w:gridSpan w:val="33"/>
                <w:tcBorders>
                  <w:top w:val="none" w:sz="6" w:space="0" w:color="auto"/>
                  <w:bottom w:val="none" w:sz="6" w:space="0" w:color="auto"/>
                </w:tcBorders>
              </w:tcPr>
            </w:tcPrChange>
          </w:tcPr>
          <w:p w14:paraId="09D35543" w14:textId="26500B1B" w:rsidR="00B47697" w:rsidDel="00B47697" w:rsidRDefault="00B47697">
            <w:pPr>
              <w:rPr>
                <w:del w:id="473" w:author="Cian Walker" w:date="2023-01-06T21:30:00Z"/>
              </w:rPr>
            </w:pPr>
          </w:p>
        </w:tc>
      </w:tr>
      <w:tr w:rsidR="00B47697" w:rsidDel="00B47697" w14:paraId="23073FF1" w14:textId="289D1550" w:rsidTr="00B47697">
        <w:tblPrEx>
          <w:tblCellMar>
            <w:top w:w="0" w:type="dxa"/>
            <w:left w:w="0" w:type="dxa"/>
            <w:bottom w:w="0" w:type="dxa"/>
            <w:right w:w="0" w:type="dxa"/>
          </w:tblCellMar>
          <w:tblPrExChange w:id="474" w:author="Cian Walker" w:date="2023-01-06T21:30:00Z">
            <w:tblPrEx>
              <w:tblCellMar>
                <w:top w:w="0" w:type="dxa"/>
                <w:left w:w="0" w:type="dxa"/>
                <w:bottom w:w="0" w:type="dxa"/>
                <w:right w:w="0" w:type="dxa"/>
              </w:tblCellMar>
            </w:tblPrEx>
          </w:tblPrExChange>
        </w:tblPrEx>
        <w:trPr>
          <w:gridAfter w:val="10"/>
          <w:wAfter w:w="7245" w:type="dxa"/>
          <w:del w:id="475" w:author="Cian Walker" w:date="2023-01-06T21:30:00Z"/>
          <w:trPrChange w:id="476"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477"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6435F020" w14:textId="262305AA" w:rsidR="00B47697" w:rsidDel="00B47697" w:rsidRDefault="00B47697">
            <w:pPr>
              <w:rPr>
                <w:del w:id="478" w:author="Cian Walker" w:date="2023-01-06T21:30:00Z"/>
              </w:rPr>
            </w:pPr>
          </w:p>
        </w:tc>
      </w:tr>
      <w:tr w:rsidR="00B47697" w:rsidDel="00B47697" w14:paraId="3FCABA43" w14:textId="2845DC4F" w:rsidTr="00B47697">
        <w:tblPrEx>
          <w:tblCellMar>
            <w:top w:w="0" w:type="dxa"/>
            <w:left w:w="108" w:type="dxa"/>
            <w:bottom w:w="0" w:type="dxa"/>
            <w:right w:w="108" w:type="dxa"/>
          </w:tblCellMar>
          <w:tblPrExChange w:id="479" w:author="Cian Walker" w:date="2023-01-06T21:30:00Z">
            <w:tblPrEx>
              <w:tblCellMar>
                <w:top w:w="0" w:type="dxa"/>
                <w:left w:w="108" w:type="dxa"/>
                <w:bottom w:w="0" w:type="dxa"/>
                <w:right w:w="108" w:type="dxa"/>
              </w:tblCellMar>
            </w:tblPrEx>
          </w:tblPrExChange>
        </w:tblPrEx>
        <w:trPr>
          <w:gridAfter w:val="10"/>
          <w:wAfter w:w="7245" w:type="dxa"/>
          <w:del w:id="480" w:author="Cian Walker" w:date="2023-01-06T21:30:00Z"/>
          <w:trPrChange w:id="481" w:author="Cian Walker" w:date="2023-01-06T21:30:00Z">
            <w:trPr>
              <w:gridAfter w:val="10"/>
            </w:trPr>
          </w:trPrChange>
        </w:trPr>
        <w:tc>
          <w:tcPr>
            <w:tcW w:w="8748" w:type="dxa"/>
            <w:gridSpan w:val="25"/>
            <w:tcBorders>
              <w:top w:val="none" w:sz="6" w:space="0" w:color="auto"/>
              <w:bottom w:val="none" w:sz="6" w:space="0" w:color="auto"/>
            </w:tcBorders>
            <w:tcPrChange w:id="482" w:author="Cian Walker" w:date="2023-01-06T21:30:00Z">
              <w:tcPr>
                <w:tcW w:w="8748" w:type="dxa"/>
                <w:gridSpan w:val="25"/>
                <w:tcBorders>
                  <w:top w:val="none" w:sz="6" w:space="0" w:color="auto"/>
                  <w:bottom w:val="none" w:sz="6" w:space="0" w:color="auto"/>
                </w:tcBorders>
              </w:tcPr>
            </w:tcPrChange>
          </w:tcPr>
          <w:p w14:paraId="1A952D95" w14:textId="2D476DA3" w:rsidR="00B47697" w:rsidDel="00B47697" w:rsidRDefault="00B47697">
            <w:pPr>
              <w:rPr>
                <w:del w:id="483" w:author="Cian Walker" w:date="2023-01-06T21:30:00Z"/>
              </w:rPr>
            </w:pPr>
          </w:p>
        </w:tc>
      </w:tr>
      <w:tr w:rsidR="00B47697" w:rsidDel="00B47697" w14:paraId="327945B2" w14:textId="2BDBCBD4" w:rsidTr="00B47697">
        <w:tblPrEx>
          <w:tblCellMar>
            <w:top w:w="0" w:type="dxa"/>
            <w:left w:w="0" w:type="dxa"/>
            <w:bottom w:w="0" w:type="dxa"/>
            <w:right w:w="0" w:type="dxa"/>
          </w:tblCellMar>
          <w:tblPrExChange w:id="484" w:author="Cian Walker" w:date="2023-01-06T21:30:00Z">
            <w:tblPrEx>
              <w:tblCellMar>
                <w:top w:w="0" w:type="dxa"/>
                <w:left w:w="0" w:type="dxa"/>
                <w:bottom w:w="0" w:type="dxa"/>
                <w:right w:w="0" w:type="dxa"/>
              </w:tblCellMar>
            </w:tblPrEx>
          </w:tblPrExChange>
        </w:tblPrEx>
        <w:trPr>
          <w:gridAfter w:val="31"/>
          <w:wAfter w:w="14213" w:type="dxa"/>
          <w:del w:id="485" w:author="Cian Walker" w:date="2023-01-06T21:30:00Z"/>
          <w:trPrChange w:id="486" w:author="Cian Walker" w:date="2023-01-06T21:30:00Z">
            <w:trPr>
              <w:gridAfter w:val="31"/>
            </w:trPr>
          </w:trPrChange>
        </w:trPr>
        <w:tc>
          <w:tcPr>
            <w:tcW w:w="1780" w:type="dxa"/>
            <w:gridSpan w:val="4"/>
            <w:tcBorders>
              <w:top w:val="none" w:sz="6" w:space="0" w:color="auto"/>
              <w:left w:val="none" w:sz="6" w:space="0" w:color="auto"/>
              <w:bottom w:val="none" w:sz="6" w:space="0" w:color="auto"/>
              <w:right w:val="none" w:sz="6" w:space="0" w:color="auto"/>
            </w:tcBorders>
            <w:tcPrChange w:id="487" w:author="Cian Walker" w:date="2023-01-06T21:30:00Z">
              <w:tcPr>
                <w:tcW w:w="1780" w:type="dxa"/>
                <w:gridSpan w:val="4"/>
                <w:tcBorders>
                  <w:top w:val="none" w:sz="6" w:space="0" w:color="auto"/>
                  <w:left w:val="none" w:sz="6" w:space="0" w:color="auto"/>
                  <w:bottom w:val="none" w:sz="6" w:space="0" w:color="auto"/>
                  <w:right w:val="none" w:sz="6" w:space="0" w:color="auto"/>
                </w:tcBorders>
              </w:tcPr>
            </w:tcPrChange>
          </w:tcPr>
          <w:p w14:paraId="69D85974" w14:textId="6537E1BC" w:rsidR="00B47697" w:rsidDel="00B47697" w:rsidRDefault="00B47697">
            <w:pPr>
              <w:rPr>
                <w:del w:id="488" w:author="Cian Walker" w:date="2023-01-06T21:30:00Z"/>
              </w:rPr>
            </w:pPr>
          </w:p>
        </w:tc>
      </w:tr>
      <w:tr w:rsidR="00B47697" w:rsidDel="00B47697" w14:paraId="0805C5D8" w14:textId="427695AC" w:rsidTr="00B47697">
        <w:tblPrEx>
          <w:tblCellMar>
            <w:top w:w="0" w:type="dxa"/>
            <w:left w:w="108" w:type="dxa"/>
            <w:bottom w:w="0" w:type="dxa"/>
            <w:right w:w="108" w:type="dxa"/>
          </w:tblCellMar>
          <w:tblPrExChange w:id="489" w:author="Cian Walker" w:date="2023-01-06T21:30:00Z">
            <w:tblPrEx>
              <w:tblCellMar>
                <w:top w:w="0" w:type="dxa"/>
                <w:left w:w="108" w:type="dxa"/>
                <w:bottom w:w="0" w:type="dxa"/>
                <w:right w:w="108" w:type="dxa"/>
              </w:tblCellMar>
            </w:tblPrEx>
          </w:tblPrExChange>
        </w:tblPrEx>
        <w:trPr>
          <w:gridAfter w:val="31"/>
          <w:wAfter w:w="14213" w:type="dxa"/>
          <w:del w:id="490" w:author="Cian Walker" w:date="2023-01-06T21:30:00Z"/>
          <w:trPrChange w:id="491" w:author="Cian Walker" w:date="2023-01-06T21:30:00Z">
            <w:trPr>
              <w:gridAfter w:val="31"/>
            </w:trPr>
          </w:trPrChange>
        </w:trPr>
        <w:tc>
          <w:tcPr>
            <w:tcW w:w="1780" w:type="dxa"/>
            <w:gridSpan w:val="4"/>
            <w:tcBorders>
              <w:top w:val="none" w:sz="6" w:space="0" w:color="auto"/>
              <w:bottom w:val="none" w:sz="6" w:space="0" w:color="auto"/>
            </w:tcBorders>
            <w:tcPrChange w:id="492" w:author="Cian Walker" w:date="2023-01-06T21:30:00Z">
              <w:tcPr>
                <w:tcW w:w="1780" w:type="dxa"/>
                <w:gridSpan w:val="4"/>
                <w:tcBorders>
                  <w:top w:val="none" w:sz="6" w:space="0" w:color="auto"/>
                  <w:bottom w:val="none" w:sz="6" w:space="0" w:color="auto"/>
                </w:tcBorders>
              </w:tcPr>
            </w:tcPrChange>
          </w:tcPr>
          <w:p w14:paraId="77B3A21F" w14:textId="2A275863" w:rsidR="00B47697" w:rsidDel="00B47697" w:rsidRDefault="00B47697">
            <w:pPr>
              <w:rPr>
                <w:del w:id="493" w:author="Cian Walker" w:date="2023-01-06T21:30:00Z"/>
              </w:rPr>
            </w:pPr>
          </w:p>
        </w:tc>
      </w:tr>
      <w:tr w:rsidR="00B47697" w:rsidDel="00B47697" w14:paraId="502E8293" w14:textId="0D6B9895" w:rsidTr="00B47697">
        <w:tblPrEx>
          <w:tblCellMar>
            <w:top w:w="0" w:type="dxa"/>
            <w:left w:w="0" w:type="dxa"/>
            <w:bottom w:w="0" w:type="dxa"/>
            <w:right w:w="0" w:type="dxa"/>
          </w:tblCellMar>
          <w:tblPrExChange w:id="494" w:author="Cian Walker" w:date="2023-01-06T21:30:00Z">
            <w:tblPrEx>
              <w:tblCellMar>
                <w:top w:w="0" w:type="dxa"/>
                <w:left w:w="0" w:type="dxa"/>
                <w:bottom w:w="0" w:type="dxa"/>
                <w:right w:w="0" w:type="dxa"/>
              </w:tblCellMar>
            </w:tblPrEx>
          </w:tblPrExChange>
        </w:tblPrEx>
        <w:trPr>
          <w:gridAfter w:val="9"/>
          <w:wAfter w:w="7092" w:type="dxa"/>
          <w:del w:id="495" w:author="Cian Walker" w:date="2023-01-06T21:30:00Z"/>
          <w:trPrChange w:id="496" w:author="Cian Walker" w:date="2023-01-06T21:30:00Z">
            <w:trPr>
              <w:gridAfter w:val="9"/>
            </w:trPr>
          </w:trPrChange>
        </w:trPr>
        <w:tc>
          <w:tcPr>
            <w:tcW w:w="8901" w:type="dxa"/>
            <w:gridSpan w:val="26"/>
            <w:tcBorders>
              <w:top w:val="none" w:sz="6" w:space="0" w:color="auto"/>
              <w:left w:val="none" w:sz="6" w:space="0" w:color="auto"/>
              <w:bottom w:val="none" w:sz="6" w:space="0" w:color="auto"/>
              <w:right w:val="none" w:sz="6" w:space="0" w:color="auto"/>
            </w:tcBorders>
            <w:tcPrChange w:id="497" w:author="Cian Walker" w:date="2023-01-06T21:30:00Z">
              <w:tcPr>
                <w:tcW w:w="8901" w:type="dxa"/>
                <w:gridSpan w:val="26"/>
                <w:tcBorders>
                  <w:top w:val="none" w:sz="6" w:space="0" w:color="auto"/>
                  <w:left w:val="none" w:sz="6" w:space="0" w:color="auto"/>
                  <w:bottom w:val="none" w:sz="6" w:space="0" w:color="auto"/>
                  <w:right w:val="none" w:sz="6" w:space="0" w:color="auto"/>
                </w:tcBorders>
              </w:tcPr>
            </w:tcPrChange>
          </w:tcPr>
          <w:p w14:paraId="56A5B903" w14:textId="2E3DA18E" w:rsidR="00B47697" w:rsidDel="00B47697" w:rsidRDefault="00B47697">
            <w:pPr>
              <w:rPr>
                <w:del w:id="498" w:author="Cian Walker" w:date="2023-01-06T21:30:00Z"/>
              </w:rPr>
            </w:pPr>
          </w:p>
        </w:tc>
      </w:tr>
      <w:tr w:rsidR="00B47697" w:rsidDel="00B47697" w14:paraId="7944F251" w14:textId="0E2925FD" w:rsidTr="00B47697">
        <w:tblPrEx>
          <w:tblCellMar>
            <w:top w:w="0" w:type="dxa"/>
            <w:left w:w="108" w:type="dxa"/>
            <w:bottom w:w="0" w:type="dxa"/>
            <w:right w:w="108" w:type="dxa"/>
          </w:tblCellMar>
          <w:tblPrExChange w:id="499" w:author="Cian Walker" w:date="2023-01-06T21:30:00Z">
            <w:tblPrEx>
              <w:tblCellMar>
                <w:top w:w="0" w:type="dxa"/>
                <w:left w:w="108" w:type="dxa"/>
                <w:bottom w:w="0" w:type="dxa"/>
                <w:right w:w="108" w:type="dxa"/>
              </w:tblCellMar>
            </w:tblPrEx>
          </w:tblPrExChange>
        </w:tblPrEx>
        <w:trPr>
          <w:gridAfter w:val="9"/>
          <w:wAfter w:w="7092" w:type="dxa"/>
          <w:del w:id="500" w:author="Cian Walker" w:date="2023-01-06T21:30:00Z"/>
          <w:trPrChange w:id="501" w:author="Cian Walker" w:date="2023-01-06T21:30:00Z">
            <w:trPr>
              <w:gridAfter w:val="9"/>
            </w:trPr>
          </w:trPrChange>
        </w:trPr>
        <w:tc>
          <w:tcPr>
            <w:tcW w:w="8901" w:type="dxa"/>
            <w:gridSpan w:val="26"/>
            <w:tcBorders>
              <w:top w:val="none" w:sz="6" w:space="0" w:color="auto"/>
              <w:bottom w:val="none" w:sz="6" w:space="0" w:color="auto"/>
            </w:tcBorders>
            <w:tcPrChange w:id="502" w:author="Cian Walker" w:date="2023-01-06T21:30:00Z">
              <w:tcPr>
                <w:tcW w:w="8901" w:type="dxa"/>
                <w:gridSpan w:val="26"/>
                <w:tcBorders>
                  <w:top w:val="none" w:sz="6" w:space="0" w:color="auto"/>
                  <w:bottom w:val="none" w:sz="6" w:space="0" w:color="auto"/>
                </w:tcBorders>
              </w:tcPr>
            </w:tcPrChange>
          </w:tcPr>
          <w:p w14:paraId="6BABD672" w14:textId="73C9575B" w:rsidR="00B47697" w:rsidDel="00B47697" w:rsidRDefault="00B47697">
            <w:pPr>
              <w:rPr>
                <w:del w:id="503" w:author="Cian Walker" w:date="2023-01-06T21:30:00Z"/>
              </w:rPr>
            </w:pPr>
          </w:p>
        </w:tc>
      </w:tr>
      <w:tr w:rsidR="00B47697" w:rsidDel="00B47697" w14:paraId="53A7669D" w14:textId="19A8D50C" w:rsidTr="00B47697">
        <w:tblPrEx>
          <w:tblCellMar>
            <w:top w:w="0" w:type="dxa"/>
            <w:left w:w="0" w:type="dxa"/>
            <w:bottom w:w="0" w:type="dxa"/>
            <w:right w:w="0" w:type="dxa"/>
          </w:tblCellMar>
          <w:tblPrExChange w:id="504" w:author="Cian Walker" w:date="2023-01-06T21:30:00Z">
            <w:tblPrEx>
              <w:tblCellMar>
                <w:top w:w="0" w:type="dxa"/>
                <w:left w:w="0" w:type="dxa"/>
                <w:bottom w:w="0" w:type="dxa"/>
                <w:right w:w="0" w:type="dxa"/>
              </w:tblCellMar>
            </w:tblPrEx>
          </w:tblPrExChange>
        </w:tblPrEx>
        <w:trPr>
          <w:gridAfter w:val="10"/>
          <w:wAfter w:w="7245" w:type="dxa"/>
          <w:del w:id="505" w:author="Cian Walker" w:date="2023-01-06T21:30:00Z"/>
          <w:trPrChange w:id="506"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507"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1A3F23A3" w14:textId="0C89B31B" w:rsidR="00B47697" w:rsidDel="00B47697" w:rsidRDefault="00B47697">
            <w:pPr>
              <w:rPr>
                <w:del w:id="508" w:author="Cian Walker" w:date="2023-01-06T21:30:00Z"/>
              </w:rPr>
            </w:pPr>
          </w:p>
        </w:tc>
      </w:tr>
      <w:tr w:rsidR="00B47697" w:rsidDel="00B47697" w14:paraId="371A4136" w14:textId="4F629DA6" w:rsidTr="00B47697">
        <w:tblPrEx>
          <w:tblCellMar>
            <w:top w:w="0" w:type="dxa"/>
            <w:left w:w="108" w:type="dxa"/>
            <w:bottom w:w="0" w:type="dxa"/>
            <w:right w:w="108" w:type="dxa"/>
          </w:tblCellMar>
          <w:tblPrExChange w:id="509" w:author="Cian Walker" w:date="2023-01-06T21:30:00Z">
            <w:tblPrEx>
              <w:tblCellMar>
                <w:top w:w="0" w:type="dxa"/>
                <w:left w:w="108" w:type="dxa"/>
                <w:bottom w:w="0" w:type="dxa"/>
                <w:right w:w="108" w:type="dxa"/>
              </w:tblCellMar>
            </w:tblPrEx>
          </w:tblPrExChange>
        </w:tblPrEx>
        <w:trPr>
          <w:gridAfter w:val="10"/>
          <w:wAfter w:w="7245" w:type="dxa"/>
          <w:del w:id="510" w:author="Cian Walker" w:date="2023-01-06T21:30:00Z"/>
          <w:trPrChange w:id="511" w:author="Cian Walker" w:date="2023-01-06T21:30:00Z">
            <w:trPr>
              <w:gridAfter w:val="10"/>
            </w:trPr>
          </w:trPrChange>
        </w:trPr>
        <w:tc>
          <w:tcPr>
            <w:tcW w:w="8748" w:type="dxa"/>
            <w:gridSpan w:val="25"/>
            <w:tcBorders>
              <w:top w:val="none" w:sz="6" w:space="0" w:color="auto"/>
              <w:bottom w:val="none" w:sz="6" w:space="0" w:color="auto"/>
            </w:tcBorders>
            <w:tcPrChange w:id="512" w:author="Cian Walker" w:date="2023-01-06T21:30:00Z">
              <w:tcPr>
                <w:tcW w:w="8748" w:type="dxa"/>
                <w:gridSpan w:val="25"/>
                <w:tcBorders>
                  <w:top w:val="none" w:sz="6" w:space="0" w:color="auto"/>
                  <w:bottom w:val="none" w:sz="6" w:space="0" w:color="auto"/>
                </w:tcBorders>
              </w:tcPr>
            </w:tcPrChange>
          </w:tcPr>
          <w:p w14:paraId="3D34469C" w14:textId="7D01F6B6" w:rsidR="00B47697" w:rsidDel="00B47697" w:rsidRDefault="00B47697">
            <w:pPr>
              <w:rPr>
                <w:del w:id="513" w:author="Cian Walker" w:date="2023-01-06T21:30:00Z"/>
              </w:rPr>
            </w:pPr>
          </w:p>
        </w:tc>
      </w:tr>
      <w:tr w:rsidR="00B47697" w:rsidDel="00B47697" w14:paraId="481810D0" w14:textId="3BE73435" w:rsidTr="00B47697">
        <w:tblPrEx>
          <w:tblCellMar>
            <w:top w:w="0" w:type="dxa"/>
            <w:left w:w="0" w:type="dxa"/>
            <w:bottom w:w="0" w:type="dxa"/>
            <w:right w:w="0" w:type="dxa"/>
          </w:tblCellMar>
          <w:tblPrExChange w:id="514" w:author="Cian Walker" w:date="2023-01-06T21:30:00Z">
            <w:tblPrEx>
              <w:tblCellMar>
                <w:top w:w="0" w:type="dxa"/>
                <w:left w:w="0" w:type="dxa"/>
                <w:bottom w:w="0" w:type="dxa"/>
                <w:right w:w="0" w:type="dxa"/>
              </w:tblCellMar>
            </w:tblPrEx>
          </w:tblPrExChange>
        </w:tblPrEx>
        <w:trPr>
          <w:gridAfter w:val="16"/>
          <w:wAfter w:w="10801" w:type="dxa"/>
          <w:del w:id="515" w:author="Cian Walker" w:date="2023-01-06T21:30:00Z"/>
          <w:trPrChange w:id="516" w:author="Cian Walker" w:date="2023-01-06T21:30:00Z">
            <w:trPr>
              <w:gridAfter w:val="16"/>
            </w:trPr>
          </w:trPrChange>
        </w:trPr>
        <w:tc>
          <w:tcPr>
            <w:tcW w:w="5192" w:type="dxa"/>
            <w:gridSpan w:val="19"/>
            <w:tcBorders>
              <w:top w:val="none" w:sz="6" w:space="0" w:color="auto"/>
              <w:left w:val="none" w:sz="6" w:space="0" w:color="auto"/>
              <w:bottom w:val="none" w:sz="6" w:space="0" w:color="auto"/>
              <w:right w:val="none" w:sz="6" w:space="0" w:color="auto"/>
            </w:tcBorders>
            <w:tcPrChange w:id="517" w:author="Cian Walker" w:date="2023-01-06T21:30:00Z">
              <w:tcPr>
                <w:tcW w:w="5192" w:type="dxa"/>
                <w:gridSpan w:val="19"/>
                <w:tcBorders>
                  <w:top w:val="none" w:sz="6" w:space="0" w:color="auto"/>
                  <w:left w:val="none" w:sz="6" w:space="0" w:color="auto"/>
                  <w:bottom w:val="none" w:sz="6" w:space="0" w:color="auto"/>
                  <w:right w:val="none" w:sz="6" w:space="0" w:color="auto"/>
                </w:tcBorders>
              </w:tcPr>
            </w:tcPrChange>
          </w:tcPr>
          <w:p w14:paraId="70965AC3" w14:textId="721572EF" w:rsidR="00B47697" w:rsidDel="00B47697" w:rsidRDefault="00B47697">
            <w:pPr>
              <w:rPr>
                <w:del w:id="518" w:author="Cian Walker" w:date="2023-01-06T21:30:00Z"/>
              </w:rPr>
            </w:pPr>
          </w:p>
        </w:tc>
      </w:tr>
      <w:tr w:rsidR="00B47697" w:rsidDel="00B47697" w14:paraId="3496C8BC" w14:textId="0F276C53" w:rsidTr="00B47697">
        <w:tblPrEx>
          <w:tblCellMar>
            <w:top w:w="0" w:type="dxa"/>
            <w:left w:w="108" w:type="dxa"/>
            <w:bottom w:w="0" w:type="dxa"/>
            <w:right w:w="108" w:type="dxa"/>
          </w:tblCellMar>
          <w:tblPrExChange w:id="519" w:author="Cian Walker" w:date="2023-01-06T21:30:00Z">
            <w:tblPrEx>
              <w:tblCellMar>
                <w:top w:w="0" w:type="dxa"/>
                <w:left w:w="108" w:type="dxa"/>
                <w:bottom w:w="0" w:type="dxa"/>
                <w:right w:w="108" w:type="dxa"/>
              </w:tblCellMar>
            </w:tblPrEx>
          </w:tblPrExChange>
        </w:tblPrEx>
        <w:trPr>
          <w:gridAfter w:val="16"/>
          <w:wAfter w:w="10801" w:type="dxa"/>
          <w:del w:id="520" w:author="Cian Walker" w:date="2023-01-06T21:30:00Z"/>
          <w:trPrChange w:id="521" w:author="Cian Walker" w:date="2023-01-06T21:30:00Z">
            <w:trPr>
              <w:gridAfter w:val="16"/>
            </w:trPr>
          </w:trPrChange>
        </w:trPr>
        <w:tc>
          <w:tcPr>
            <w:tcW w:w="5192" w:type="dxa"/>
            <w:gridSpan w:val="19"/>
            <w:tcBorders>
              <w:top w:val="none" w:sz="6" w:space="0" w:color="auto"/>
              <w:bottom w:val="none" w:sz="6" w:space="0" w:color="auto"/>
            </w:tcBorders>
            <w:tcPrChange w:id="522" w:author="Cian Walker" w:date="2023-01-06T21:30:00Z">
              <w:tcPr>
                <w:tcW w:w="5192" w:type="dxa"/>
                <w:gridSpan w:val="19"/>
                <w:tcBorders>
                  <w:top w:val="none" w:sz="6" w:space="0" w:color="auto"/>
                  <w:bottom w:val="none" w:sz="6" w:space="0" w:color="auto"/>
                </w:tcBorders>
              </w:tcPr>
            </w:tcPrChange>
          </w:tcPr>
          <w:p w14:paraId="513945D7" w14:textId="2FCAB8FC" w:rsidR="00B47697" w:rsidDel="00B47697" w:rsidRDefault="00B47697">
            <w:pPr>
              <w:rPr>
                <w:del w:id="523" w:author="Cian Walker" w:date="2023-01-06T21:30:00Z"/>
              </w:rPr>
            </w:pPr>
          </w:p>
        </w:tc>
      </w:tr>
      <w:tr w:rsidR="00B47697" w:rsidDel="00B47697" w14:paraId="642E49E8" w14:textId="63A02DDF" w:rsidTr="00B47697">
        <w:tblPrEx>
          <w:tblCellMar>
            <w:top w:w="0" w:type="dxa"/>
            <w:left w:w="0" w:type="dxa"/>
            <w:bottom w:w="0" w:type="dxa"/>
            <w:right w:w="0" w:type="dxa"/>
          </w:tblCellMar>
          <w:tblPrExChange w:id="524" w:author="Cian Walker" w:date="2023-01-06T21:30:00Z">
            <w:tblPrEx>
              <w:tblCellMar>
                <w:top w:w="0" w:type="dxa"/>
                <w:left w:w="0" w:type="dxa"/>
                <w:bottom w:w="0" w:type="dxa"/>
                <w:right w:w="0" w:type="dxa"/>
              </w:tblCellMar>
            </w:tblPrEx>
          </w:tblPrExChange>
        </w:tblPrEx>
        <w:trPr>
          <w:gridAfter w:val="10"/>
          <w:wAfter w:w="7245" w:type="dxa"/>
          <w:del w:id="525" w:author="Cian Walker" w:date="2023-01-06T21:30:00Z"/>
          <w:trPrChange w:id="526"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527"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26A7862F" w14:textId="4B2EF600" w:rsidR="00B47697" w:rsidDel="00B47697" w:rsidRDefault="00B47697">
            <w:pPr>
              <w:rPr>
                <w:del w:id="528" w:author="Cian Walker" w:date="2023-01-06T21:30:00Z"/>
              </w:rPr>
            </w:pPr>
          </w:p>
        </w:tc>
      </w:tr>
      <w:tr w:rsidR="00B47697" w:rsidDel="00B47697" w14:paraId="22E3BEC9" w14:textId="69AE1C39" w:rsidTr="00B47697">
        <w:tblPrEx>
          <w:tblCellMar>
            <w:top w:w="0" w:type="dxa"/>
            <w:left w:w="108" w:type="dxa"/>
            <w:bottom w:w="0" w:type="dxa"/>
            <w:right w:w="108" w:type="dxa"/>
          </w:tblCellMar>
          <w:tblPrExChange w:id="529" w:author="Cian Walker" w:date="2023-01-06T21:30:00Z">
            <w:tblPrEx>
              <w:tblCellMar>
                <w:top w:w="0" w:type="dxa"/>
                <w:left w:w="108" w:type="dxa"/>
                <w:bottom w:w="0" w:type="dxa"/>
                <w:right w:w="108" w:type="dxa"/>
              </w:tblCellMar>
            </w:tblPrEx>
          </w:tblPrExChange>
        </w:tblPrEx>
        <w:trPr>
          <w:gridAfter w:val="10"/>
          <w:wAfter w:w="7245" w:type="dxa"/>
          <w:del w:id="530" w:author="Cian Walker" w:date="2023-01-06T21:30:00Z"/>
          <w:trPrChange w:id="531" w:author="Cian Walker" w:date="2023-01-06T21:30:00Z">
            <w:trPr>
              <w:gridAfter w:val="10"/>
            </w:trPr>
          </w:trPrChange>
        </w:trPr>
        <w:tc>
          <w:tcPr>
            <w:tcW w:w="8748" w:type="dxa"/>
            <w:gridSpan w:val="25"/>
            <w:tcBorders>
              <w:top w:val="none" w:sz="6" w:space="0" w:color="auto"/>
              <w:bottom w:val="none" w:sz="6" w:space="0" w:color="auto"/>
            </w:tcBorders>
            <w:tcPrChange w:id="532" w:author="Cian Walker" w:date="2023-01-06T21:30:00Z">
              <w:tcPr>
                <w:tcW w:w="8748" w:type="dxa"/>
                <w:gridSpan w:val="25"/>
                <w:tcBorders>
                  <w:top w:val="none" w:sz="6" w:space="0" w:color="auto"/>
                  <w:bottom w:val="none" w:sz="6" w:space="0" w:color="auto"/>
                </w:tcBorders>
              </w:tcPr>
            </w:tcPrChange>
          </w:tcPr>
          <w:p w14:paraId="59951C58" w14:textId="130CB5FB" w:rsidR="00B47697" w:rsidDel="00B47697" w:rsidRDefault="00B47697">
            <w:pPr>
              <w:rPr>
                <w:del w:id="533" w:author="Cian Walker" w:date="2023-01-06T21:30:00Z"/>
              </w:rPr>
            </w:pPr>
          </w:p>
        </w:tc>
      </w:tr>
      <w:tr w:rsidR="00B47697" w:rsidDel="00B47697" w14:paraId="521A770E" w14:textId="78C257B2" w:rsidTr="00B47697">
        <w:tblPrEx>
          <w:tblCellMar>
            <w:top w:w="0" w:type="dxa"/>
            <w:left w:w="0" w:type="dxa"/>
            <w:bottom w:w="0" w:type="dxa"/>
            <w:right w:w="0" w:type="dxa"/>
          </w:tblCellMar>
          <w:tblPrExChange w:id="534" w:author="Cian Walker" w:date="2023-01-06T21:30:00Z">
            <w:tblPrEx>
              <w:tblCellMar>
                <w:top w:w="0" w:type="dxa"/>
                <w:left w:w="0" w:type="dxa"/>
                <w:bottom w:w="0" w:type="dxa"/>
                <w:right w:w="0" w:type="dxa"/>
              </w:tblCellMar>
            </w:tblPrEx>
          </w:tblPrExChange>
        </w:tblPrEx>
        <w:trPr>
          <w:gridAfter w:val="24"/>
          <w:wAfter w:w="12433" w:type="dxa"/>
          <w:del w:id="535" w:author="Cian Walker" w:date="2023-01-06T21:30:00Z"/>
          <w:trPrChange w:id="536" w:author="Cian Walker" w:date="2023-01-06T21:30:00Z">
            <w:trPr>
              <w:gridAfter w:val="24"/>
            </w:trPr>
          </w:trPrChange>
        </w:trPr>
        <w:tc>
          <w:tcPr>
            <w:tcW w:w="3560" w:type="dxa"/>
            <w:gridSpan w:val="11"/>
            <w:tcBorders>
              <w:top w:val="none" w:sz="6" w:space="0" w:color="auto"/>
              <w:left w:val="none" w:sz="6" w:space="0" w:color="auto"/>
              <w:bottom w:val="none" w:sz="6" w:space="0" w:color="auto"/>
              <w:right w:val="none" w:sz="6" w:space="0" w:color="auto"/>
            </w:tcBorders>
            <w:tcPrChange w:id="537" w:author="Cian Walker" w:date="2023-01-06T21:30:00Z">
              <w:tcPr>
                <w:tcW w:w="3560" w:type="dxa"/>
                <w:gridSpan w:val="11"/>
                <w:tcBorders>
                  <w:top w:val="none" w:sz="6" w:space="0" w:color="auto"/>
                  <w:left w:val="none" w:sz="6" w:space="0" w:color="auto"/>
                  <w:bottom w:val="none" w:sz="6" w:space="0" w:color="auto"/>
                  <w:right w:val="none" w:sz="6" w:space="0" w:color="auto"/>
                </w:tcBorders>
              </w:tcPr>
            </w:tcPrChange>
          </w:tcPr>
          <w:p w14:paraId="6EE18377" w14:textId="2FB2C87E" w:rsidR="00B47697" w:rsidDel="00B47697" w:rsidRDefault="00B47697">
            <w:pPr>
              <w:rPr>
                <w:del w:id="538" w:author="Cian Walker" w:date="2023-01-06T21:30:00Z"/>
              </w:rPr>
            </w:pPr>
          </w:p>
        </w:tc>
      </w:tr>
      <w:tr w:rsidR="00B47697" w:rsidDel="00B47697" w14:paraId="3C9B9657" w14:textId="0F66E79B" w:rsidTr="00B47697">
        <w:tblPrEx>
          <w:tblCellMar>
            <w:top w:w="0" w:type="dxa"/>
            <w:left w:w="108" w:type="dxa"/>
            <w:bottom w:w="0" w:type="dxa"/>
            <w:right w:w="108" w:type="dxa"/>
          </w:tblCellMar>
          <w:tblPrExChange w:id="539" w:author="Cian Walker" w:date="2023-01-06T21:30:00Z">
            <w:tblPrEx>
              <w:tblCellMar>
                <w:top w:w="0" w:type="dxa"/>
                <w:left w:w="108" w:type="dxa"/>
                <w:bottom w:w="0" w:type="dxa"/>
                <w:right w:w="108" w:type="dxa"/>
              </w:tblCellMar>
            </w:tblPrEx>
          </w:tblPrExChange>
        </w:tblPrEx>
        <w:trPr>
          <w:gridAfter w:val="24"/>
          <w:wAfter w:w="12433" w:type="dxa"/>
          <w:del w:id="540" w:author="Cian Walker" w:date="2023-01-06T21:30:00Z"/>
          <w:trPrChange w:id="541" w:author="Cian Walker" w:date="2023-01-06T21:30:00Z">
            <w:trPr>
              <w:gridAfter w:val="24"/>
            </w:trPr>
          </w:trPrChange>
        </w:trPr>
        <w:tc>
          <w:tcPr>
            <w:tcW w:w="3560" w:type="dxa"/>
            <w:gridSpan w:val="11"/>
            <w:tcBorders>
              <w:top w:val="none" w:sz="6" w:space="0" w:color="auto"/>
              <w:bottom w:val="none" w:sz="6" w:space="0" w:color="auto"/>
            </w:tcBorders>
            <w:tcPrChange w:id="542" w:author="Cian Walker" w:date="2023-01-06T21:30:00Z">
              <w:tcPr>
                <w:tcW w:w="3560" w:type="dxa"/>
                <w:gridSpan w:val="11"/>
                <w:tcBorders>
                  <w:top w:val="none" w:sz="6" w:space="0" w:color="auto"/>
                  <w:bottom w:val="none" w:sz="6" w:space="0" w:color="auto"/>
                </w:tcBorders>
              </w:tcPr>
            </w:tcPrChange>
          </w:tcPr>
          <w:p w14:paraId="710190B5" w14:textId="52AB4445" w:rsidR="00B47697" w:rsidDel="00B47697" w:rsidRDefault="00B47697">
            <w:pPr>
              <w:rPr>
                <w:del w:id="543" w:author="Cian Walker" w:date="2023-01-06T21:30:00Z"/>
              </w:rPr>
            </w:pPr>
          </w:p>
        </w:tc>
      </w:tr>
      <w:tr w:rsidR="00B47697" w:rsidDel="00B47697" w14:paraId="77018570" w14:textId="590FB142" w:rsidTr="00B47697">
        <w:tblPrEx>
          <w:tblCellMar>
            <w:top w:w="0" w:type="dxa"/>
            <w:left w:w="0" w:type="dxa"/>
            <w:bottom w:w="0" w:type="dxa"/>
            <w:right w:w="0" w:type="dxa"/>
          </w:tblCellMar>
          <w:tblPrExChange w:id="544" w:author="Cian Walker" w:date="2023-01-06T21:30:00Z">
            <w:tblPrEx>
              <w:tblCellMar>
                <w:top w:w="0" w:type="dxa"/>
                <w:left w:w="0" w:type="dxa"/>
                <w:bottom w:w="0" w:type="dxa"/>
                <w:right w:w="0" w:type="dxa"/>
              </w:tblCellMar>
            </w:tblPrEx>
          </w:tblPrExChange>
        </w:tblPrEx>
        <w:trPr>
          <w:del w:id="545" w:author="Cian Walker" w:date="2023-01-06T21:30:00Z"/>
        </w:trPr>
        <w:tc>
          <w:tcPr>
            <w:tcW w:w="16322" w:type="dxa"/>
            <w:gridSpan w:val="35"/>
            <w:tcBorders>
              <w:top w:val="none" w:sz="6" w:space="0" w:color="auto"/>
              <w:left w:val="none" w:sz="6" w:space="0" w:color="auto"/>
              <w:bottom w:val="none" w:sz="6" w:space="0" w:color="auto"/>
              <w:right w:val="none" w:sz="6" w:space="0" w:color="auto"/>
            </w:tcBorders>
            <w:tcPrChange w:id="546" w:author="Cian Walker" w:date="2023-01-06T21:30:00Z">
              <w:tcPr>
                <w:tcW w:w="16322" w:type="dxa"/>
                <w:gridSpan w:val="35"/>
                <w:tcBorders>
                  <w:top w:val="none" w:sz="6" w:space="0" w:color="auto"/>
                  <w:left w:val="none" w:sz="6" w:space="0" w:color="auto"/>
                  <w:bottom w:val="none" w:sz="6" w:space="0" w:color="auto"/>
                  <w:right w:val="none" w:sz="6" w:space="0" w:color="auto"/>
                </w:tcBorders>
              </w:tcPr>
            </w:tcPrChange>
          </w:tcPr>
          <w:p w14:paraId="7BAEFE93" w14:textId="07F83B82" w:rsidR="00B47697" w:rsidDel="00B47697" w:rsidRDefault="00B47697">
            <w:pPr>
              <w:rPr>
                <w:del w:id="547" w:author="Cian Walker" w:date="2023-01-06T21:30:00Z"/>
              </w:rPr>
            </w:pPr>
          </w:p>
        </w:tc>
      </w:tr>
      <w:tr w:rsidR="00B47697" w:rsidDel="00B47697" w14:paraId="5579DBC4" w14:textId="659B38AA" w:rsidTr="00B47697">
        <w:tblPrEx>
          <w:tblCellMar>
            <w:top w:w="0" w:type="dxa"/>
            <w:left w:w="108" w:type="dxa"/>
            <w:bottom w:w="0" w:type="dxa"/>
            <w:right w:w="108" w:type="dxa"/>
          </w:tblCellMar>
          <w:tblPrExChange w:id="548" w:author="Cian Walker" w:date="2023-01-06T21:30:00Z">
            <w:tblPrEx>
              <w:tblCellMar>
                <w:top w:w="0" w:type="dxa"/>
                <w:left w:w="108" w:type="dxa"/>
                <w:bottom w:w="0" w:type="dxa"/>
                <w:right w:w="108" w:type="dxa"/>
              </w:tblCellMar>
            </w:tblPrEx>
          </w:tblPrExChange>
        </w:tblPrEx>
        <w:trPr>
          <w:del w:id="549" w:author="Cian Walker" w:date="2023-01-06T21:30:00Z"/>
        </w:trPr>
        <w:tc>
          <w:tcPr>
            <w:tcW w:w="16322" w:type="dxa"/>
            <w:gridSpan w:val="35"/>
            <w:tcBorders>
              <w:top w:val="none" w:sz="6" w:space="0" w:color="auto"/>
              <w:bottom w:val="none" w:sz="6" w:space="0" w:color="auto"/>
            </w:tcBorders>
            <w:tcPrChange w:id="550" w:author="Cian Walker" w:date="2023-01-06T21:30:00Z">
              <w:tcPr>
                <w:tcW w:w="16322" w:type="dxa"/>
                <w:gridSpan w:val="35"/>
                <w:tcBorders>
                  <w:top w:val="none" w:sz="6" w:space="0" w:color="auto"/>
                  <w:bottom w:val="none" w:sz="6" w:space="0" w:color="auto"/>
                </w:tcBorders>
              </w:tcPr>
            </w:tcPrChange>
          </w:tcPr>
          <w:p w14:paraId="2ACB34E2" w14:textId="4A10124F" w:rsidR="00B47697" w:rsidDel="00B47697" w:rsidRDefault="00B47697">
            <w:pPr>
              <w:rPr>
                <w:del w:id="551" w:author="Cian Walker" w:date="2023-01-06T21:30:00Z"/>
              </w:rPr>
            </w:pPr>
          </w:p>
        </w:tc>
      </w:tr>
      <w:tr w:rsidR="00B47697" w:rsidDel="00B47697" w14:paraId="2F44BE63" w14:textId="69279723" w:rsidTr="00B47697">
        <w:tblPrEx>
          <w:tblCellMar>
            <w:top w:w="0" w:type="dxa"/>
            <w:left w:w="0" w:type="dxa"/>
            <w:bottom w:w="0" w:type="dxa"/>
            <w:right w:w="0" w:type="dxa"/>
          </w:tblCellMar>
          <w:tblPrExChange w:id="552" w:author="Cian Walker" w:date="2023-01-06T21:30:00Z">
            <w:tblPrEx>
              <w:tblCellMar>
                <w:top w:w="0" w:type="dxa"/>
                <w:left w:w="0" w:type="dxa"/>
                <w:bottom w:w="0" w:type="dxa"/>
                <w:right w:w="0" w:type="dxa"/>
              </w:tblCellMar>
            </w:tblPrEx>
          </w:tblPrExChange>
        </w:tblPrEx>
        <w:trPr>
          <w:gridAfter w:val="30"/>
          <w:wAfter w:w="14065" w:type="dxa"/>
          <w:del w:id="553" w:author="Cian Walker" w:date="2023-01-06T21:30:00Z"/>
          <w:trPrChange w:id="554" w:author="Cian Walker" w:date="2023-01-06T21:30:00Z">
            <w:trPr>
              <w:gridAfter w:val="30"/>
            </w:trPr>
          </w:trPrChange>
        </w:trPr>
        <w:tc>
          <w:tcPr>
            <w:tcW w:w="1928" w:type="dxa"/>
            <w:gridSpan w:val="5"/>
            <w:tcBorders>
              <w:top w:val="none" w:sz="6" w:space="0" w:color="auto"/>
              <w:left w:val="none" w:sz="6" w:space="0" w:color="auto"/>
              <w:bottom w:val="none" w:sz="6" w:space="0" w:color="auto"/>
              <w:right w:val="none" w:sz="6" w:space="0" w:color="auto"/>
            </w:tcBorders>
            <w:tcPrChange w:id="555" w:author="Cian Walker" w:date="2023-01-06T21:30:00Z">
              <w:tcPr>
                <w:tcW w:w="1928" w:type="dxa"/>
                <w:gridSpan w:val="5"/>
                <w:tcBorders>
                  <w:top w:val="none" w:sz="6" w:space="0" w:color="auto"/>
                  <w:left w:val="none" w:sz="6" w:space="0" w:color="auto"/>
                  <w:bottom w:val="none" w:sz="6" w:space="0" w:color="auto"/>
                  <w:right w:val="none" w:sz="6" w:space="0" w:color="auto"/>
                </w:tcBorders>
              </w:tcPr>
            </w:tcPrChange>
          </w:tcPr>
          <w:p w14:paraId="14DE2CB8" w14:textId="7D3B5B39" w:rsidR="00B47697" w:rsidDel="00B47697" w:rsidRDefault="00B47697">
            <w:pPr>
              <w:rPr>
                <w:del w:id="556" w:author="Cian Walker" w:date="2023-01-06T21:30:00Z"/>
              </w:rPr>
            </w:pPr>
          </w:p>
        </w:tc>
      </w:tr>
      <w:tr w:rsidR="00B47697" w:rsidDel="00B47697" w14:paraId="18EA6A3F" w14:textId="143CDB9B" w:rsidTr="00B47697">
        <w:tblPrEx>
          <w:tblCellMar>
            <w:top w:w="0" w:type="dxa"/>
            <w:left w:w="108" w:type="dxa"/>
            <w:bottom w:w="0" w:type="dxa"/>
            <w:right w:w="108" w:type="dxa"/>
          </w:tblCellMar>
          <w:tblPrExChange w:id="557" w:author="Cian Walker" w:date="2023-01-06T21:30:00Z">
            <w:tblPrEx>
              <w:tblCellMar>
                <w:top w:w="0" w:type="dxa"/>
                <w:left w:w="108" w:type="dxa"/>
                <w:bottom w:w="0" w:type="dxa"/>
                <w:right w:w="108" w:type="dxa"/>
              </w:tblCellMar>
            </w:tblPrEx>
          </w:tblPrExChange>
        </w:tblPrEx>
        <w:trPr>
          <w:gridAfter w:val="30"/>
          <w:wAfter w:w="14065" w:type="dxa"/>
          <w:del w:id="558" w:author="Cian Walker" w:date="2023-01-06T21:30:00Z"/>
          <w:trPrChange w:id="559" w:author="Cian Walker" w:date="2023-01-06T21:30:00Z">
            <w:trPr>
              <w:gridAfter w:val="30"/>
            </w:trPr>
          </w:trPrChange>
        </w:trPr>
        <w:tc>
          <w:tcPr>
            <w:tcW w:w="1928" w:type="dxa"/>
            <w:gridSpan w:val="5"/>
            <w:tcBorders>
              <w:top w:val="none" w:sz="6" w:space="0" w:color="auto"/>
              <w:bottom w:val="none" w:sz="6" w:space="0" w:color="auto"/>
            </w:tcBorders>
            <w:tcPrChange w:id="560" w:author="Cian Walker" w:date="2023-01-06T21:30:00Z">
              <w:tcPr>
                <w:tcW w:w="1928" w:type="dxa"/>
                <w:gridSpan w:val="5"/>
                <w:tcBorders>
                  <w:top w:val="none" w:sz="6" w:space="0" w:color="auto"/>
                  <w:bottom w:val="none" w:sz="6" w:space="0" w:color="auto"/>
                </w:tcBorders>
              </w:tcPr>
            </w:tcPrChange>
          </w:tcPr>
          <w:p w14:paraId="2C00F936" w14:textId="2EDDF641" w:rsidR="00B47697" w:rsidDel="00B47697" w:rsidRDefault="00B47697">
            <w:pPr>
              <w:rPr>
                <w:del w:id="561" w:author="Cian Walker" w:date="2023-01-06T21:30:00Z"/>
              </w:rPr>
            </w:pPr>
          </w:p>
        </w:tc>
      </w:tr>
      <w:tr w:rsidR="00B47697" w:rsidDel="00B47697" w14:paraId="7521E390" w14:textId="0698201A" w:rsidTr="00B47697">
        <w:tblPrEx>
          <w:tblCellMar>
            <w:top w:w="0" w:type="dxa"/>
            <w:left w:w="0" w:type="dxa"/>
            <w:bottom w:w="0" w:type="dxa"/>
            <w:right w:w="0" w:type="dxa"/>
          </w:tblCellMar>
          <w:tblPrExChange w:id="562" w:author="Cian Walker" w:date="2023-01-06T21:30:00Z">
            <w:tblPrEx>
              <w:tblCellMar>
                <w:top w:w="0" w:type="dxa"/>
                <w:left w:w="0" w:type="dxa"/>
                <w:bottom w:w="0" w:type="dxa"/>
                <w:right w:w="0" w:type="dxa"/>
              </w:tblCellMar>
            </w:tblPrEx>
          </w:tblPrExChange>
        </w:tblPrEx>
        <w:trPr>
          <w:gridAfter w:val="10"/>
          <w:wAfter w:w="7245" w:type="dxa"/>
          <w:del w:id="563" w:author="Cian Walker" w:date="2023-01-06T21:30:00Z"/>
          <w:trPrChange w:id="56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56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4DAB4B20" w14:textId="27E490EA" w:rsidR="00B47697" w:rsidDel="00B47697" w:rsidRDefault="00B47697">
            <w:pPr>
              <w:rPr>
                <w:del w:id="566" w:author="Cian Walker" w:date="2023-01-06T21:30:00Z"/>
              </w:rPr>
            </w:pPr>
          </w:p>
        </w:tc>
      </w:tr>
      <w:tr w:rsidR="00B47697" w:rsidDel="00B47697" w14:paraId="338B2C60" w14:textId="43824B49" w:rsidTr="00B47697">
        <w:tblPrEx>
          <w:tblCellMar>
            <w:top w:w="0" w:type="dxa"/>
            <w:left w:w="108" w:type="dxa"/>
            <w:bottom w:w="0" w:type="dxa"/>
            <w:right w:w="108" w:type="dxa"/>
          </w:tblCellMar>
          <w:tblPrExChange w:id="567" w:author="Cian Walker" w:date="2023-01-06T21:30:00Z">
            <w:tblPrEx>
              <w:tblCellMar>
                <w:top w:w="0" w:type="dxa"/>
                <w:left w:w="108" w:type="dxa"/>
                <w:bottom w:w="0" w:type="dxa"/>
                <w:right w:w="108" w:type="dxa"/>
              </w:tblCellMar>
            </w:tblPrEx>
          </w:tblPrExChange>
        </w:tblPrEx>
        <w:trPr>
          <w:gridAfter w:val="10"/>
          <w:wAfter w:w="7245" w:type="dxa"/>
          <w:del w:id="568" w:author="Cian Walker" w:date="2023-01-06T21:30:00Z"/>
          <w:trPrChange w:id="569" w:author="Cian Walker" w:date="2023-01-06T21:30:00Z">
            <w:trPr>
              <w:gridAfter w:val="10"/>
            </w:trPr>
          </w:trPrChange>
        </w:trPr>
        <w:tc>
          <w:tcPr>
            <w:tcW w:w="8748" w:type="dxa"/>
            <w:gridSpan w:val="25"/>
            <w:tcBorders>
              <w:top w:val="none" w:sz="6" w:space="0" w:color="auto"/>
              <w:bottom w:val="none" w:sz="6" w:space="0" w:color="auto"/>
            </w:tcBorders>
            <w:tcPrChange w:id="570" w:author="Cian Walker" w:date="2023-01-06T21:30:00Z">
              <w:tcPr>
                <w:tcW w:w="8748" w:type="dxa"/>
                <w:gridSpan w:val="25"/>
                <w:tcBorders>
                  <w:top w:val="none" w:sz="6" w:space="0" w:color="auto"/>
                  <w:bottom w:val="none" w:sz="6" w:space="0" w:color="auto"/>
                </w:tcBorders>
              </w:tcPr>
            </w:tcPrChange>
          </w:tcPr>
          <w:p w14:paraId="72EBAC7C" w14:textId="151436AD" w:rsidR="00B47697" w:rsidDel="00B47697" w:rsidRDefault="00B47697">
            <w:pPr>
              <w:rPr>
                <w:del w:id="571" w:author="Cian Walker" w:date="2023-01-06T21:30:00Z"/>
              </w:rPr>
            </w:pPr>
          </w:p>
        </w:tc>
      </w:tr>
      <w:tr w:rsidR="00B47697" w:rsidDel="00B47697" w14:paraId="385AB716" w14:textId="5B53E009" w:rsidTr="00B47697">
        <w:tblPrEx>
          <w:tblCellMar>
            <w:top w:w="0" w:type="dxa"/>
            <w:left w:w="0" w:type="dxa"/>
            <w:bottom w:w="0" w:type="dxa"/>
            <w:right w:w="0" w:type="dxa"/>
          </w:tblCellMar>
          <w:tblPrExChange w:id="572" w:author="Cian Walker" w:date="2023-01-06T21:30:00Z">
            <w:tblPrEx>
              <w:tblCellMar>
                <w:top w:w="0" w:type="dxa"/>
                <w:left w:w="0" w:type="dxa"/>
                <w:bottom w:w="0" w:type="dxa"/>
                <w:right w:w="0" w:type="dxa"/>
              </w:tblCellMar>
            </w:tblPrEx>
          </w:tblPrExChange>
        </w:tblPrEx>
        <w:trPr>
          <w:gridAfter w:val="18"/>
          <w:wAfter w:w="11098" w:type="dxa"/>
          <w:del w:id="573" w:author="Cian Walker" w:date="2023-01-06T21:30:00Z"/>
          <w:trPrChange w:id="574" w:author="Cian Walker" w:date="2023-01-06T21:30:00Z">
            <w:trPr>
              <w:gridAfter w:val="18"/>
            </w:trPr>
          </w:trPrChange>
        </w:trPr>
        <w:tc>
          <w:tcPr>
            <w:tcW w:w="4895" w:type="dxa"/>
            <w:gridSpan w:val="17"/>
            <w:tcBorders>
              <w:top w:val="none" w:sz="6" w:space="0" w:color="auto"/>
              <w:left w:val="none" w:sz="6" w:space="0" w:color="auto"/>
              <w:bottom w:val="none" w:sz="6" w:space="0" w:color="auto"/>
              <w:right w:val="none" w:sz="6" w:space="0" w:color="auto"/>
            </w:tcBorders>
            <w:tcPrChange w:id="575" w:author="Cian Walker" w:date="2023-01-06T21:30:00Z">
              <w:tcPr>
                <w:tcW w:w="4895" w:type="dxa"/>
                <w:gridSpan w:val="17"/>
                <w:tcBorders>
                  <w:top w:val="none" w:sz="6" w:space="0" w:color="auto"/>
                  <w:left w:val="none" w:sz="6" w:space="0" w:color="auto"/>
                  <w:bottom w:val="none" w:sz="6" w:space="0" w:color="auto"/>
                  <w:right w:val="none" w:sz="6" w:space="0" w:color="auto"/>
                </w:tcBorders>
              </w:tcPr>
            </w:tcPrChange>
          </w:tcPr>
          <w:p w14:paraId="14FAD167" w14:textId="65647E73" w:rsidR="00B47697" w:rsidDel="00B47697" w:rsidRDefault="00B47697">
            <w:pPr>
              <w:rPr>
                <w:del w:id="576" w:author="Cian Walker" w:date="2023-01-06T21:30:00Z"/>
              </w:rPr>
            </w:pPr>
          </w:p>
        </w:tc>
      </w:tr>
      <w:tr w:rsidR="00B47697" w:rsidDel="00B47697" w14:paraId="370F0BBE" w14:textId="4EEC097A" w:rsidTr="00B47697">
        <w:tblPrEx>
          <w:tblCellMar>
            <w:top w:w="0" w:type="dxa"/>
            <w:left w:w="108" w:type="dxa"/>
            <w:bottom w:w="0" w:type="dxa"/>
            <w:right w:w="108" w:type="dxa"/>
          </w:tblCellMar>
          <w:tblPrExChange w:id="577" w:author="Cian Walker" w:date="2023-01-06T21:30:00Z">
            <w:tblPrEx>
              <w:tblCellMar>
                <w:top w:w="0" w:type="dxa"/>
                <w:left w:w="108" w:type="dxa"/>
                <w:bottom w:w="0" w:type="dxa"/>
                <w:right w:w="108" w:type="dxa"/>
              </w:tblCellMar>
            </w:tblPrEx>
          </w:tblPrExChange>
        </w:tblPrEx>
        <w:trPr>
          <w:gridAfter w:val="18"/>
          <w:wAfter w:w="11098" w:type="dxa"/>
          <w:del w:id="578" w:author="Cian Walker" w:date="2023-01-06T21:30:00Z"/>
          <w:trPrChange w:id="579" w:author="Cian Walker" w:date="2023-01-06T21:30:00Z">
            <w:trPr>
              <w:gridAfter w:val="18"/>
            </w:trPr>
          </w:trPrChange>
        </w:trPr>
        <w:tc>
          <w:tcPr>
            <w:tcW w:w="4895" w:type="dxa"/>
            <w:gridSpan w:val="17"/>
            <w:tcBorders>
              <w:top w:val="none" w:sz="6" w:space="0" w:color="auto"/>
              <w:bottom w:val="none" w:sz="6" w:space="0" w:color="auto"/>
            </w:tcBorders>
            <w:tcPrChange w:id="580" w:author="Cian Walker" w:date="2023-01-06T21:30:00Z">
              <w:tcPr>
                <w:tcW w:w="4895" w:type="dxa"/>
                <w:gridSpan w:val="17"/>
                <w:tcBorders>
                  <w:top w:val="none" w:sz="6" w:space="0" w:color="auto"/>
                  <w:bottom w:val="none" w:sz="6" w:space="0" w:color="auto"/>
                </w:tcBorders>
              </w:tcPr>
            </w:tcPrChange>
          </w:tcPr>
          <w:p w14:paraId="138A0356" w14:textId="3BC6A671" w:rsidR="00B47697" w:rsidDel="00B47697" w:rsidRDefault="00B47697">
            <w:pPr>
              <w:rPr>
                <w:del w:id="581" w:author="Cian Walker" w:date="2023-01-06T21:30:00Z"/>
              </w:rPr>
            </w:pPr>
          </w:p>
        </w:tc>
      </w:tr>
      <w:tr w:rsidR="00B47697" w:rsidDel="00B47697" w14:paraId="7B048B39" w14:textId="185223CA" w:rsidTr="00B47697">
        <w:tblPrEx>
          <w:tblCellMar>
            <w:top w:w="0" w:type="dxa"/>
            <w:left w:w="0" w:type="dxa"/>
            <w:bottom w:w="0" w:type="dxa"/>
            <w:right w:w="0" w:type="dxa"/>
          </w:tblCellMar>
          <w:tblPrExChange w:id="582" w:author="Cian Walker" w:date="2023-01-06T21:30:00Z">
            <w:tblPrEx>
              <w:tblCellMar>
                <w:top w:w="0" w:type="dxa"/>
                <w:left w:w="0" w:type="dxa"/>
                <w:bottom w:w="0" w:type="dxa"/>
                <w:right w:w="0" w:type="dxa"/>
              </w:tblCellMar>
            </w:tblPrEx>
          </w:tblPrExChange>
        </w:tblPrEx>
        <w:trPr>
          <w:gridAfter w:val="6"/>
          <w:wAfter w:w="5015" w:type="dxa"/>
          <w:del w:id="583" w:author="Cian Walker" w:date="2023-01-06T21:30:00Z"/>
          <w:trPrChange w:id="584" w:author="Cian Walker" w:date="2023-01-06T21:30:00Z">
            <w:trPr>
              <w:gridAfter w:val="6"/>
            </w:trPr>
          </w:trPrChange>
        </w:trPr>
        <w:tc>
          <w:tcPr>
            <w:tcW w:w="10978" w:type="dxa"/>
            <w:gridSpan w:val="29"/>
            <w:tcBorders>
              <w:top w:val="none" w:sz="6" w:space="0" w:color="auto"/>
              <w:left w:val="none" w:sz="6" w:space="0" w:color="auto"/>
              <w:bottom w:val="none" w:sz="6" w:space="0" w:color="auto"/>
              <w:right w:val="none" w:sz="6" w:space="0" w:color="auto"/>
            </w:tcBorders>
            <w:tcPrChange w:id="585" w:author="Cian Walker" w:date="2023-01-06T21:30:00Z">
              <w:tcPr>
                <w:tcW w:w="10978" w:type="dxa"/>
                <w:gridSpan w:val="29"/>
                <w:tcBorders>
                  <w:top w:val="none" w:sz="6" w:space="0" w:color="auto"/>
                  <w:left w:val="none" w:sz="6" w:space="0" w:color="auto"/>
                  <w:bottom w:val="none" w:sz="6" w:space="0" w:color="auto"/>
                  <w:right w:val="none" w:sz="6" w:space="0" w:color="auto"/>
                </w:tcBorders>
              </w:tcPr>
            </w:tcPrChange>
          </w:tcPr>
          <w:p w14:paraId="5323E7F5" w14:textId="123BB9C3" w:rsidR="00B47697" w:rsidDel="00B47697" w:rsidRDefault="00B47697">
            <w:pPr>
              <w:rPr>
                <w:del w:id="586" w:author="Cian Walker" w:date="2023-01-06T21:30:00Z"/>
              </w:rPr>
            </w:pPr>
          </w:p>
        </w:tc>
      </w:tr>
      <w:tr w:rsidR="00B47697" w:rsidDel="00B47697" w14:paraId="046CC555" w14:textId="386C28DD" w:rsidTr="00B47697">
        <w:tblPrEx>
          <w:tblCellMar>
            <w:top w:w="0" w:type="dxa"/>
            <w:left w:w="108" w:type="dxa"/>
            <w:bottom w:w="0" w:type="dxa"/>
            <w:right w:w="108" w:type="dxa"/>
          </w:tblCellMar>
          <w:tblPrExChange w:id="587" w:author="Cian Walker" w:date="2023-01-06T21:30:00Z">
            <w:tblPrEx>
              <w:tblCellMar>
                <w:top w:w="0" w:type="dxa"/>
                <w:left w:w="108" w:type="dxa"/>
                <w:bottom w:w="0" w:type="dxa"/>
                <w:right w:w="108" w:type="dxa"/>
              </w:tblCellMar>
            </w:tblPrEx>
          </w:tblPrExChange>
        </w:tblPrEx>
        <w:trPr>
          <w:gridAfter w:val="6"/>
          <w:wAfter w:w="5015" w:type="dxa"/>
          <w:del w:id="588" w:author="Cian Walker" w:date="2023-01-06T21:30:00Z"/>
          <w:trPrChange w:id="589" w:author="Cian Walker" w:date="2023-01-06T21:30:00Z">
            <w:trPr>
              <w:gridAfter w:val="6"/>
            </w:trPr>
          </w:trPrChange>
        </w:trPr>
        <w:tc>
          <w:tcPr>
            <w:tcW w:w="10978" w:type="dxa"/>
            <w:gridSpan w:val="29"/>
            <w:tcBorders>
              <w:top w:val="none" w:sz="6" w:space="0" w:color="auto"/>
              <w:bottom w:val="none" w:sz="6" w:space="0" w:color="auto"/>
            </w:tcBorders>
            <w:tcPrChange w:id="590" w:author="Cian Walker" w:date="2023-01-06T21:30:00Z">
              <w:tcPr>
                <w:tcW w:w="10978" w:type="dxa"/>
                <w:gridSpan w:val="29"/>
                <w:tcBorders>
                  <w:top w:val="none" w:sz="6" w:space="0" w:color="auto"/>
                  <w:bottom w:val="none" w:sz="6" w:space="0" w:color="auto"/>
                </w:tcBorders>
              </w:tcPr>
            </w:tcPrChange>
          </w:tcPr>
          <w:p w14:paraId="477EA61F" w14:textId="2233CDD5" w:rsidR="00B47697" w:rsidDel="00B47697" w:rsidRDefault="00B47697">
            <w:pPr>
              <w:rPr>
                <w:del w:id="591" w:author="Cian Walker" w:date="2023-01-06T21:30:00Z"/>
              </w:rPr>
            </w:pPr>
          </w:p>
        </w:tc>
      </w:tr>
      <w:tr w:rsidR="00B47697" w:rsidDel="00B47697" w14:paraId="0BD38C47" w14:textId="7FABDE40" w:rsidTr="00B47697">
        <w:tblPrEx>
          <w:tblCellMar>
            <w:top w:w="0" w:type="dxa"/>
            <w:left w:w="0" w:type="dxa"/>
            <w:bottom w:w="0" w:type="dxa"/>
            <w:right w:w="0" w:type="dxa"/>
          </w:tblCellMar>
          <w:tblPrExChange w:id="592" w:author="Cian Walker" w:date="2023-01-06T21:30:00Z">
            <w:tblPrEx>
              <w:tblCellMar>
                <w:top w:w="0" w:type="dxa"/>
                <w:left w:w="0" w:type="dxa"/>
                <w:bottom w:w="0" w:type="dxa"/>
                <w:right w:w="0" w:type="dxa"/>
              </w:tblCellMar>
            </w:tblPrEx>
          </w:tblPrExChange>
        </w:tblPrEx>
        <w:trPr>
          <w:gridAfter w:val="10"/>
          <w:wAfter w:w="7245" w:type="dxa"/>
          <w:del w:id="593" w:author="Cian Walker" w:date="2023-01-06T21:30:00Z"/>
          <w:trPrChange w:id="59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59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108D88EB" w14:textId="3D18E8E8" w:rsidR="00B47697" w:rsidDel="00B47697" w:rsidRDefault="00B47697">
            <w:pPr>
              <w:rPr>
                <w:del w:id="596" w:author="Cian Walker" w:date="2023-01-06T21:30:00Z"/>
              </w:rPr>
            </w:pPr>
          </w:p>
        </w:tc>
      </w:tr>
      <w:tr w:rsidR="00B47697" w:rsidDel="00B47697" w14:paraId="79A63B69" w14:textId="0DF0AFC6" w:rsidTr="00B47697">
        <w:tblPrEx>
          <w:tblCellMar>
            <w:top w:w="0" w:type="dxa"/>
            <w:left w:w="108" w:type="dxa"/>
            <w:bottom w:w="0" w:type="dxa"/>
            <w:right w:w="108" w:type="dxa"/>
          </w:tblCellMar>
          <w:tblPrExChange w:id="597" w:author="Cian Walker" w:date="2023-01-06T21:30:00Z">
            <w:tblPrEx>
              <w:tblCellMar>
                <w:top w:w="0" w:type="dxa"/>
                <w:left w:w="108" w:type="dxa"/>
                <w:bottom w:w="0" w:type="dxa"/>
                <w:right w:w="108" w:type="dxa"/>
              </w:tblCellMar>
            </w:tblPrEx>
          </w:tblPrExChange>
        </w:tblPrEx>
        <w:trPr>
          <w:gridAfter w:val="10"/>
          <w:wAfter w:w="7245" w:type="dxa"/>
          <w:del w:id="598" w:author="Cian Walker" w:date="2023-01-06T21:30:00Z"/>
          <w:trPrChange w:id="599" w:author="Cian Walker" w:date="2023-01-06T21:30:00Z">
            <w:trPr>
              <w:gridAfter w:val="10"/>
            </w:trPr>
          </w:trPrChange>
        </w:trPr>
        <w:tc>
          <w:tcPr>
            <w:tcW w:w="8748" w:type="dxa"/>
            <w:gridSpan w:val="25"/>
            <w:tcBorders>
              <w:top w:val="none" w:sz="6" w:space="0" w:color="auto"/>
              <w:bottom w:val="none" w:sz="6" w:space="0" w:color="auto"/>
            </w:tcBorders>
            <w:tcPrChange w:id="600" w:author="Cian Walker" w:date="2023-01-06T21:30:00Z">
              <w:tcPr>
                <w:tcW w:w="8748" w:type="dxa"/>
                <w:gridSpan w:val="25"/>
                <w:tcBorders>
                  <w:top w:val="none" w:sz="6" w:space="0" w:color="auto"/>
                  <w:bottom w:val="none" w:sz="6" w:space="0" w:color="auto"/>
                </w:tcBorders>
              </w:tcPr>
            </w:tcPrChange>
          </w:tcPr>
          <w:p w14:paraId="5394DF63" w14:textId="7F7A3282" w:rsidR="00B47697" w:rsidDel="00B47697" w:rsidRDefault="00B47697">
            <w:pPr>
              <w:rPr>
                <w:del w:id="601" w:author="Cian Walker" w:date="2023-01-06T21:30:00Z"/>
              </w:rPr>
            </w:pPr>
          </w:p>
        </w:tc>
      </w:tr>
      <w:tr w:rsidR="00B47697" w:rsidDel="00B47697" w14:paraId="47D6CA4D" w14:textId="1F1B08B4" w:rsidTr="00B47697">
        <w:tblPrEx>
          <w:tblCellMar>
            <w:top w:w="0" w:type="dxa"/>
            <w:left w:w="0" w:type="dxa"/>
            <w:bottom w:w="0" w:type="dxa"/>
            <w:right w:w="0" w:type="dxa"/>
          </w:tblCellMar>
          <w:tblPrExChange w:id="602" w:author="Cian Walker" w:date="2023-01-06T21:30:00Z">
            <w:tblPrEx>
              <w:tblCellMar>
                <w:top w:w="0" w:type="dxa"/>
                <w:left w:w="0" w:type="dxa"/>
                <w:bottom w:w="0" w:type="dxa"/>
                <w:right w:w="0" w:type="dxa"/>
              </w:tblCellMar>
            </w:tblPrEx>
          </w:tblPrExChange>
        </w:tblPrEx>
        <w:trPr>
          <w:gridAfter w:val="16"/>
          <w:wAfter w:w="10801" w:type="dxa"/>
          <w:del w:id="603" w:author="Cian Walker" w:date="2023-01-06T21:30:00Z"/>
          <w:trPrChange w:id="604" w:author="Cian Walker" w:date="2023-01-06T21:30:00Z">
            <w:trPr>
              <w:gridAfter w:val="16"/>
            </w:trPr>
          </w:trPrChange>
        </w:trPr>
        <w:tc>
          <w:tcPr>
            <w:tcW w:w="5192" w:type="dxa"/>
            <w:gridSpan w:val="19"/>
            <w:tcBorders>
              <w:top w:val="none" w:sz="6" w:space="0" w:color="auto"/>
              <w:left w:val="none" w:sz="6" w:space="0" w:color="auto"/>
              <w:bottom w:val="none" w:sz="6" w:space="0" w:color="auto"/>
              <w:right w:val="none" w:sz="6" w:space="0" w:color="auto"/>
            </w:tcBorders>
            <w:tcPrChange w:id="605" w:author="Cian Walker" w:date="2023-01-06T21:30:00Z">
              <w:tcPr>
                <w:tcW w:w="5192" w:type="dxa"/>
                <w:gridSpan w:val="19"/>
                <w:tcBorders>
                  <w:top w:val="none" w:sz="6" w:space="0" w:color="auto"/>
                  <w:left w:val="none" w:sz="6" w:space="0" w:color="auto"/>
                  <w:bottom w:val="none" w:sz="6" w:space="0" w:color="auto"/>
                  <w:right w:val="none" w:sz="6" w:space="0" w:color="auto"/>
                </w:tcBorders>
              </w:tcPr>
            </w:tcPrChange>
          </w:tcPr>
          <w:p w14:paraId="28A518D3" w14:textId="54320C9F" w:rsidR="00B47697" w:rsidDel="00B47697" w:rsidRDefault="00B47697">
            <w:pPr>
              <w:rPr>
                <w:del w:id="606" w:author="Cian Walker" w:date="2023-01-06T21:30:00Z"/>
              </w:rPr>
            </w:pPr>
          </w:p>
        </w:tc>
      </w:tr>
      <w:tr w:rsidR="00B47697" w:rsidDel="00B47697" w14:paraId="281B879D" w14:textId="38BED21A" w:rsidTr="00B47697">
        <w:tblPrEx>
          <w:tblCellMar>
            <w:top w:w="0" w:type="dxa"/>
            <w:left w:w="108" w:type="dxa"/>
            <w:bottom w:w="0" w:type="dxa"/>
            <w:right w:w="108" w:type="dxa"/>
          </w:tblCellMar>
          <w:tblPrExChange w:id="607" w:author="Cian Walker" w:date="2023-01-06T21:30:00Z">
            <w:tblPrEx>
              <w:tblCellMar>
                <w:top w:w="0" w:type="dxa"/>
                <w:left w:w="108" w:type="dxa"/>
                <w:bottom w:w="0" w:type="dxa"/>
                <w:right w:w="108" w:type="dxa"/>
              </w:tblCellMar>
            </w:tblPrEx>
          </w:tblPrExChange>
        </w:tblPrEx>
        <w:trPr>
          <w:gridAfter w:val="16"/>
          <w:wAfter w:w="10801" w:type="dxa"/>
          <w:del w:id="608" w:author="Cian Walker" w:date="2023-01-06T21:30:00Z"/>
          <w:trPrChange w:id="609" w:author="Cian Walker" w:date="2023-01-06T21:30:00Z">
            <w:trPr>
              <w:gridAfter w:val="16"/>
            </w:trPr>
          </w:trPrChange>
        </w:trPr>
        <w:tc>
          <w:tcPr>
            <w:tcW w:w="5192" w:type="dxa"/>
            <w:gridSpan w:val="19"/>
            <w:tcBorders>
              <w:top w:val="none" w:sz="6" w:space="0" w:color="auto"/>
              <w:bottom w:val="none" w:sz="6" w:space="0" w:color="auto"/>
            </w:tcBorders>
            <w:tcPrChange w:id="610" w:author="Cian Walker" w:date="2023-01-06T21:30:00Z">
              <w:tcPr>
                <w:tcW w:w="5192" w:type="dxa"/>
                <w:gridSpan w:val="19"/>
                <w:tcBorders>
                  <w:top w:val="none" w:sz="6" w:space="0" w:color="auto"/>
                  <w:bottom w:val="none" w:sz="6" w:space="0" w:color="auto"/>
                </w:tcBorders>
              </w:tcPr>
            </w:tcPrChange>
          </w:tcPr>
          <w:p w14:paraId="40AC0351" w14:textId="6B29AC2B" w:rsidR="00B47697" w:rsidDel="00B47697" w:rsidRDefault="00B47697">
            <w:pPr>
              <w:rPr>
                <w:del w:id="611" w:author="Cian Walker" w:date="2023-01-06T21:30:00Z"/>
              </w:rPr>
            </w:pPr>
          </w:p>
        </w:tc>
      </w:tr>
      <w:tr w:rsidR="00B47697" w:rsidDel="00B47697" w14:paraId="4E5C53B3" w14:textId="209966A3" w:rsidTr="00B47697">
        <w:tblPrEx>
          <w:tblCellMar>
            <w:top w:w="0" w:type="dxa"/>
            <w:left w:w="0" w:type="dxa"/>
            <w:bottom w:w="0" w:type="dxa"/>
            <w:right w:w="0" w:type="dxa"/>
          </w:tblCellMar>
          <w:tblPrExChange w:id="612" w:author="Cian Walker" w:date="2023-01-06T21:30:00Z">
            <w:tblPrEx>
              <w:tblCellMar>
                <w:top w:w="0" w:type="dxa"/>
                <w:left w:w="0" w:type="dxa"/>
                <w:bottom w:w="0" w:type="dxa"/>
                <w:right w:w="0" w:type="dxa"/>
              </w:tblCellMar>
            </w:tblPrEx>
          </w:tblPrExChange>
        </w:tblPrEx>
        <w:trPr>
          <w:gridAfter w:val="26"/>
          <w:wAfter w:w="12878" w:type="dxa"/>
          <w:del w:id="613" w:author="Cian Walker" w:date="2023-01-06T21:30:00Z"/>
          <w:trPrChange w:id="614" w:author="Cian Walker" w:date="2023-01-06T21:30:00Z">
            <w:trPr>
              <w:gridAfter w:val="26"/>
            </w:trPr>
          </w:trPrChange>
        </w:trPr>
        <w:tc>
          <w:tcPr>
            <w:tcW w:w="3115" w:type="dxa"/>
            <w:gridSpan w:val="9"/>
            <w:tcBorders>
              <w:top w:val="none" w:sz="6" w:space="0" w:color="auto"/>
              <w:left w:val="none" w:sz="6" w:space="0" w:color="auto"/>
              <w:bottom w:val="none" w:sz="6" w:space="0" w:color="auto"/>
              <w:right w:val="none" w:sz="6" w:space="0" w:color="auto"/>
            </w:tcBorders>
            <w:tcPrChange w:id="615" w:author="Cian Walker" w:date="2023-01-06T21:30:00Z">
              <w:tcPr>
                <w:tcW w:w="3115" w:type="dxa"/>
                <w:gridSpan w:val="9"/>
                <w:tcBorders>
                  <w:top w:val="none" w:sz="6" w:space="0" w:color="auto"/>
                  <w:left w:val="none" w:sz="6" w:space="0" w:color="auto"/>
                  <w:bottom w:val="none" w:sz="6" w:space="0" w:color="auto"/>
                  <w:right w:val="none" w:sz="6" w:space="0" w:color="auto"/>
                </w:tcBorders>
              </w:tcPr>
            </w:tcPrChange>
          </w:tcPr>
          <w:p w14:paraId="4E1E39BF" w14:textId="2E983797" w:rsidR="00B47697" w:rsidDel="00B47697" w:rsidRDefault="00B47697">
            <w:pPr>
              <w:rPr>
                <w:del w:id="616" w:author="Cian Walker" w:date="2023-01-06T21:30:00Z"/>
              </w:rPr>
            </w:pPr>
          </w:p>
        </w:tc>
      </w:tr>
      <w:tr w:rsidR="00B47697" w:rsidDel="00B47697" w14:paraId="6E57DA54" w14:textId="6EBB3B9B" w:rsidTr="00B47697">
        <w:tblPrEx>
          <w:tblCellMar>
            <w:top w:w="0" w:type="dxa"/>
            <w:left w:w="108" w:type="dxa"/>
            <w:bottom w:w="0" w:type="dxa"/>
            <w:right w:w="108" w:type="dxa"/>
          </w:tblCellMar>
          <w:tblPrExChange w:id="617" w:author="Cian Walker" w:date="2023-01-06T21:30:00Z">
            <w:tblPrEx>
              <w:tblCellMar>
                <w:top w:w="0" w:type="dxa"/>
                <w:left w:w="108" w:type="dxa"/>
                <w:bottom w:w="0" w:type="dxa"/>
                <w:right w:w="108" w:type="dxa"/>
              </w:tblCellMar>
            </w:tblPrEx>
          </w:tblPrExChange>
        </w:tblPrEx>
        <w:trPr>
          <w:gridAfter w:val="26"/>
          <w:wAfter w:w="12878" w:type="dxa"/>
          <w:del w:id="618" w:author="Cian Walker" w:date="2023-01-06T21:30:00Z"/>
          <w:trPrChange w:id="619" w:author="Cian Walker" w:date="2023-01-06T21:30:00Z">
            <w:trPr>
              <w:gridAfter w:val="26"/>
            </w:trPr>
          </w:trPrChange>
        </w:trPr>
        <w:tc>
          <w:tcPr>
            <w:tcW w:w="3115" w:type="dxa"/>
            <w:gridSpan w:val="9"/>
            <w:tcBorders>
              <w:top w:val="none" w:sz="6" w:space="0" w:color="auto"/>
              <w:bottom w:val="none" w:sz="6" w:space="0" w:color="auto"/>
            </w:tcBorders>
            <w:tcPrChange w:id="620" w:author="Cian Walker" w:date="2023-01-06T21:30:00Z">
              <w:tcPr>
                <w:tcW w:w="3115" w:type="dxa"/>
                <w:gridSpan w:val="9"/>
                <w:tcBorders>
                  <w:top w:val="none" w:sz="6" w:space="0" w:color="auto"/>
                  <w:bottom w:val="none" w:sz="6" w:space="0" w:color="auto"/>
                </w:tcBorders>
              </w:tcPr>
            </w:tcPrChange>
          </w:tcPr>
          <w:p w14:paraId="77BE8A82" w14:textId="38033955" w:rsidR="00B47697" w:rsidDel="00B47697" w:rsidRDefault="00B47697">
            <w:pPr>
              <w:rPr>
                <w:del w:id="621" w:author="Cian Walker" w:date="2023-01-06T21:30:00Z"/>
              </w:rPr>
            </w:pPr>
          </w:p>
        </w:tc>
      </w:tr>
      <w:tr w:rsidR="00B47697" w:rsidDel="00B47697" w14:paraId="21216C0E" w14:textId="52E5B179" w:rsidTr="00B47697">
        <w:tblPrEx>
          <w:tblCellMar>
            <w:top w:w="0" w:type="dxa"/>
            <w:left w:w="0" w:type="dxa"/>
            <w:bottom w:w="0" w:type="dxa"/>
            <w:right w:w="0" w:type="dxa"/>
          </w:tblCellMar>
          <w:tblPrExChange w:id="622" w:author="Cian Walker" w:date="2023-01-06T21:30:00Z">
            <w:tblPrEx>
              <w:tblCellMar>
                <w:top w:w="0" w:type="dxa"/>
                <w:left w:w="0" w:type="dxa"/>
                <w:bottom w:w="0" w:type="dxa"/>
                <w:right w:w="0" w:type="dxa"/>
              </w:tblCellMar>
            </w:tblPrEx>
          </w:tblPrExChange>
        </w:tblPrEx>
        <w:trPr>
          <w:gridAfter w:val="23"/>
          <w:wAfter w:w="12284" w:type="dxa"/>
          <w:del w:id="623" w:author="Cian Walker" w:date="2023-01-06T21:30:00Z"/>
          <w:trPrChange w:id="624" w:author="Cian Walker" w:date="2023-01-06T21:30:00Z">
            <w:trPr>
              <w:gridAfter w:val="23"/>
            </w:trPr>
          </w:trPrChange>
        </w:trPr>
        <w:tc>
          <w:tcPr>
            <w:tcW w:w="3709" w:type="dxa"/>
            <w:gridSpan w:val="12"/>
            <w:tcBorders>
              <w:top w:val="none" w:sz="6" w:space="0" w:color="auto"/>
              <w:left w:val="none" w:sz="6" w:space="0" w:color="auto"/>
              <w:bottom w:val="none" w:sz="6" w:space="0" w:color="auto"/>
              <w:right w:val="none" w:sz="6" w:space="0" w:color="auto"/>
            </w:tcBorders>
            <w:tcPrChange w:id="625" w:author="Cian Walker" w:date="2023-01-06T21:30:00Z">
              <w:tcPr>
                <w:tcW w:w="3709" w:type="dxa"/>
                <w:gridSpan w:val="12"/>
                <w:tcBorders>
                  <w:top w:val="none" w:sz="6" w:space="0" w:color="auto"/>
                  <w:left w:val="none" w:sz="6" w:space="0" w:color="auto"/>
                  <w:bottom w:val="none" w:sz="6" w:space="0" w:color="auto"/>
                  <w:right w:val="none" w:sz="6" w:space="0" w:color="auto"/>
                </w:tcBorders>
              </w:tcPr>
            </w:tcPrChange>
          </w:tcPr>
          <w:p w14:paraId="4E958E79" w14:textId="1690FA79" w:rsidR="00B47697" w:rsidDel="00B47697" w:rsidRDefault="00B47697">
            <w:pPr>
              <w:rPr>
                <w:del w:id="626" w:author="Cian Walker" w:date="2023-01-06T21:30:00Z"/>
              </w:rPr>
            </w:pPr>
          </w:p>
        </w:tc>
      </w:tr>
      <w:tr w:rsidR="00B47697" w:rsidDel="00B47697" w14:paraId="7209F84A" w14:textId="486E6360" w:rsidTr="00B47697">
        <w:tblPrEx>
          <w:tblCellMar>
            <w:top w:w="0" w:type="dxa"/>
            <w:left w:w="108" w:type="dxa"/>
            <w:bottom w:w="0" w:type="dxa"/>
            <w:right w:w="108" w:type="dxa"/>
          </w:tblCellMar>
          <w:tblPrExChange w:id="627" w:author="Cian Walker" w:date="2023-01-06T21:30:00Z">
            <w:tblPrEx>
              <w:tblCellMar>
                <w:top w:w="0" w:type="dxa"/>
                <w:left w:w="108" w:type="dxa"/>
                <w:bottom w:w="0" w:type="dxa"/>
                <w:right w:w="108" w:type="dxa"/>
              </w:tblCellMar>
            </w:tblPrEx>
          </w:tblPrExChange>
        </w:tblPrEx>
        <w:trPr>
          <w:gridAfter w:val="23"/>
          <w:wAfter w:w="12284" w:type="dxa"/>
          <w:del w:id="628" w:author="Cian Walker" w:date="2023-01-06T21:30:00Z"/>
          <w:trPrChange w:id="629" w:author="Cian Walker" w:date="2023-01-06T21:30:00Z">
            <w:trPr>
              <w:gridAfter w:val="23"/>
            </w:trPr>
          </w:trPrChange>
        </w:trPr>
        <w:tc>
          <w:tcPr>
            <w:tcW w:w="3709" w:type="dxa"/>
            <w:gridSpan w:val="12"/>
            <w:tcBorders>
              <w:top w:val="none" w:sz="6" w:space="0" w:color="auto"/>
              <w:bottom w:val="none" w:sz="6" w:space="0" w:color="auto"/>
            </w:tcBorders>
            <w:tcPrChange w:id="630" w:author="Cian Walker" w:date="2023-01-06T21:30:00Z">
              <w:tcPr>
                <w:tcW w:w="3709" w:type="dxa"/>
                <w:gridSpan w:val="12"/>
                <w:tcBorders>
                  <w:top w:val="none" w:sz="6" w:space="0" w:color="auto"/>
                  <w:bottom w:val="none" w:sz="6" w:space="0" w:color="auto"/>
                </w:tcBorders>
              </w:tcPr>
            </w:tcPrChange>
          </w:tcPr>
          <w:p w14:paraId="68876E2B" w14:textId="50D64DAA" w:rsidR="00B47697" w:rsidDel="00B47697" w:rsidRDefault="00B47697">
            <w:pPr>
              <w:rPr>
                <w:del w:id="631" w:author="Cian Walker" w:date="2023-01-06T21:30:00Z"/>
              </w:rPr>
            </w:pPr>
          </w:p>
        </w:tc>
      </w:tr>
      <w:tr w:rsidR="00B47697" w:rsidDel="00B47697" w14:paraId="073B245F" w14:textId="39D226C9" w:rsidTr="00B47697">
        <w:tblPrEx>
          <w:tblCellMar>
            <w:top w:w="0" w:type="dxa"/>
            <w:left w:w="0" w:type="dxa"/>
            <w:bottom w:w="0" w:type="dxa"/>
            <w:right w:w="0" w:type="dxa"/>
          </w:tblCellMar>
          <w:tblPrExChange w:id="632" w:author="Cian Walker" w:date="2023-01-06T21:30:00Z">
            <w:tblPrEx>
              <w:tblCellMar>
                <w:top w:w="0" w:type="dxa"/>
                <w:left w:w="0" w:type="dxa"/>
                <w:bottom w:w="0" w:type="dxa"/>
                <w:right w:w="0" w:type="dxa"/>
              </w:tblCellMar>
            </w:tblPrEx>
          </w:tblPrExChange>
        </w:tblPrEx>
        <w:trPr>
          <w:gridAfter w:val="21"/>
          <w:wAfter w:w="11839" w:type="dxa"/>
          <w:del w:id="633" w:author="Cian Walker" w:date="2023-01-06T21:30:00Z"/>
          <w:trPrChange w:id="634" w:author="Cian Walker" w:date="2023-01-06T21:30:00Z">
            <w:trPr>
              <w:gridAfter w:val="21"/>
            </w:trPr>
          </w:trPrChange>
        </w:trPr>
        <w:tc>
          <w:tcPr>
            <w:tcW w:w="4154" w:type="dxa"/>
            <w:gridSpan w:val="14"/>
            <w:tcBorders>
              <w:top w:val="none" w:sz="6" w:space="0" w:color="auto"/>
              <w:left w:val="none" w:sz="6" w:space="0" w:color="auto"/>
              <w:bottom w:val="none" w:sz="6" w:space="0" w:color="auto"/>
              <w:right w:val="none" w:sz="6" w:space="0" w:color="auto"/>
            </w:tcBorders>
            <w:tcPrChange w:id="635" w:author="Cian Walker" w:date="2023-01-06T21:30:00Z">
              <w:tcPr>
                <w:tcW w:w="4154" w:type="dxa"/>
                <w:gridSpan w:val="14"/>
                <w:tcBorders>
                  <w:top w:val="none" w:sz="6" w:space="0" w:color="auto"/>
                  <w:left w:val="none" w:sz="6" w:space="0" w:color="auto"/>
                  <w:bottom w:val="none" w:sz="6" w:space="0" w:color="auto"/>
                  <w:right w:val="none" w:sz="6" w:space="0" w:color="auto"/>
                </w:tcBorders>
              </w:tcPr>
            </w:tcPrChange>
          </w:tcPr>
          <w:p w14:paraId="600E574F" w14:textId="24E6803B" w:rsidR="00B47697" w:rsidDel="00B47697" w:rsidRDefault="00B47697">
            <w:pPr>
              <w:rPr>
                <w:del w:id="636" w:author="Cian Walker" w:date="2023-01-06T21:30:00Z"/>
              </w:rPr>
            </w:pPr>
          </w:p>
        </w:tc>
      </w:tr>
      <w:tr w:rsidR="00B47697" w:rsidDel="00B47697" w14:paraId="2E9215CA" w14:textId="3CF60224" w:rsidTr="00B47697">
        <w:tblPrEx>
          <w:tblCellMar>
            <w:top w:w="0" w:type="dxa"/>
            <w:left w:w="108" w:type="dxa"/>
            <w:bottom w:w="0" w:type="dxa"/>
            <w:right w:w="108" w:type="dxa"/>
          </w:tblCellMar>
          <w:tblPrExChange w:id="637" w:author="Cian Walker" w:date="2023-01-06T21:30:00Z">
            <w:tblPrEx>
              <w:tblCellMar>
                <w:top w:w="0" w:type="dxa"/>
                <w:left w:w="108" w:type="dxa"/>
                <w:bottom w:w="0" w:type="dxa"/>
                <w:right w:w="108" w:type="dxa"/>
              </w:tblCellMar>
            </w:tblPrEx>
          </w:tblPrExChange>
        </w:tblPrEx>
        <w:trPr>
          <w:gridAfter w:val="21"/>
          <w:wAfter w:w="11839" w:type="dxa"/>
          <w:del w:id="638" w:author="Cian Walker" w:date="2023-01-06T21:30:00Z"/>
          <w:trPrChange w:id="639" w:author="Cian Walker" w:date="2023-01-06T21:30:00Z">
            <w:trPr>
              <w:gridAfter w:val="21"/>
            </w:trPr>
          </w:trPrChange>
        </w:trPr>
        <w:tc>
          <w:tcPr>
            <w:tcW w:w="4154" w:type="dxa"/>
            <w:gridSpan w:val="14"/>
            <w:tcBorders>
              <w:top w:val="none" w:sz="6" w:space="0" w:color="auto"/>
              <w:bottom w:val="none" w:sz="6" w:space="0" w:color="auto"/>
            </w:tcBorders>
            <w:tcPrChange w:id="640" w:author="Cian Walker" w:date="2023-01-06T21:30:00Z">
              <w:tcPr>
                <w:tcW w:w="4154" w:type="dxa"/>
                <w:gridSpan w:val="14"/>
                <w:tcBorders>
                  <w:top w:val="none" w:sz="6" w:space="0" w:color="auto"/>
                  <w:bottom w:val="none" w:sz="6" w:space="0" w:color="auto"/>
                </w:tcBorders>
              </w:tcPr>
            </w:tcPrChange>
          </w:tcPr>
          <w:p w14:paraId="24370C94" w14:textId="4E26AE35" w:rsidR="00B47697" w:rsidDel="00B47697" w:rsidRDefault="00B47697">
            <w:pPr>
              <w:rPr>
                <w:del w:id="641" w:author="Cian Walker" w:date="2023-01-06T21:30:00Z"/>
              </w:rPr>
            </w:pPr>
          </w:p>
        </w:tc>
      </w:tr>
      <w:tr w:rsidR="00B47697" w:rsidDel="00B47697" w14:paraId="372D0A72" w14:textId="2B67A276" w:rsidTr="00B47697">
        <w:tblPrEx>
          <w:tblCellMar>
            <w:top w:w="0" w:type="dxa"/>
            <w:left w:w="0" w:type="dxa"/>
            <w:bottom w:w="0" w:type="dxa"/>
            <w:right w:w="0" w:type="dxa"/>
          </w:tblCellMar>
          <w:tblPrExChange w:id="642" w:author="Cian Walker" w:date="2023-01-06T21:30:00Z">
            <w:tblPrEx>
              <w:tblCellMar>
                <w:top w:w="0" w:type="dxa"/>
                <w:left w:w="0" w:type="dxa"/>
                <w:bottom w:w="0" w:type="dxa"/>
                <w:right w:w="0" w:type="dxa"/>
              </w:tblCellMar>
            </w:tblPrEx>
          </w:tblPrExChange>
        </w:tblPrEx>
        <w:trPr>
          <w:gridAfter w:val="19"/>
          <w:wAfter w:w="11246" w:type="dxa"/>
          <w:del w:id="643" w:author="Cian Walker" w:date="2023-01-06T21:30:00Z"/>
          <w:trPrChange w:id="644" w:author="Cian Walker" w:date="2023-01-06T21:30:00Z">
            <w:trPr>
              <w:gridAfter w:val="19"/>
            </w:trPr>
          </w:trPrChange>
        </w:trPr>
        <w:tc>
          <w:tcPr>
            <w:tcW w:w="4747" w:type="dxa"/>
            <w:gridSpan w:val="16"/>
            <w:tcBorders>
              <w:top w:val="none" w:sz="6" w:space="0" w:color="auto"/>
              <w:left w:val="none" w:sz="6" w:space="0" w:color="auto"/>
              <w:bottom w:val="none" w:sz="6" w:space="0" w:color="auto"/>
              <w:right w:val="none" w:sz="6" w:space="0" w:color="auto"/>
            </w:tcBorders>
            <w:tcPrChange w:id="645" w:author="Cian Walker" w:date="2023-01-06T21:30:00Z">
              <w:tcPr>
                <w:tcW w:w="4747" w:type="dxa"/>
                <w:gridSpan w:val="16"/>
                <w:tcBorders>
                  <w:top w:val="none" w:sz="6" w:space="0" w:color="auto"/>
                  <w:left w:val="none" w:sz="6" w:space="0" w:color="auto"/>
                  <w:bottom w:val="none" w:sz="6" w:space="0" w:color="auto"/>
                  <w:right w:val="none" w:sz="6" w:space="0" w:color="auto"/>
                </w:tcBorders>
              </w:tcPr>
            </w:tcPrChange>
          </w:tcPr>
          <w:p w14:paraId="773252C6" w14:textId="6CCA63E8" w:rsidR="00B47697" w:rsidDel="00B47697" w:rsidRDefault="00B47697">
            <w:pPr>
              <w:rPr>
                <w:del w:id="646" w:author="Cian Walker" w:date="2023-01-06T21:30:00Z"/>
              </w:rPr>
            </w:pPr>
          </w:p>
        </w:tc>
      </w:tr>
      <w:tr w:rsidR="00B47697" w:rsidDel="00B47697" w14:paraId="3752B703" w14:textId="6D5A059F" w:rsidTr="00B47697">
        <w:tblPrEx>
          <w:tblCellMar>
            <w:top w:w="0" w:type="dxa"/>
            <w:left w:w="108" w:type="dxa"/>
            <w:bottom w:w="0" w:type="dxa"/>
            <w:right w:w="108" w:type="dxa"/>
          </w:tblCellMar>
          <w:tblPrExChange w:id="647" w:author="Cian Walker" w:date="2023-01-06T21:30:00Z">
            <w:tblPrEx>
              <w:tblCellMar>
                <w:top w:w="0" w:type="dxa"/>
                <w:left w:w="108" w:type="dxa"/>
                <w:bottom w:w="0" w:type="dxa"/>
                <w:right w:w="108" w:type="dxa"/>
              </w:tblCellMar>
            </w:tblPrEx>
          </w:tblPrExChange>
        </w:tblPrEx>
        <w:trPr>
          <w:gridAfter w:val="19"/>
          <w:wAfter w:w="11246" w:type="dxa"/>
          <w:del w:id="648" w:author="Cian Walker" w:date="2023-01-06T21:30:00Z"/>
          <w:trPrChange w:id="649" w:author="Cian Walker" w:date="2023-01-06T21:30:00Z">
            <w:trPr>
              <w:gridAfter w:val="19"/>
            </w:trPr>
          </w:trPrChange>
        </w:trPr>
        <w:tc>
          <w:tcPr>
            <w:tcW w:w="4747" w:type="dxa"/>
            <w:gridSpan w:val="16"/>
            <w:tcBorders>
              <w:top w:val="none" w:sz="6" w:space="0" w:color="auto"/>
              <w:bottom w:val="none" w:sz="6" w:space="0" w:color="auto"/>
            </w:tcBorders>
            <w:tcPrChange w:id="650" w:author="Cian Walker" w:date="2023-01-06T21:30:00Z">
              <w:tcPr>
                <w:tcW w:w="4747" w:type="dxa"/>
                <w:gridSpan w:val="16"/>
                <w:tcBorders>
                  <w:top w:val="none" w:sz="6" w:space="0" w:color="auto"/>
                  <w:bottom w:val="none" w:sz="6" w:space="0" w:color="auto"/>
                </w:tcBorders>
              </w:tcPr>
            </w:tcPrChange>
          </w:tcPr>
          <w:p w14:paraId="6E23E84F" w14:textId="41D040FD" w:rsidR="00B47697" w:rsidDel="00B47697" w:rsidRDefault="00B47697">
            <w:pPr>
              <w:rPr>
                <w:del w:id="651" w:author="Cian Walker" w:date="2023-01-06T21:30:00Z"/>
              </w:rPr>
            </w:pPr>
          </w:p>
        </w:tc>
      </w:tr>
      <w:tr w:rsidR="00B47697" w:rsidDel="00B47697" w14:paraId="5B05B44A" w14:textId="0A4F10B8" w:rsidTr="00B47697">
        <w:tblPrEx>
          <w:tblCellMar>
            <w:top w:w="0" w:type="dxa"/>
            <w:left w:w="0" w:type="dxa"/>
            <w:bottom w:w="0" w:type="dxa"/>
            <w:right w:w="0" w:type="dxa"/>
          </w:tblCellMar>
          <w:tblPrExChange w:id="652" w:author="Cian Walker" w:date="2023-01-06T21:30:00Z">
            <w:tblPrEx>
              <w:tblCellMar>
                <w:top w:w="0" w:type="dxa"/>
                <w:left w:w="0" w:type="dxa"/>
                <w:bottom w:w="0" w:type="dxa"/>
                <w:right w:w="0" w:type="dxa"/>
              </w:tblCellMar>
            </w:tblPrEx>
          </w:tblPrExChange>
        </w:tblPrEx>
        <w:trPr>
          <w:gridAfter w:val="24"/>
          <w:wAfter w:w="12433" w:type="dxa"/>
          <w:del w:id="653" w:author="Cian Walker" w:date="2023-01-06T21:30:00Z"/>
          <w:trPrChange w:id="654" w:author="Cian Walker" w:date="2023-01-06T21:30:00Z">
            <w:trPr>
              <w:gridAfter w:val="24"/>
            </w:trPr>
          </w:trPrChange>
        </w:trPr>
        <w:tc>
          <w:tcPr>
            <w:tcW w:w="3560" w:type="dxa"/>
            <w:gridSpan w:val="11"/>
            <w:tcBorders>
              <w:top w:val="none" w:sz="6" w:space="0" w:color="auto"/>
              <w:left w:val="none" w:sz="6" w:space="0" w:color="auto"/>
              <w:bottom w:val="none" w:sz="6" w:space="0" w:color="auto"/>
              <w:right w:val="none" w:sz="6" w:space="0" w:color="auto"/>
            </w:tcBorders>
            <w:tcPrChange w:id="655" w:author="Cian Walker" w:date="2023-01-06T21:30:00Z">
              <w:tcPr>
                <w:tcW w:w="3560" w:type="dxa"/>
                <w:gridSpan w:val="11"/>
                <w:tcBorders>
                  <w:top w:val="none" w:sz="6" w:space="0" w:color="auto"/>
                  <w:left w:val="none" w:sz="6" w:space="0" w:color="auto"/>
                  <w:bottom w:val="none" w:sz="6" w:space="0" w:color="auto"/>
                  <w:right w:val="none" w:sz="6" w:space="0" w:color="auto"/>
                </w:tcBorders>
              </w:tcPr>
            </w:tcPrChange>
          </w:tcPr>
          <w:p w14:paraId="6BB8DE67" w14:textId="3594034A" w:rsidR="00B47697" w:rsidDel="00B47697" w:rsidRDefault="00B47697">
            <w:pPr>
              <w:rPr>
                <w:del w:id="656" w:author="Cian Walker" w:date="2023-01-06T21:30:00Z"/>
              </w:rPr>
            </w:pPr>
          </w:p>
        </w:tc>
      </w:tr>
      <w:tr w:rsidR="00B47697" w:rsidDel="00B47697" w14:paraId="0E600FD9" w14:textId="579DD502" w:rsidTr="00B47697">
        <w:tblPrEx>
          <w:tblCellMar>
            <w:top w:w="0" w:type="dxa"/>
            <w:left w:w="108" w:type="dxa"/>
            <w:bottom w:w="0" w:type="dxa"/>
            <w:right w:w="108" w:type="dxa"/>
          </w:tblCellMar>
          <w:tblPrExChange w:id="657" w:author="Cian Walker" w:date="2023-01-06T21:30:00Z">
            <w:tblPrEx>
              <w:tblCellMar>
                <w:top w:w="0" w:type="dxa"/>
                <w:left w:w="108" w:type="dxa"/>
                <w:bottom w:w="0" w:type="dxa"/>
                <w:right w:w="108" w:type="dxa"/>
              </w:tblCellMar>
            </w:tblPrEx>
          </w:tblPrExChange>
        </w:tblPrEx>
        <w:trPr>
          <w:gridAfter w:val="24"/>
          <w:wAfter w:w="12433" w:type="dxa"/>
          <w:del w:id="658" w:author="Cian Walker" w:date="2023-01-06T21:30:00Z"/>
          <w:trPrChange w:id="659" w:author="Cian Walker" w:date="2023-01-06T21:30:00Z">
            <w:trPr>
              <w:gridAfter w:val="24"/>
            </w:trPr>
          </w:trPrChange>
        </w:trPr>
        <w:tc>
          <w:tcPr>
            <w:tcW w:w="3560" w:type="dxa"/>
            <w:gridSpan w:val="11"/>
            <w:tcBorders>
              <w:top w:val="none" w:sz="6" w:space="0" w:color="auto"/>
              <w:bottom w:val="none" w:sz="6" w:space="0" w:color="auto"/>
            </w:tcBorders>
            <w:tcPrChange w:id="660" w:author="Cian Walker" w:date="2023-01-06T21:30:00Z">
              <w:tcPr>
                <w:tcW w:w="3560" w:type="dxa"/>
                <w:gridSpan w:val="11"/>
                <w:tcBorders>
                  <w:top w:val="none" w:sz="6" w:space="0" w:color="auto"/>
                  <w:bottom w:val="none" w:sz="6" w:space="0" w:color="auto"/>
                </w:tcBorders>
              </w:tcPr>
            </w:tcPrChange>
          </w:tcPr>
          <w:p w14:paraId="7AFB61D0" w14:textId="1641065D" w:rsidR="00B47697" w:rsidDel="00B47697" w:rsidRDefault="00B47697">
            <w:pPr>
              <w:rPr>
                <w:del w:id="661" w:author="Cian Walker" w:date="2023-01-06T21:30:00Z"/>
              </w:rPr>
            </w:pPr>
          </w:p>
        </w:tc>
      </w:tr>
      <w:tr w:rsidR="00B47697" w:rsidDel="00B47697" w14:paraId="4DF56944" w14:textId="04A82BDA" w:rsidTr="00B47697">
        <w:tblPrEx>
          <w:tblCellMar>
            <w:top w:w="0" w:type="dxa"/>
            <w:left w:w="0" w:type="dxa"/>
            <w:bottom w:w="0" w:type="dxa"/>
            <w:right w:w="0" w:type="dxa"/>
          </w:tblCellMar>
          <w:tblPrExChange w:id="662" w:author="Cian Walker" w:date="2023-01-06T21:30:00Z">
            <w:tblPrEx>
              <w:tblCellMar>
                <w:top w:w="0" w:type="dxa"/>
                <w:left w:w="0" w:type="dxa"/>
                <w:bottom w:w="0" w:type="dxa"/>
                <w:right w:w="0" w:type="dxa"/>
              </w:tblCellMar>
            </w:tblPrEx>
          </w:tblPrExChange>
        </w:tblPrEx>
        <w:trPr>
          <w:gridAfter w:val="23"/>
          <w:wAfter w:w="12284" w:type="dxa"/>
          <w:del w:id="663" w:author="Cian Walker" w:date="2023-01-06T21:30:00Z"/>
          <w:trPrChange w:id="664" w:author="Cian Walker" w:date="2023-01-06T21:30:00Z">
            <w:trPr>
              <w:gridAfter w:val="23"/>
            </w:trPr>
          </w:trPrChange>
        </w:trPr>
        <w:tc>
          <w:tcPr>
            <w:tcW w:w="3709" w:type="dxa"/>
            <w:gridSpan w:val="12"/>
            <w:tcBorders>
              <w:top w:val="none" w:sz="6" w:space="0" w:color="auto"/>
              <w:left w:val="none" w:sz="6" w:space="0" w:color="auto"/>
              <w:bottom w:val="none" w:sz="6" w:space="0" w:color="auto"/>
              <w:right w:val="none" w:sz="6" w:space="0" w:color="auto"/>
            </w:tcBorders>
            <w:tcPrChange w:id="665" w:author="Cian Walker" w:date="2023-01-06T21:30:00Z">
              <w:tcPr>
                <w:tcW w:w="3709" w:type="dxa"/>
                <w:gridSpan w:val="12"/>
                <w:tcBorders>
                  <w:top w:val="none" w:sz="6" w:space="0" w:color="auto"/>
                  <w:left w:val="none" w:sz="6" w:space="0" w:color="auto"/>
                  <w:bottom w:val="none" w:sz="6" w:space="0" w:color="auto"/>
                  <w:right w:val="none" w:sz="6" w:space="0" w:color="auto"/>
                </w:tcBorders>
              </w:tcPr>
            </w:tcPrChange>
          </w:tcPr>
          <w:p w14:paraId="6E83B755" w14:textId="1ADF540D" w:rsidR="00B47697" w:rsidDel="00B47697" w:rsidRDefault="00B47697">
            <w:pPr>
              <w:rPr>
                <w:del w:id="666" w:author="Cian Walker" w:date="2023-01-06T21:30:00Z"/>
              </w:rPr>
            </w:pPr>
          </w:p>
        </w:tc>
      </w:tr>
      <w:tr w:rsidR="00B47697" w:rsidDel="00B47697" w14:paraId="0C3807DD" w14:textId="1A1F6F84" w:rsidTr="00B47697">
        <w:tblPrEx>
          <w:tblCellMar>
            <w:top w:w="0" w:type="dxa"/>
            <w:left w:w="108" w:type="dxa"/>
            <w:bottom w:w="0" w:type="dxa"/>
            <w:right w:w="108" w:type="dxa"/>
          </w:tblCellMar>
          <w:tblPrExChange w:id="667" w:author="Cian Walker" w:date="2023-01-06T21:30:00Z">
            <w:tblPrEx>
              <w:tblCellMar>
                <w:top w:w="0" w:type="dxa"/>
                <w:left w:w="108" w:type="dxa"/>
                <w:bottom w:w="0" w:type="dxa"/>
                <w:right w:w="108" w:type="dxa"/>
              </w:tblCellMar>
            </w:tblPrEx>
          </w:tblPrExChange>
        </w:tblPrEx>
        <w:trPr>
          <w:gridAfter w:val="23"/>
          <w:wAfter w:w="12284" w:type="dxa"/>
          <w:del w:id="668" w:author="Cian Walker" w:date="2023-01-06T21:30:00Z"/>
          <w:trPrChange w:id="669" w:author="Cian Walker" w:date="2023-01-06T21:30:00Z">
            <w:trPr>
              <w:gridAfter w:val="23"/>
            </w:trPr>
          </w:trPrChange>
        </w:trPr>
        <w:tc>
          <w:tcPr>
            <w:tcW w:w="3709" w:type="dxa"/>
            <w:gridSpan w:val="12"/>
            <w:tcBorders>
              <w:top w:val="none" w:sz="6" w:space="0" w:color="auto"/>
              <w:bottom w:val="none" w:sz="6" w:space="0" w:color="auto"/>
            </w:tcBorders>
            <w:tcPrChange w:id="670" w:author="Cian Walker" w:date="2023-01-06T21:30:00Z">
              <w:tcPr>
                <w:tcW w:w="3709" w:type="dxa"/>
                <w:gridSpan w:val="12"/>
                <w:tcBorders>
                  <w:top w:val="none" w:sz="6" w:space="0" w:color="auto"/>
                  <w:bottom w:val="none" w:sz="6" w:space="0" w:color="auto"/>
                </w:tcBorders>
              </w:tcPr>
            </w:tcPrChange>
          </w:tcPr>
          <w:p w14:paraId="1C35F662" w14:textId="42A6F55B" w:rsidR="00B47697" w:rsidDel="00B47697" w:rsidRDefault="00B47697">
            <w:pPr>
              <w:rPr>
                <w:del w:id="671" w:author="Cian Walker" w:date="2023-01-06T21:30:00Z"/>
              </w:rPr>
            </w:pPr>
          </w:p>
        </w:tc>
      </w:tr>
      <w:tr w:rsidR="00B47697" w:rsidDel="00B47697" w14:paraId="2F6DB486" w14:textId="66D01A9F" w:rsidTr="00B47697">
        <w:tblPrEx>
          <w:tblCellMar>
            <w:top w:w="0" w:type="dxa"/>
            <w:left w:w="0" w:type="dxa"/>
            <w:bottom w:w="0" w:type="dxa"/>
            <w:right w:w="0" w:type="dxa"/>
          </w:tblCellMar>
          <w:tblPrExChange w:id="672" w:author="Cian Walker" w:date="2023-01-06T21:30:00Z">
            <w:tblPrEx>
              <w:tblCellMar>
                <w:top w:w="0" w:type="dxa"/>
                <w:left w:w="0" w:type="dxa"/>
                <w:bottom w:w="0" w:type="dxa"/>
                <w:right w:w="0" w:type="dxa"/>
              </w:tblCellMar>
            </w:tblPrEx>
          </w:tblPrExChange>
        </w:tblPrEx>
        <w:trPr>
          <w:gridAfter w:val="22"/>
          <w:wAfter w:w="12136" w:type="dxa"/>
          <w:del w:id="673" w:author="Cian Walker" w:date="2023-01-06T21:30:00Z"/>
          <w:trPrChange w:id="674" w:author="Cian Walker" w:date="2023-01-06T21:30:00Z">
            <w:trPr>
              <w:gridAfter w:val="22"/>
            </w:trPr>
          </w:trPrChange>
        </w:trPr>
        <w:tc>
          <w:tcPr>
            <w:tcW w:w="3857" w:type="dxa"/>
            <w:gridSpan w:val="13"/>
            <w:tcBorders>
              <w:top w:val="none" w:sz="6" w:space="0" w:color="auto"/>
              <w:left w:val="none" w:sz="6" w:space="0" w:color="auto"/>
              <w:bottom w:val="none" w:sz="6" w:space="0" w:color="auto"/>
              <w:right w:val="none" w:sz="6" w:space="0" w:color="auto"/>
            </w:tcBorders>
            <w:tcPrChange w:id="675" w:author="Cian Walker" w:date="2023-01-06T21:30:00Z">
              <w:tcPr>
                <w:tcW w:w="3857" w:type="dxa"/>
                <w:gridSpan w:val="13"/>
                <w:tcBorders>
                  <w:top w:val="none" w:sz="6" w:space="0" w:color="auto"/>
                  <w:left w:val="none" w:sz="6" w:space="0" w:color="auto"/>
                  <w:bottom w:val="none" w:sz="6" w:space="0" w:color="auto"/>
                  <w:right w:val="none" w:sz="6" w:space="0" w:color="auto"/>
                </w:tcBorders>
              </w:tcPr>
            </w:tcPrChange>
          </w:tcPr>
          <w:p w14:paraId="34AFC337" w14:textId="067C3A2A" w:rsidR="00B47697" w:rsidDel="00B47697" w:rsidRDefault="00B47697">
            <w:pPr>
              <w:rPr>
                <w:del w:id="676" w:author="Cian Walker" w:date="2023-01-06T21:30:00Z"/>
              </w:rPr>
            </w:pPr>
          </w:p>
        </w:tc>
      </w:tr>
      <w:tr w:rsidR="00B47697" w:rsidDel="00B47697" w14:paraId="3B33B74C" w14:textId="301F160D" w:rsidTr="00B47697">
        <w:tblPrEx>
          <w:tblCellMar>
            <w:top w:w="0" w:type="dxa"/>
            <w:left w:w="108" w:type="dxa"/>
            <w:bottom w:w="0" w:type="dxa"/>
            <w:right w:w="108" w:type="dxa"/>
          </w:tblCellMar>
          <w:tblPrExChange w:id="677" w:author="Cian Walker" w:date="2023-01-06T21:30:00Z">
            <w:tblPrEx>
              <w:tblCellMar>
                <w:top w:w="0" w:type="dxa"/>
                <w:left w:w="108" w:type="dxa"/>
                <w:bottom w:w="0" w:type="dxa"/>
                <w:right w:w="108" w:type="dxa"/>
              </w:tblCellMar>
            </w:tblPrEx>
          </w:tblPrExChange>
        </w:tblPrEx>
        <w:trPr>
          <w:gridAfter w:val="22"/>
          <w:wAfter w:w="12136" w:type="dxa"/>
          <w:del w:id="678" w:author="Cian Walker" w:date="2023-01-06T21:30:00Z"/>
          <w:trPrChange w:id="679" w:author="Cian Walker" w:date="2023-01-06T21:30:00Z">
            <w:trPr>
              <w:gridAfter w:val="22"/>
            </w:trPr>
          </w:trPrChange>
        </w:trPr>
        <w:tc>
          <w:tcPr>
            <w:tcW w:w="3857" w:type="dxa"/>
            <w:gridSpan w:val="13"/>
            <w:tcBorders>
              <w:top w:val="none" w:sz="6" w:space="0" w:color="auto"/>
              <w:bottom w:val="none" w:sz="6" w:space="0" w:color="auto"/>
            </w:tcBorders>
            <w:tcPrChange w:id="680" w:author="Cian Walker" w:date="2023-01-06T21:30:00Z">
              <w:tcPr>
                <w:tcW w:w="3857" w:type="dxa"/>
                <w:gridSpan w:val="13"/>
                <w:tcBorders>
                  <w:top w:val="none" w:sz="6" w:space="0" w:color="auto"/>
                  <w:bottom w:val="none" w:sz="6" w:space="0" w:color="auto"/>
                </w:tcBorders>
              </w:tcPr>
            </w:tcPrChange>
          </w:tcPr>
          <w:p w14:paraId="60D62576" w14:textId="589A3CE6" w:rsidR="00B47697" w:rsidDel="00B47697" w:rsidRDefault="00B47697">
            <w:pPr>
              <w:rPr>
                <w:del w:id="681" w:author="Cian Walker" w:date="2023-01-06T21:30:00Z"/>
              </w:rPr>
            </w:pPr>
          </w:p>
        </w:tc>
      </w:tr>
      <w:tr w:rsidR="00B47697" w:rsidDel="00B47697" w14:paraId="1A222DAE" w14:textId="3C1C7EFE" w:rsidTr="00B47697">
        <w:tblPrEx>
          <w:tblCellMar>
            <w:top w:w="0" w:type="dxa"/>
            <w:left w:w="0" w:type="dxa"/>
            <w:bottom w:w="0" w:type="dxa"/>
            <w:right w:w="0" w:type="dxa"/>
          </w:tblCellMar>
          <w:tblPrExChange w:id="682" w:author="Cian Walker" w:date="2023-01-06T21:30:00Z">
            <w:tblPrEx>
              <w:tblCellMar>
                <w:top w:w="0" w:type="dxa"/>
                <w:left w:w="0" w:type="dxa"/>
                <w:bottom w:w="0" w:type="dxa"/>
                <w:right w:w="0" w:type="dxa"/>
              </w:tblCellMar>
            </w:tblPrEx>
          </w:tblPrExChange>
        </w:tblPrEx>
        <w:trPr>
          <w:gridAfter w:val="10"/>
          <w:wAfter w:w="7245" w:type="dxa"/>
          <w:del w:id="683" w:author="Cian Walker" w:date="2023-01-06T21:30:00Z"/>
          <w:trPrChange w:id="68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68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18308C42" w14:textId="48C802B4" w:rsidR="00B47697" w:rsidDel="00B47697" w:rsidRDefault="00B47697">
            <w:pPr>
              <w:rPr>
                <w:del w:id="686" w:author="Cian Walker" w:date="2023-01-06T21:30:00Z"/>
              </w:rPr>
            </w:pPr>
          </w:p>
        </w:tc>
      </w:tr>
      <w:tr w:rsidR="00B47697" w:rsidDel="00B47697" w14:paraId="2B3E3DBF" w14:textId="4A4667F9" w:rsidTr="00B47697">
        <w:tblPrEx>
          <w:tblCellMar>
            <w:top w:w="0" w:type="dxa"/>
            <w:left w:w="108" w:type="dxa"/>
            <w:bottom w:w="0" w:type="dxa"/>
            <w:right w:w="108" w:type="dxa"/>
          </w:tblCellMar>
          <w:tblPrExChange w:id="687" w:author="Cian Walker" w:date="2023-01-06T21:30:00Z">
            <w:tblPrEx>
              <w:tblCellMar>
                <w:top w:w="0" w:type="dxa"/>
                <w:left w:w="108" w:type="dxa"/>
                <w:bottom w:w="0" w:type="dxa"/>
                <w:right w:w="108" w:type="dxa"/>
              </w:tblCellMar>
            </w:tblPrEx>
          </w:tblPrExChange>
        </w:tblPrEx>
        <w:trPr>
          <w:gridAfter w:val="10"/>
          <w:wAfter w:w="7245" w:type="dxa"/>
          <w:del w:id="688" w:author="Cian Walker" w:date="2023-01-06T21:30:00Z"/>
          <w:trPrChange w:id="689" w:author="Cian Walker" w:date="2023-01-06T21:30:00Z">
            <w:trPr>
              <w:gridAfter w:val="10"/>
            </w:trPr>
          </w:trPrChange>
        </w:trPr>
        <w:tc>
          <w:tcPr>
            <w:tcW w:w="8748" w:type="dxa"/>
            <w:gridSpan w:val="25"/>
            <w:tcBorders>
              <w:top w:val="none" w:sz="6" w:space="0" w:color="auto"/>
              <w:bottom w:val="none" w:sz="6" w:space="0" w:color="auto"/>
            </w:tcBorders>
            <w:tcPrChange w:id="690" w:author="Cian Walker" w:date="2023-01-06T21:30:00Z">
              <w:tcPr>
                <w:tcW w:w="8748" w:type="dxa"/>
                <w:gridSpan w:val="25"/>
                <w:tcBorders>
                  <w:top w:val="none" w:sz="6" w:space="0" w:color="auto"/>
                  <w:bottom w:val="none" w:sz="6" w:space="0" w:color="auto"/>
                </w:tcBorders>
              </w:tcPr>
            </w:tcPrChange>
          </w:tcPr>
          <w:p w14:paraId="0F8C73A2" w14:textId="2C40BAAE" w:rsidR="00B47697" w:rsidDel="00B47697" w:rsidRDefault="00B47697">
            <w:pPr>
              <w:rPr>
                <w:del w:id="691" w:author="Cian Walker" w:date="2023-01-06T21:30:00Z"/>
              </w:rPr>
            </w:pPr>
          </w:p>
        </w:tc>
      </w:tr>
      <w:tr w:rsidR="00B47697" w:rsidDel="00B47697" w14:paraId="4B0D37B1" w14:textId="479D25A9" w:rsidTr="00B47697">
        <w:tblPrEx>
          <w:tblCellMar>
            <w:top w:w="0" w:type="dxa"/>
            <w:left w:w="0" w:type="dxa"/>
            <w:bottom w:w="0" w:type="dxa"/>
            <w:right w:w="0" w:type="dxa"/>
          </w:tblCellMar>
          <w:tblPrExChange w:id="692" w:author="Cian Walker" w:date="2023-01-06T21:30:00Z">
            <w:tblPrEx>
              <w:tblCellMar>
                <w:top w:w="0" w:type="dxa"/>
                <w:left w:w="0" w:type="dxa"/>
                <w:bottom w:w="0" w:type="dxa"/>
                <w:right w:w="0" w:type="dxa"/>
              </w:tblCellMar>
            </w:tblPrEx>
          </w:tblPrExChange>
        </w:tblPrEx>
        <w:trPr>
          <w:gridAfter w:val="29"/>
          <w:wAfter w:w="13768" w:type="dxa"/>
          <w:del w:id="693" w:author="Cian Walker" w:date="2023-01-06T21:30:00Z"/>
          <w:trPrChange w:id="694" w:author="Cian Walker" w:date="2023-01-06T21:30:00Z">
            <w:trPr>
              <w:gridAfter w:val="29"/>
            </w:trPr>
          </w:trPrChange>
        </w:trPr>
        <w:tc>
          <w:tcPr>
            <w:tcW w:w="2225" w:type="dxa"/>
            <w:gridSpan w:val="6"/>
            <w:tcBorders>
              <w:top w:val="none" w:sz="6" w:space="0" w:color="auto"/>
              <w:left w:val="none" w:sz="6" w:space="0" w:color="auto"/>
              <w:bottom w:val="none" w:sz="6" w:space="0" w:color="auto"/>
              <w:right w:val="none" w:sz="6" w:space="0" w:color="auto"/>
            </w:tcBorders>
            <w:tcPrChange w:id="695" w:author="Cian Walker" w:date="2023-01-06T21:30:00Z">
              <w:tcPr>
                <w:tcW w:w="2225" w:type="dxa"/>
                <w:gridSpan w:val="6"/>
                <w:tcBorders>
                  <w:top w:val="none" w:sz="6" w:space="0" w:color="auto"/>
                  <w:left w:val="none" w:sz="6" w:space="0" w:color="auto"/>
                  <w:bottom w:val="none" w:sz="6" w:space="0" w:color="auto"/>
                  <w:right w:val="none" w:sz="6" w:space="0" w:color="auto"/>
                </w:tcBorders>
              </w:tcPr>
            </w:tcPrChange>
          </w:tcPr>
          <w:p w14:paraId="4C41FAD8" w14:textId="38B66067" w:rsidR="00B47697" w:rsidDel="00B47697" w:rsidRDefault="00B47697">
            <w:pPr>
              <w:rPr>
                <w:del w:id="696" w:author="Cian Walker" w:date="2023-01-06T21:30:00Z"/>
              </w:rPr>
            </w:pPr>
          </w:p>
        </w:tc>
      </w:tr>
      <w:tr w:rsidR="00B47697" w:rsidDel="00B47697" w14:paraId="5EB198C7" w14:textId="7CB9D0F0" w:rsidTr="00B47697">
        <w:tblPrEx>
          <w:tblCellMar>
            <w:top w:w="0" w:type="dxa"/>
            <w:left w:w="108" w:type="dxa"/>
            <w:bottom w:w="0" w:type="dxa"/>
            <w:right w:w="108" w:type="dxa"/>
          </w:tblCellMar>
          <w:tblPrExChange w:id="697" w:author="Cian Walker" w:date="2023-01-06T21:30:00Z">
            <w:tblPrEx>
              <w:tblCellMar>
                <w:top w:w="0" w:type="dxa"/>
                <w:left w:w="108" w:type="dxa"/>
                <w:bottom w:w="0" w:type="dxa"/>
                <w:right w:w="108" w:type="dxa"/>
              </w:tblCellMar>
            </w:tblPrEx>
          </w:tblPrExChange>
        </w:tblPrEx>
        <w:trPr>
          <w:gridAfter w:val="29"/>
          <w:wAfter w:w="13768" w:type="dxa"/>
          <w:del w:id="698" w:author="Cian Walker" w:date="2023-01-06T21:30:00Z"/>
          <w:trPrChange w:id="699" w:author="Cian Walker" w:date="2023-01-06T21:30:00Z">
            <w:trPr>
              <w:gridAfter w:val="29"/>
            </w:trPr>
          </w:trPrChange>
        </w:trPr>
        <w:tc>
          <w:tcPr>
            <w:tcW w:w="2225" w:type="dxa"/>
            <w:gridSpan w:val="6"/>
            <w:tcBorders>
              <w:top w:val="none" w:sz="6" w:space="0" w:color="auto"/>
              <w:bottom w:val="none" w:sz="6" w:space="0" w:color="auto"/>
            </w:tcBorders>
            <w:tcPrChange w:id="700" w:author="Cian Walker" w:date="2023-01-06T21:30:00Z">
              <w:tcPr>
                <w:tcW w:w="2225" w:type="dxa"/>
                <w:gridSpan w:val="6"/>
                <w:tcBorders>
                  <w:top w:val="none" w:sz="6" w:space="0" w:color="auto"/>
                  <w:bottom w:val="none" w:sz="6" w:space="0" w:color="auto"/>
                </w:tcBorders>
              </w:tcPr>
            </w:tcPrChange>
          </w:tcPr>
          <w:p w14:paraId="08E8E243" w14:textId="72BAA0DA" w:rsidR="00B47697" w:rsidDel="00B47697" w:rsidRDefault="00B47697">
            <w:pPr>
              <w:rPr>
                <w:del w:id="701" w:author="Cian Walker" w:date="2023-01-06T21:30:00Z"/>
              </w:rPr>
            </w:pPr>
          </w:p>
        </w:tc>
      </w:tr>
      <w:tr w:rsidR="00B47697" w:rsidDel="00B47697" w14:paraId="06E292E8" w14:textId="40AD423E" w:rsidTr="00B47697">
        <w:tblPrEx>
          <w:tblCellMar>
            <w:top w:w="0" w:type="dxa"/>
            <w:left w:w="0" w:type="dxa"/>
            <w:bottom w:w="0" w:type="dxa"/>
            <w:right w:w="0" w:type="dxa"/>
          </w:tblCellMar>
          <w:tblPrExChange w:id="702" w:author="Cian Walker" w:date="2023-01-06T21:30:00Z">
            <w:tblPrEx>
              <w:tblCellMar>
                <w:top w:w="0" w:type="dxa"/>
                <w:left w:w="0" w:type="dxa"/>
                <w:bottom w:w="0" w:type="dxa"/>
                <w:right w:w="0" w:type="dxa"/>
              </w:tblCellMar>
            </w:tblPrEx>
          </w:tblPrExChange>
        </w:tblPrEx>
        <w:trPr>
          <w:gridAfter w:val="10"/>
          <w:wAfter w:w="7245" w:type="dxa"/>
          <w:del w:id="703" w:author="Cian Walker" w:date="2023-01-06T21:30:00Z"/>
          <w:trPrChange w:id="70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70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55C8C63D" w14:textId="3C205D6F" w:rsidR="00B47697" w:rsidDel="00B47697" w:rsidRDefault="00B47697">
            <w:pPr>
              <w:rPr>
                <w:del w:id="706" w:author="Cian Walker" w:date="2023-01-06T21:30:00Z"/>
              </w:rPr>
            </w:pPr>
          </w:p>
        </w:tc>
      </w:tr>
      <w:tr w:rsidR="00B47697" w:rsidDel="00B47697" w14:paraId="256B8AA4" w14:textId="298BBB1E" w:rsidTr="00B47697">
        <w:tblPrEx>
          <w:tblCellMar>
            <w:top w:w="0" w:type="dxa"/>
            <w:left w:w="108" w:type="dxa"/>
            <w:bottom w:w="0" w:type="dxa"/>
            <w:right w:w="108" w:type="dxa"/>
          </w:tblCellMar>
          <w:tblPrExChange w:id="707" w:author="Cian Walker" w:date="2023-01-06T21:30:00Z">
            <w:tblPrEx>
              <w:tblCellMar>
                <w:top w:w="0" w:type="dxa"/>
                <w:left w:w="108" w:type="dxa"/>
                <w:bottom w:w="0" w:type="dxa"/>
                <w:right w:w="108" w:type="dxa"/>
              </w:tblCellMar>
            </w:tblPrEx>
          </w:tblPrExChange>
        </w:tblPrEx>
        <w:trPr>
          <w:gridAfter w:val="10"/>
          <w:wAfter w:w="7245" w:type="dxa"/>
          <w:del w:id="708" w:author="Cian Walker" w:date="2023-01-06T21:30:00Z"/>
          <w:trPrChange w:id="709" w:author="Cian Walker" w:date="2023-01-06T21:30:00Z">
            <w:trPr>
              <w:gridAfter w:val="10"/>
            </w:trPr>
          </w:trPrChange>
        </w:trPr>
        <w:tc>
          <w:tcPr>
            <w:tcW w:w="8748" w:type="dxa"/>
            <w:gridSpan w:val="25"/>
            <w:tcBorders>
              <w:top w:val="none" w:sz="6" w:space="0" w:color="auto"/>
              <w:bottom w:val="none" w:sz="6" w:space="0" w:color="auto"/>
            </w:tcBorders>
            <w:tcPrChange w:id="710" w:author="Cian Walker" w:date="2023-01-06T21:30:00Z">
              <w:tcPr>
                <w:tcW w:w="8748" w:type="dxa"/>
                <w:gridSpan w:val="25"/>
                <w:tcBorders>
                  <w:top w:val="none" w:sz="6" w:space="0" w:color="auto"/>
                  <w:bottom w:val="none" w:sz="6" w:space="0" w:color="auto"/>
                </w:tcBorders>
              </w:tcPr>
            </w:tcPrChange>
          </w:tcPr>
          <w:p w14:paraId="2153B193" w14:textId="51D312F9" w:rsidR="00B47697" w:rsidDel="00B47697" w:rsidRDefault="00B47697">
            <w:pPr>
              <w:rPr>
                <w:del w:id="711" w:author="Cian Walker" w:date="2023-01-06T21:30:00Z"/>
              </w:rPr>
            </w:pPr>
          </w:p>
        </w:tc>
      </w:tr>
      <w:tr w:rsidR="00B47697" w:rsidDel="00B47697" w14:paraId="491DC319" w14:textId="6B99A352" w:rsidTr="00B47697">
        <w:tblPrEx>
          <w:tblCellMar>
            <w:top w:w="0" w:type="dxa"/>
            <w:left w:w="0" w:type="dxa"/>
            <w:bottom w:w="0" w:type="dxa"/>
            <w:right w:w="0" w:type="dxa"/>
          </w:tblCellMar>
          <w:tblPrExChange w:id="712" w:author="Cian Walker" w:date="2023-01-06T21:30:00Z">
            <w:tblPrEx>
              <w:tblCellMar>
                <w:top w:w="0" w:type="dxa"/>
                <w:left w:w="0" w:type="dxa"/>
                <w:bottom w:w="0" w:type="dxa"/>
                <w:right w:w="0" w:type="dxa"/>
              </w:tblCellMar>
            </w:tblPrEx>
          </w:tblPrExChange>
        </w:tblPrEx>
        <w:trPr>
          <w:gridAfter w:val="17"/>
          <w:wAfter w:w="10949" w:type="dxa"/>
          <w:del w:id="713" w:author="Cian Walker" w:date="2023-01-06T21:30:00Z"/>
          <w:trPrChange w:id="714" w:author="Cian Walker" w:date="2023-01-06T21:30:00Z">
            <w:trPr>
              <w:gridAfter w:val="17"/>
            </w:trPr>
          </w:trPrChange>
        </w:trPr>
        <w:tc>
          <w:tcPr>
            <w:tcW w:w="5044" w:type="dxa"/>
            <w:gridSpan w:val="18"/>
            <w:tcBorders>
              <w:top w:val="none" w:sz="6" w:space="0" w:color="auto"/>
              <w:left w:val="none" w:sz="6" w:space="0" w:color="auto"/>
              <w:bottom w:val="none" w:sz="6" w:space="0" w:color="auto"/>
              <w:right w:val="none" w:sz="6" w:space="0" w:color="auto"/>
            </w:tcBorders>
            <w:tcPrChange w:id="715" w:author="Cian Walker" w:date="2023-01-06T21:30:00Z">
              <w:tcPr>
                <w:tcW w:w="5044" w:type="dxa"/>
                <w:gridSpan w:val="18"/>
                <w:tcBorders>
                  <w:top w:val="none" w:sz="6" w:space="0" w:color="auto"/>
                  <w:left w:val="none" w:sz="6" w:space="0" w:color="auto"/>
                  <w:bottom w:val="none" w:sz="6" w:space="0" w:color="auto"/>
                  <w:right w:val="none" w:sz="6" w:space="0" w:color="auto"/>
                </w:tcBorders>
              </w:tcPr>
            </w:tcPrChange>
          </w:tcPr>
          <w:p w14:paraId="15B67007" w14:textId="2187A38A" w:rsidR="00B47697" w:rsidDel="00B47697" w:rsidRDefault="00B47697">
            <w:pPr>
              <w:rPr>
                <w:del w:id="716" w:author="Cian Walker" w:date="2023-01-06T21:30:00Z"/>
              </w:rPr>
            </w:pPr>
          </w:p>
        </w:tc>
      </w:tr>
      <w:tr w:rsidR="00B47697" w:rsidDel="00B47697" w14:paraId="4A30C0A6" w14:textId="38D1B1CC" w:rsidTr="00B47697">
        <w:tblPrEx>
          <w:tblCellMar>
            <w:top w:w="0" w:type="dxa"/>
            <w:left w:w="108" w:type="dxa"/>
            <w:bottom w:w="0" w:type="dxa"/>
            <w:right w:w="108" w:type="dxa"/>
          </w:tblCellMar>
          <w:tblPrExChange w:id="717" w:author="Cian Walker" w:date="2023-01-06T21:30:00Z">
            <w:tblPrEx>
              <w:tblCellMar>
                <w:top w:w="0" w:type="dxa"/>
                <w:left w:w="108" w:type="dxa"/>
                <w:bottom w:w="0" w:type="dxa"/>
                <w:right w:w="108" w:type="dxa"/>
              </w:tblCellMar>
            </w:tblPrEx>
          </w:tblPrExChange>
        </w:tblPrEx>
        <w:trPr>
          <w:gridAfter w:val="17"/>
          <w:wAfter w:w="10949" w:type="dxa"/>
          <w:del w:id="718" w:author="Cian Walker" w:date="2023-01-06T21:30:00Z"/>
          <w:trPrChange w:id="719" w:author="Cian Walker" w:date="2023-01-06T21:30:00Z">
            <w:trPr>
              <w:gridAfter w:val="17"/>
            </w:trPr>
          </w:trPrChange>
        </w:trPr>
        <w:tc>
          <w:tcPr>
            <w:tcW w:w="5044" w:type="dxa"/>
            <w:gridSpan w:val="18"/>
            <w:tcBorders>
              <w:top w:val="none" w:sz="6" w:space="0" w:color="auto"/>
              <w:bottom w:val="none" w:sz="6" w:space="0" w:color="auto"/>
            </w:tcBorders>
            <w:tcPrChange w:id="720" w:author="Cian Walker" w:date="2023-01-06T21:30:00Z">
              <w:tcPr>
                <w:tcW w:w="5044" w:type="dxa"/>
                <w:gridSpan w:val="18"/>
                <w:tcBorders>
                  <w:top w:val="none" w:sz="6" w:space="0" w:color="auto"/>
                  <w:bottom w:val="none" w:sz="6" w:space="0" w:color="auto"/>
                </w:tcBorders>
              </w:tcPr>
            </w:tcPrChange>
          </w:tcPr>
          <w:p w14:paraId="43A3F359" w14:textId="001B77DB" w:rsidR="00B47697" w:rsidDel="00B47697" w:rsidRDefault="00B47697">
            <w:pPr>
              <w:rPr>
                <w:del w:id="721" w:author="Cian Walker" w:date="2023-01-06T21:30:00Z"/>
              </w:rPr>
            </w:pPr>
          </w:p>
        </w:tc>
      </w:tr>
      <w:tr w:rsidR="00B47697" w:rsidDel="00B47697" w14:paraId="1FA2CE39" w14:textId="0EE547F2" w:rsidTr="00B47697">
        <w:tblPrEx>
          <w:tblCellMar>
            <w:top w:w="0" w:type="dxa"/>
            <w:left w:w="0" w:type="dxa"/>
            <w:bottom w:w="0" w:type="dxa"/>
            <w:right w:w="0" w:type="dxa"/>
          </w:tblCellMar>
          <w:tblPrExChange w:id="722" w:author="Cian Walker" w:date="2023-01-06T21:30:00Z">
            <w:tblPrEx>
              <w:tblCellMar>
                <w:top w:w="0" w:type="dxa"/>
                <w:left w:w="0" w:type="dxa"/>
                <w:bottom w:w="0" w:type="dxa"/>
                <w:right w:w="0" w:type="dxa"/>
              </w:tblCellMar>
            </w:tblPrEx>
          </w:tblPrExChange>
        </w:tblPrEx>
        <w:trPr>
          <w:gridAfter w:val="12"/>
          <w:wAfter w:w="8575" w:type="dxa"/>
          <w:del w:id="723" w:author="Cian Walker" w:date="2023-01-06T21:30:00Z"/>
          <w:trPrChange w:id="724" w:author="Cian Walker" w:date="2023-01-06T21:30:00Z">
            <w:trPr>
              <w:gridAfter w:val="12"/>
            </w:trPr>
          </w:trPrChange>
        </w:trPr>
        <w:tc>
          <w:tcPr>
            <w:tcW w:w="7418" w:type="dxa"/>
            <w:gridSpan w:val="23"/>
            <w:tcBorders>
              <w:top w:val="none" w:sz="6" w:space="0" w:color="auto"/>
              <w:left w:val="none" w:sz="6" w:space="0" w:color="auto"/>
              <w:bottom w:val="none" w:sz="6" w:space="0" w:color="auto"/>
              <w:right w:val="none" w:sz="6" w:space="0" w:color="auto"/>
            </w:tcBorders>
            <w:tcPrChange w:id="725" w:author="Cian Walker" w:date="2023-01-06T21:30:00Z">
              <w:tcPr>
                <w:tcW w:w="7418" w:type="dxa"/>
                <w:gridSpan w:val="23"/>
                <w:tcBorders>
                  <w:top w:val="none" w:sz="6" w:space="0" w:color="auto"/>
                  <w:left w:val="none" w:sz="6" w:space="0" w:color="auto"/>
                  <w:bottom w:val="none" w:sz="6" w:space="0" w:color="auto"/>
                  <w:right w:val="none" w:sz="6" w:space="0" w:color="auto"/>
                </w:tcBorders>
              </w:tcPr>
            </w:tcPrChange>
          </w:tcPr>
          <w:p w14:paraId="3AFD8FB6" w14:textId="133C646C" w:rsidR="00B47697" w:rsidDel="00B47697" w:rsidRDefault="00B47697">
            <w:pPr>
              <w:rPr>
                <w:del w:id="726" w:author="Cian Walker" w:date="2023-01-06T21:30:00Z"/>
              </w:rPr>
            </w:pPr>
          </w:p>
        </w:tc>
      </w:tr>
      <w:tr w:rsidR="00B47697" w:rsidDel="00B47697" w14:paraId="3B5CC2C0" w14:textId="343E02A0" w:rsidTr="00B47697">
        <w:tblPrEx>
          <w:tblCellMar>
            <w:top w:w="0" w:type="dxa"/>
            <w:left w:w="108" w:type="dxa"/>
            <w:bottom w:w="0" w:type="dxa"/>
            <w:right w:w="108" w:type="dxa"/>
          </w:tblCellMar>
          <w:tblPrExChange w:id="727" w:author="Cian Walker" w:date="2023-01-06T21:30:00Z">
            <w:tblPrEx>
              <w:tblCellMar>
                <w:top w:w="0" w:type="dxa"/>
                <w:left w:w="108" w:type="dxa"/>
                <w:bottom w:w="0" w:type="dxa"/>
                <w:right w:w="108" w:type="dxa"/>
              </w:tblCellMar>
            </w:tblPrEx>
          </w:tblPrExChange>
        </w:tblPrEx>
        <w:trPr>
          <w:gridAfter w:val="12"/>
          <w:wAfter w:w="8575" w:type="dxa"/>
          <w:del w:id="728" w:author="Cian Walker" w:date="2023-01-06T21:30:00Z"/>
          <w:trPrChange w:id="729" w:author="Cian Walker" w:date="2023-01-06T21:30:00Z">
            <w:trPr>
              <w:gridAfter w:val="12"/>
            </w:trPr>
          </w:trPrChange>
        </w:trPr>
        <w:tc>
          <w:tcPr>
            <w:tcW w:w="7418" w:type="dxa"/>
            <w:gridSpan w:val="23"/>
            <w:tcBorders>
              <w:top w:val="none" w:sz="6" w:space="0" w:color="auto"/>
              <w:bottom w:val="none" w:sz="6" w:space="0" w:color="auto"/>
            </w:tcBorders>
            <w:tcPrChange w:id="730" w:author="Cian Walker" w:date="2023-01-06T21:30:00Z">
              <w:tcPr>
                <w:tcW w:w="7418" w:type="dxa"/>
                <w:gridSpan w:val="23"/>
                <w:tcBorders>
                  <w:top w:val="none" w:sz="6" w:space="0" w:color="auto"/>
                  <w:bottom w:val="none" w:sz="6" w:space="0" w:color="auto"/>
                </w:tcBorders>
              </w:tcPr>
            </w:tcPrChange>
          </w:tcPr>
          <w:p w14:paraId="58E84732" w14:textId="0D05D80C" w:rsidR="00B47697" w:rsidDel="00B47697" w:rsidRDefault="00B47697">
            <w:pPr>
              <w:rPr>
                <w:del w:id="731" w:author="Cian Walker" w:date="2023-01-06T21:30:00Z"/>
              </w:rPr>
            </w:pPr>
          </w:p>
        </w:tc>
      </w:tr>
      <w:tr w:rsidR="00B47697" w:rsidDel="00B47697" w14:paraId="355DDF7A" w14:textId="65DBE38B" w:rsidTr="00B47697">
        <w:tblPrEx>
          <w:tblCellMar>
            <w:top w:w="0" w:type="dxa"/>
            <w:left w:w="0" w:type="dxa"/>
            <w:bottom w:w="0" w:type="dxa"/>
            <w:right w:w="0" w:type="dxa"/>
          </w:tblCellMar>
          <w:tblPrExChange w:id="732" w:author="Cian Walker" w:date="2023-01-06T21:30:00Z">
            <w:tblPrEx>
              <w:tblCellMar>
                <w:top w:w="0" w:type="dxa"/>
                <w:left w:w="0" w:type="dxa"/>
                <w:bottom w:w="0" w:type="dxa"/>
                <w:right w:w="0" w:type="dxa"/>
              </w:tblCellMar>
            </w:tblPrEx>
          </w:tblPrExChange>
        </w:tblPrEx>
        <w:trPr>
          <w:gridAfter w:val="7"/>
          <w:wAfter w:w="5460" w:type="dxa"/>
          <w:del w:id="733" w:author="Cian Walker" w:date="2023-01-06T21:30:00Z"/>
          <w:trPrChange w:id="734" w:author="Cian Walker" w:date="2023-01-06T21:30:00Z">
            <w:trPr>
              <w:gridAfter w:val="7"/>
            </w:trPr>
          </w:trPrChange>
        </w:trPr>
        <w:tc>
          <w:tcPr>
            <w:tcW w:w="10533" w:type="dxa"/>
            <w:gridSpan w:val="28"/>
            <w:tcBorders>
              <w:top w:val="none" w:sz="6" w:space="0" w:color="auto"/>
              <w:left w:val="none" w:sz="6" w:space="0" w:color="auto"/>
              <w:bottom w:val="none" w:sz="6" w:space="0" w:color="auto"/>
              <w:right w:val="none" w:sz="6" w:space="0" w:color="auto"/>
            </w:tcBorders>
            <w:tcPrChange w:id="735" w:author="Cian Walker" w:date="2023-01-06T21:30:00Z">
              <w:tcPr>
                <w:tcW w:w="10533" w:type="dxa"/>
                <w:gridSpan w:val="28"/>
                <w:tcBorders>
                  <w:top w:val="none" w:sz="6" w:space="0" w:color="auto"/>
                  <w:left w:val="none" w:sz="6" w:space="0" w:color="auto"/>
                  <w:bottom w:val="none" w:sz="6" w:space="0" w:color="auto"/>
                  <w:right w:val="none" w:sz="6" w:space="0" w:color="auto"/>
                </w:tcBorders>
              </w:tcPr>
            </w:tcPrChange>
          </w:tcPr>
          <w:p w14:paraId="64A44146" w14:textId="6D515FFA" w:rsidR="00B47697" w:rsidDel="00B47697" w:rsidRDefault="00B47697">
            <w:pPr>
              <w:rPr>
                <w:del w:id="736" w:author="Cian Walker" w:date="2023-01-06T21:30:00Z"/>
              </w:rPr>
            </w:pPr>
          </w:p>
        </w:tc>
      </w:tr>
      <w:tr w:rsidR="00B47697" w:rsidDel="00B47697" w14:paraId="75A3FDE0" w14:textId="251B1242" w:rsidTr="00B47697">
        <w:tblPrEx>
          <w:tblCellMar>
            <w:top w:w="0" w:type="dxa"/>
            <w:left w:w="108" w:type="dxa"/>
            <w:bottom w:w="0" w:type="dxa"/>
            <w:right w:w="108" w:type="dxa"/>
          </w:tblCellMar>
          <w:tblPrExChange w:id="737" w:author="Cian Walker" w:date="2023-01-06T21:30:00Z">
            <w:tblPrEx>
              <w:tblCellMar>
                <w:top w:w="0" w:type="dxa"/>
                <w:left w:w="108" w:type="dxa"/>
                <w:bottom w:w="0" w:type="dxa"/>
                <w:right w:w="108" w:type="dxa"/>
              </w:tblCellMar>
            </w:tblPrEx>
          </w:tblPrExChange>
        </w:tblPrEx>
        <w:trPr>
          <w:gridAfter w:val="7"/>
          <w:wAfter w:w="5460" w:type="dxa"/>
          <w:del w:id="738" w:author="Cian Walker" w:date="2023-01-06T21:30:00Z"/>
          <w:trPrChange w:id="739" w:author="Cian Walker" w:date="2023-01-06T21:30:00Z">
            <w:trPr>
              <w:gridAfter w:val="7"/>
            </w:trPr>
          </w:trPrChange>
        </w:trPr>
        <w:tc>
          <w:tcPr>
            <w:tcW w:w="10533" w:type="dxa"/>
            <w:gridSpan w:val="28"/>
            <w:tcBorders>
              <w:top w:val="none" w:sz="6" w:space="0" w:color="auto"/>
              <w:bottom w:val="none" w:sz="6" w:space="0" w:color="auto"/>
            </w:tcBorders>
            <w:tcPrChange w:id="740" w:author="Cian Walker" w:date="2023-01-06T21:30:00Z">
              <w:tcPr>
                <w:tcW w:w="10533" w:type="dxa"/>
                <w:gridSpan w:val="28"/>
                <w:tcBorders>
                  <w:top w:val="none" w:sz="6" w:space="0" w:color="auto"/>
                  <w:bottom w:val="none" w:sz="6" w:space="0" w:color="auto"/>
                </w:tcBorders>
              </w:tcPr>
            </w:tcPrChange>
          </w:tcPr>
          <w:p w14:paraId="26448FEB" w14:textId="3FB530B9" w:rsidR="00B47697" w:rsidDel="00B47697" w:rsidRDefault="00B47697">
            <w:pPr>
              <w:rPr>
                <w:del w:id="741" w:author="Cian Walker" w:date="2023-01-06T21:30:00Z"/>
              </w:rPr>
            </w:pPr>
          </w:p>
        </w:tc>
      </w:tr>
      <w:tr w:rsidR="00B47697" w:rsidDel="00B47697" w14:paraId="0A804737" w14:textId="12A66767" w:rsidTr="00B47697">
        <w:tblPrEx>
          <w:tblCellMar>
            <w:top w:w="0" w:type="dxa"/>
            <w:left w:w="0" w:type="dxa"/>
            <w:bottom w:w="0" w:type="dxa"/>
            <w:right w:w="0" w:type="dxa"/>
          </w:tblCellMar>
          <w:tblPrExChange w:id="742" w:author="Cian Walker" w:date="2023-01-06T21:30:00Z">
            <w:tblPrEx>
              <w:tblCellMar>
                <w:top w:w="0" w:type="dxa"/>
                <w:left w:w="0" w:type="dxa"/>
                <w:bottom w:w="0" w:type="dxa"/>
                <w:right w:w="0" w:type="dxa"/>
              </w:tblCellMar>
            </w:tblPrEx>
          </w:tblPrExChange>
        </w:tblPrEx>
        <w:trPr>
          <w:gridAfter w:val="19"/>
          <w:wAfter w:w="11246" w:type="dxa"/>
          <w:del w:id="743" w:author="Cian Walker" w:date="2023-01-06T21:30:00Z"/>
          <w:trPrChange w:id="744" w:author="Cian Walker" w:date="2023-01-06T21:30:00Z">
            <w:trPr>
              <w:gridAfter w:val="19"/>
            </w:trPr>
          </w:trPrChange>
        </w:trPr>
        <w:tc>
          <w:tcPr>
            <w:tcW w:w="4747" w:type="dxa"/>
            <w:gridSpan w:val="16"/>
            <w:tcBorders>
              <w:top w:val="none" w:sz="6" w:space="0" w:color="auto"/>
              <w:left w:val="none" w:sz="6" w:space="0" w:color="auto"/>
              <w:bottom w:val="none" w:sz="6" w:space="0" w:color="auto"/>
              <w:right w:val="none" w:sz="6" w:space="0" w:color="auto"/>
            </w:tcBorders>
            <w:tcPrChange w:id="745" w:author="Cian Walker" w:date="2023-01-06T21:30:00Z">
              <w:tcPr>
                <w:tcW w:w="4747" w:type="dxa"/>
                <w:gridSpan w:val="16"/>
                <w:tcBorders>
                  <w:top w:val="none" w:sz="6" w:space="0" w:color="auto"/>
                  <w:left w:val="none" w:sz="6" w:space="0" w:color="auto"/>
                  <w:bottom w:val="none" w:sz="6" w:space="0" w:color="auto"/>
                  <w:right w:val="none" w:sz="6" w:space="0" w:color="auto"/>
                </w:tcBorders>
              </w:tcPr>
            </w:tcPrChange>
          </w:tcPr>
          <w:p w14:paraId="6F2CAE73" w14:textId="5A7D43FF" w:rsidR="00B47697" w:rsidDel="00B47697" w:rsidRDefault="00B47697">
            <w:pPr>
              <w:rPr>
                <w:del w:id="746" w:author="Cian Walker" w:date="2023-01-06T21:30:00Z"/>
              </w:rPr>
            </w:pPr>
          </w:p>
        </w:tc>
      </w:tr>
      <w:tr w:rsidR="00B47697" w:rsidDel="00B47697" w14:paraId="4EEE9A54" w14:textId="7CA073C5" w:rsidTr="00B47697">
        <w:tblPrEx>
          <w:tblCellMar>
            <w:top w:w="0" w:type="dxa"/>
            <w:left w:w="108" w:type="dxa"/>
            <w:bottom w:w="0" w:type="dxa"/>
            <w:right w:w="108" w:type="dxa"/>
          </w:tblCellMar>
          <w:tblPrExChange w:id="747" w:author="Cian Walker" w:date="2023-01-06T21:30:00Z">
            <w:tblPrEx>
              <w:tblCellMar>
                <w:top w:w="0" w:type="dxa"/>
                <w:left w:w="108" w:type="dxa"/>
                <w:bottom w:w="0" w:type="dxa"/>
                <w:right w:w="108" w:type="dxa"/>
              </w:tblCellMar>
            </w:tblPrEx>
          </w:tblPrExChange>
        </w:tblPrEx>
        <w:trPr>
          <w:gridAfter w:val="19"/>
          <w:wAfter w:w="11246" w:type="dxa"/>
          <w:del w:id="748" w:author="Cian Walker" w:date="2023-01-06T21:30:00Z"/>
          <w:trPrChange w:id="749" w:author="Cian Walker" w:date="2023-01-06T21:30:00Z">
            <w:trPr>
              <w:gridAfter w:val="19"/>
            </w:trPr>
          </w:trPrChange>
        </w:trPr>
        <w:tc>
          <w:tcPr>
            <w:tcW w:w="4747" w:type="dxa"/>
            <w:gridSpan w:val="16"/>
            <w:tcBorders>
              <w:top w:val="none" w:sz="6" w:space="0" w:color="auto"/>
              <w:bottom w:val="none" w:sz="6" w:space="0" w:color="auto"/>
            </w:tcBorders>
            <w:tcPrChange w:id="750" w:author="Cian Walker" w:date="2023-01-06T21:30:00Z">
              <w:tcPr>
                <w:tcW w:w="4747" w:type="dxa"/>
                <w:gridSpan w:val="16"/>
                <w:tcBorders>
                  <w:top w:val="none" w:sz="6" w:space="0" w:color="auto"/>
                  <w:bottom w:val="none" w:sz="6" w:space="0" w:color="auto"/>
                </w:tcBorders>
              </w:tcPr>
            </w:tcPrChange>
          </w:tcPr>
          <w:p w14:paraId="79384AF5" w14:textId="14D9A520" w:rsidR="00B47697" w:rsidDel="00B47697" w:rsidRDefault="00B47697">
            <w:pPr>
              <w:rPr>
                <w:del w:id="751" w:author="Cian Walker" w:date="2023-01-06T21:30:00Z"/>
              </w:rPr>
            </w:pPr>
          </w:p>
        </w:tc>
      </w:tr>
      <w:tr w:rsidR="00B47697" w:rsidDel="00B47697" w14:paraId="70C6379B" w14:textId="1FB9ECE6" w:rsidTr="00B47697">
        <w:tblPrEx>
          <w:tblCellMar>
            <w:top w:w="0" w:type="dxa"/>
            <w:left w:w="0" w:type="dxa"/>
            <w:bottom w:w="0" w:type="dxa"/>
            <w:right w:w="0" w:type="dxa"/>
          </w:tblCellMar>
          <w:tblPrExChange w:id="752" w:author="Cian Walker" w:date="2023-01-06T21:30:00Z">
            <w:tblPrEx>
              <w:tblCellMar>
                <w:top w:w="0" w:type="dxa"/>
                <w:left w:w="0" w:type="dxa"/>
                <w:bottom w:w="0" w:type="dxa"/>
                <w:right w:w="0" w:type="dxa"/>
              </w:tblCellMar>
            </w:tblPrEx>
          </w:tblPrExChange>
        </w:tblPrEx>
        <w:trPr>
          <w:gridAfter w:val="10"/>
          <w:wAfter w:w="7245" w:type="dxa"/>
          <w:del w:id="753" w:author="Cian Walker" w:date="2023-01-06T21:30:00Z"/>
          <w:trPrChange w:id="75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75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7544F445" w14:textId="5BEFF5EA" w:rsidR="00B47697" w:rsidDel="00B47697" w:rsidRDefault="00B47697">
            <w:pPr>
              <w:rPr>
                <w:del w:id="756" w:author="Cian Walker" w:date="2023-01-06T21:30:00Z"/>
              </w:rPr>
            </w:pPr>
          </w:p>
        </w:tc>
      </w:tr>
      <w:tr w:rsidR="00B47697" w:rsidDel="00B47697" w14:paraId="63EC1CC1" w14:textId="3DAEB9B9" w:rsidTr="00B47697">
        <w:tblPrEx>
          <w:tblCellMar>
            <w:top w:w="0" w:type="dxa"/>
            <w:left w:w="108" w:type="dxa"/>
            <w:bottom w:w="0" w:type="dxa"/>
            <w:right w:w="108" w:type="dxa"/>
          </w:tblCellMar>
          <w:tblPrExChange w:id="757" w:author="Cian Walker" w:date="2023-01-06T21:30:00Z">
            <w:tblPrEx>
              <w:tblCellMar>
                <w:top w:w="0" w:type="dxa"/>
                <w:left w:w="108" w:type="dxa"/>
                <w:bottom w:w="0" w:type="dxa"/>
                <w:right w:w="108" w:type="dxa"/>
              </w:tblCellMar>
            </w:tblPrEx>
          </w:tblPrExChange>
        </w:tblPrEx>
        <w:trPr>
          <w:gridAfter w:val="10"/>
          <w:wAfter w:w="7245" w:type="dxa"/>
          <w:del w:id="758" w:author="Cian Walker" w:date="2023-01-06T21:30:00Z"/>
          <w:trPrChange w:id="759" w:author="Cian Walker" w:date="2023-01-06T21:30:00Z">
            <w:trPr>
              <w:gridAfter w:val="10"/>
            </w:trPr>
          </w:trPrChange>
        </w:trPr>
        <w:tc>
          <w:tcPr>
            <w:tcW w:w="8748" w:type="dxa"/>
            <w:gridSpan w:val="25"/>
            <w:tcBorders>
              <w:top w:val="none" w:sz="6" w:space="0" w:color="auto"/>
              <w:bottom w:val="none" w:sz="6" w:space="0" w:color="auto"/>
            </w:tcBorders>
            <w:tcPrChange w:id="760" w:author="Cian Walker" w:date="2023-01-06T21:30:00Z">
              <w:tcPr>
                <w:tcW w:w="8748" w:type="dxa"/>
                <w:gridSpan w:val="25"/>
                <w:tcBorders>
                  <w:top w:val="none" w:sz="6" w:space="0" w:color="auto"/>
                  <w:bottom w:val="none" w:sz="6" w:space="0" w:color="auto"/>
                </w:tcBorders>
              </w:tcPr>
            </w:tcPrChange>
          </w:tcPr>
          <w:p w14:paraId="42753C19" w14:textId="3AC1F3B2" w:rsidR="00B47697" w:rsidDel="00B47697" w:rsidRDefault="00B47697">
            <w:pPr>
              <w:rPr>
                <w:del w:id="761" w:author="Cian Walker" w:date="2023-01-06T21:30:00Z"/>
              </w:rPr>
            </w:pPr>
          </w:p>
        </w:tc>
      </w:tr>
      <w:tr w:rsidR="00B47697" w:rsidDel="00B47697" w14:paraId="39C93907" w14:textId="037DC28D" w:rsidTr="00B47697">
        <w:tblPrEx>
          <w:tblCellMar>
            <w:top w:w="0" w:type="dxa"/>
            <w:left w:w="0" w:type="dxa"/>
            <w:bottom w:w="0" w:type="dxa"/>
            <w:right w:w="0" w:type="dxa"/>
          </w:tblCellMar>
          <w:tblPrExChange w:id="762" w:author="Cian Walker" w:date="2023-01-06T21:30:00Z">
            <w:tblPrEx>
              <w:tblCellMar>
                <w:top w:w="0" w:type="dxa"/>
                <w:left w:w="0" w:type="dxa"/>
                <w:bottom w:w="0" w:type="dxa"/>
                <w:right w:w="0" w:type="dxa"/>
              </w:tblCellMar>
            </w:tblPrEx>
          </w:tblPrExChange>
        </w:tblPrEx>
        <w:trPr>
          <w:gridAfter w:val="10"/>
          <w:wAfter w:w="7245" w:type="dxa"/>
          <w:del w:id="763" w:author="Cian Walker" w:date="2023-01-06T21:30:00Z"/>
          <w:trPrChange w:id="76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76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0DDDA3A8" w14:textId="21C451AB" w:rsidR="00B47697" w:rsidDel="00B47697" w:rsidRDefault="00B47697">
            <w:pPr>
              <w:rPr>
                <w:del w:id="766" w:author="Cian Walker" w:date="2023-01-06T21:30:00Z"/>
              </w:rPr>
            </w:pPr>
          </w:p>
        </w:tc>
      </w:tr>
      <w:tr w:rsidR="00B47697" w:rsidDel="00B47697" w14:paraId="0EB01E8C" w14:textId="4D0F7B29" w:rsidTr="00B47697">
        <w:tblPrEx>
          <w:tblCellMar>
            <w:top w:w="0" w:type="dxa"/>
            <w:left w:w="108" w:type="dxa"/>
            <w:bottom w:w="0" w:type="dxa"/>
            <w:right w:w="108" w:type="dxa"/>
          </w:tblCellMar>
          <w:tblPrExChange w:id="767" w:author="Cian Walker" w:date="2023-01-06T21:30:00Z">
            <w:tblPrEx>
              <w:tblCellMar>
                <w:top w:w="0" w:type="dxa"/>
                <w:left w:w="108" w:type="dxa"/>
                <w:bottom w:w="0" w:type="dxa"/>
                <w:right w:w="108" w:type="dxa"/>
              </w:tblCellMar>
            </w:tblPrEx>
          </w:tblPrExChange>
        </w:tblPrEx>
        <w:trPr>
          <w:gridAfter w:val="10"/>
          <w:wAfter w:w="7245" w:type="dxa"/>
          <w:del w:id="768" w:author="Cian Walker" w:date="2023-01-06T21:30:00Z"/>
          <w:trPrChange w:id="769" w:author="Cian Walker" w:date="2023-01-06T21:30:00Z">
            <w:trPr>
              <w:gridAfter w:val="10"/>
            </w:trPr>
          </w:trPrChange>
        </w:trPr>
        <w:tc>
          <w:tcPr>
            <w:tcW w:w="8748" w:type="dxa"/>
            <w:gridSpan w:val="25"/>
            <w:tcBorders>
              <w:top w:val="none" w:sz="6" w:space="0" w:color="auto"/>
              <w:bottom w:val="none" w:sz="6" w:space="0" w:color="auto"/>
            </w:tcBorders>
            <w:tcPrChange w:id="770" w:author="Cian Walker" w:date="2023-01-06T21:30:00Z">
              <w:tcPr>
                <w:tcW w:w="8748" w:type="dxa"/>
                <w:gridSpan w:val="25"/>
                <w:tcBorders>
                  <w:top w:val="none" w:sz="6" w:space="0" w:color="auto"/>
                  <w:bottom w:val="none" w:sz="6" w:space="0" w:color="auto"/>
                </w:tcBorders>
              </w:tcPr>
            </w:tcPrChange>
          </w:tcPr>
          <w:p w14:paraId="72454874" w14:textId="0A9D3BE5" w:rsidR="00B47697" w:rsidDel="00B47697" w:rsidRDefault="00B47697">
            <w:pPr>
              <w:rPr>
                <w:del w:id="771" w:author="Cian Walker" w:date="2023-01-06T21:30:00Z"/>
              </w:rPr>
            </w:pPr>
          </w:p>
        </w:tc>
      </w:tr>
      <w:tr w:rsidR="00B47697" w:rsidDel="00B47697" w14:paraId="1E9ADA55" w14:textId="2B2FAB34" w:rsidTr="00B47697">
        <w:tblPrEx>
          <w:tblCellMar>
            <w:top w:w="0" w:type="dxa"/>
            <w:left w:w="0" w:type="dxa"/>
            <w:bottom w:w="0" w:type="dxa"/>
            <w:right w:w="0" w:type="dxa"/>
          </w:tblCellMar>
          <w:tblPrExChange w:id="772" w:author="Cian Walker" w:date="2023-01-06T21:30:00Z">
            <w:tblPrEx>
              <w:tblCellMar>
                <w:top w:w="0" w:type="dxa"/>
                <w:left w:w="0" w:type="dxa"/>
                <w:bottom w:w="0" w:type="dxa"/>
                <w:right w:w="0" w:type="dxa"/>
              </w:tblCellMar>
            </w:tblPrEx>
          </w:tblPrExChange>
        </w:tblPrEx>
        <w:trPr>
          <w:gridAfter w:val="24"/>
          <w:wAfter w:w="12433" w:type="dxa"/>
          <w:del w:id="773" w:author="Cian Walker" w:date="2023-01-06T21:30:00Z"/>
          <w:trPrChange w:id="774" w:author="Cian Walker" w:date="2023-01-06T21:30:00Z">
            <w:trPr>
              <w:gridAfter w:val="24"/>
            </w:trPr>
          </w:trPrChange>
        </w:trPr>
        <w:tc>
          <w:tcPr>
            <w:tcW w:w="3560" w:type="dxa"/>
            <w:gridSpan w:val="11"/>
            <w:tcBorders>
              <w:top w:val="none" w:sz="6" w:space="0" w:color="auto"/>
              <w:left w:val="none" w:sz="6" w:space="0" w:color="auto"/>
              <w:bottom w:val="none" w:sz="6" w:space="0" w:color="auto"/>
              <w:right w:val="none" w:sz="6" w:space="0" w:color="auto"/>
            </w:tcBorders>
            <w:tcPrChange w:id="775" w:author="Cian Walker" w:date="2023-01-06T21:30:00Z">
              <w:tcPr>
                <w:tcW w:w="3560" w:type="dxa"/>
                <w:gridSpan w:val="11"/>
                <w:tcBorders>
                  <w:top w:val="none" w:sz="6" w:space="0" w:color="auto"/>
                  <w:left w:val="none" w:sz="6" w:space="0" w:color="auto"/>
                  <w:bottom w:val="none" w:sz="6" w:space="0" w:color="auto"/>
                  <w:right w:val="none" w:sz="6" w:space="0" w:color="auto"/>
                </w:tcBorders>
              </w:tcPr>
            </w:tcPrChange>
          </w:tcPr>
          <w:p w14:paraId="47A173B4" w14:textId="0D986A38" w:rsidR="00B47697" w:rsidDel="00B47697" w:rsidRDefault="00B47697">
            <w:pPr>
              <w:rPr>
                <w:del w:id="776" w:author="Cian Walker" w:date="2023-01-06T21:30:00Z"/>
              </w:rPr>
            </w:pPr>
          </w:p>
        </w:tc>
      </w:tr>
      <w:tr w:rsidR="00B47697" w:rsidDel="00B47697" w14:paraId="6B0DA310" w14:textId="30425364" w:rsidTr="00B47697">
        <w:tblPrEx>
          <w:tblCellMar>
            <w:top w:w="0" w:type="dxa"/>
            <w:left w:w="108" w:type="dxa"/>
            <w:bottom w:w="0" w:type="dxa"/>
            <w:right w:w="108" w:type="dxa"/>
          </w:tblCellMar>
          <w:tblPrExChange w:id="777" w:author="Cian Walker" w:date="2023-01-06T21:30:00Z">
            <w:tblPrEx>
              <w:tblCellMar>
                <w:top w:w="0" w:type="dxa"/>
                <w:left w:w="108" w:type="dxa"/>
                <w:bottom w:w="0" w:type="dxa"/>
                <w:right w:w="108" w:type="dxa"/>
              </w:tblCellMar>
            </w:tblPrEx>
          </w:tblPrExChange>
        </w:tblPrEx>
        <w:trPr>
          <w:gridAfter w:val="24"/>
          <w:wAfter w:w="12433" w:type="dxa"/>
          <w:del w:id="778" w:author="Cian Walker" w:date="2023-01-06T21:30:00Z"/>
          <w:trPrChange w:id="779" w:author="Cian Walker" w:date="2023-01-06T21:30:00Z">
            <w:trPr>
              <w:gridAfter w:val="24"/>
            </w:trPr>
          </w:trPrChange>
        </w:trPr>
        <w:tc>
          <w:tcPr>
            <w:tcW w:w="3560" w:type="dxa"/>
            <w:gridSpan w:val="11"/>
            <w:tcBorders>
              <w:top w:val="none" w:sz="6" w:space="0" w:color="auto"/>
              <w:bottom w:val="none" w:sz="6" w:space="0" w:color="auto"/>
            </w:tcBorders>
            <w:tcPrChange w:id="780" w:author="Cian Walker" w:date="2023-01-06T21:30:00Z">
              <w:tcPr>
                <w:tcW w:w="3560" w:type="dxa"/>
                <w:gridSpan w:val="11"/>
                <w:tcBorders>
                  <w:top w:val="none" w:sz="6" w:space="0" w:color="auto"/>
                  <w:bottom w:val="none" w:sz="6" w:space="0" w:color="auto"/>
                </w:tcBorders>
              </w:tcPr>
            </w:tcPrChange>
          </w:tcPr>
          <w:p w14:paraId="3C7937F8" w14:textId="5EC7C0F5" w:rsidR="00B47697" w:rsidDel="00B47697" w:rsidRDefault="00B47697">
            <w:pPr>
              <w:rPr>
                <w:del w:id="781" w:author="Cian Walker" w:date="2023-01-06T21:30:00Z"/>
              </w:rPr>
            </w:pPr>
          </w:p>
        </w:tc>
      </w:tr>
      <w:tr w:rsidR="00B47697" w:rsidDel="00B47697" w14:paraId="6CB7B23B" w14:textId="5D5EB175" w:rsidTr="00B47697">
        <w:tblPrEx>
          <w:tblCellMar>
            <w:top w:w="0" w:type="dxa"/>
            <w:left w:w="0" w:type="dxa"/>
            <w:bottom w:w="0" w:type="dxa"/>
            <w:right w:w="0" w:type="dxa"/>
          </w:tblCellMar>
          <w:tblPrExChange w:id="782" w:author="Cian Walker" w:date="2023-01-06T21:30:00Z">
            <w:tblPrEx>
              <w:tblCellMar>
                <w:top w:w="0" w:type="dxa"/>
                <w:left w:w="0" w:type="dxa"/>
                <w:bottom w:w="0" w:type="dxa"/>
                <w:right w:w="0" w:type="dxa"/>
              </w:tblCellMar>
            </w:tblPrEx>
          </w:tblPrExChange>
        </w:tblPrEx>
        <w:trPr>
          <w:gridAfter w:val="10"/>
          <w:wAfter w:w="7245" w:type="dxa"/>
          <w:del w:id="783" w:author="Cian Walker" w:date="2023-01-06T21:30:00Z"/>
          <w:trPrChange w:id="78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78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6424E1EE" w14:textId="48CC36CA" w:rsidR="00B47697" w:rsidDel="00B47697" w:rsidRDefault="00B47697">
            <w:pPr>
              <w:rPr>
                <w:del w:id="786" w:author="Cian Walker" w:date="2023-01-06T21:30:00Z"/>
              </w:rPr>
            </w:pPr>
          </w:p>
        </w:tc>
      </w:tr>
      <w:tr w:rsidR="00B47697" w:rsidDel="00B47697" w14:paraId="37654EBF" w14:textId="404242CB" w:rsidTr="00B47697">
        <w:tblPrEx>
          <w:tblCellMar>
            <w:top w:w="0" w:type="dxa"/>
            <w:left w:w="108" w:type="dxa"/>
            <w:bottom w:w="0" w:type="dxa"/>
            <w:right w:w="108" w:type="dxa"/>
          </w:tblCellMar>
          <w:tblPrExChange w:id="787" w:author="Cian Walker" w:date="2023-01-06T21:30:00Z">
            <w:tblPrEx>
              <w:tblCellMar>
                <w:top w:w="0" w:type="dxa"/>
                <w:left w:w="108" w:type="dxa"/>
                <w:bottom w:w="0" w:type="dxa"/>
                <w:right w:w="108" w:type="dxa"/>
              </w:tblCellMar>
            </w:tblPrEx>
          </w:tblPrExChange>
        </w:tblPrEx>
        <w:trPr>
          <w:gridAfter w:val="10"/>
          <w:wAfter w:w="7245" w:type="dxa"/>
          <w:del w:id="788" w:author="Cian Walker" w:date="2023-01-06T21:30:00Z"/>
          <w:trPrChange w:id="789" w:author="Cian Walker" w:date="2023-01-06T21:30:00Z">
            <w:trPr>
              <w:gridAfter w:val="10"/>
            </w:trPr>
          </w:trPrChange>
        </w:trPr>
        <w:tc>
          <w:tcPr>
            <w:tcW w:w="8748" w:type="dxa"/>
            <w:gridSpan w:val="25"/>
            <w:tcBorders>
              <w:top w:val="none" w:sz="6" w:space="0" w:color="auto"/>
              <w:bottom w:val="none" w:sz="6" w:space="0" w:color="auto"/>
            </w:tcBorders>
            <w:tcPrChange w:id="790" w:author="Cian Walker" w:date="2023-01-06T21:30:00Z">
              <w:tcPr>
                <w:tcW w:w="8748" w:type="dxa"/>
                <w:gridSpan w:val="25"/>
                <w:tcBorders>
                  <w:top w:val="none" w:sz="6" w:space="0" w:color="auto"/>
                  <w:bottom w:val="none" w:sz="6" w:space="0" w:color="auto"/>
                </w:tcBorders>
              </w:tcPr>
            </w:tcPrChange>
          </w:tcPr>
          <w:p w14:paraId="79219645" w14:textId="14CAB9B0" w:rsidR="00B47697" w:rsidDel="00B47697" w:rsidRDefault="00B47697">
            <w:pPr>
              <w:rPr>
                <w:del w:id="791" w:author="Cian Walker" w:date="2023-01-06T21:30:00Z"/>
              </w:rPr>
            </w:pPr>
          </w:p>
        </w:tc>
      </w:tr>
      <w:tr w:rsidR="00B47697" w:rsidDel="00B47697" w14:paraId="16CB4B20" w14:textId="02B4FA91" w:rsidTr="00B47697">
        <w:tblPrEx>
          <w:tblCellMar>
            <w:top w:w="0" w:type="dxa"/>
            <w:left w:w="0" w:type="dxa"/>
            <w:bottom w:w="0" w:type="dxa"/>
            <w:right w:w="0" w:type="dxa"/>
          </w:tblCellMar>
          <w:tblPrExChange w:id="792" w:author="Cian Walker" w:date="2023-01-06T21:30:00Z">
            <w:tblPrEx>
              <w:tblCellMar>
                <w:top w:w="0" w:type="dxa"/>
                <w:left w:w="0" w:type="dxa"/>
                <w:bottom w:w="0" w:type="dxa"/>
                <w:right w:w="0" w:type="dxa"/>
              </w:tblCellMar>
            </w:tblPrEx>
          </w:tblPrExChange>
        </w:tblPrEx>
        <w:trPr>
          <w:gridAfter w:val="10"/>
          <w:wAfter w:w="7245" w:type="dxa"/>
          <w:del w:id="793" w:author="Cian Walker" w:date="2023-01-06T21:30:00Z"/>
          <w:trPrChange w:id="79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79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06ADF472" w14:textId="100DF677" w:rsidR="00B47697" w:rsidDel="00B47697" w:rsidRDefault="00B47697">
            <w:pPr>
              <w:rPr>
                <w:del w:id="796" w:author="Cian Walker" w:date="2023-01-06T21:30:00Z"/>
              </w:rPr>
            </w:pPr>
          </w:p>
        </w:tc>
      </w:tr>
      <w:tr w:rsidR="00B47697" w:rsidDel="00B47697" w14:paraId="4E2591A1" w14:textId="551FEF04" w:rsidTr="00B47697">
        <w:tblPrEx>
          <w:tblCellMar>
            <w:top w:w="0" w:type="dxa"/>
            <w:left w:w="108" w:type="dxa"/>
            <w:bottom w:w="0" w:type="dxa"/>
            <w:right w:w="108" w:type="dxa"/>
          </w:tblCellMar>
          <w:tblPrExChange w:id="797" w:author="Cian Walker" w:date="2023-01-06T21:30:00Z">
            <w:tblPrEx>
              <w:tblCellMar>
                <w:top w:w="0" w:type="dxa"/>
                <w:left w:w="108" w:type="dxa"/>
                <w:bottom w:w="0" w:type="dxa"/>
                <w:right w:w="108" w:type="dxa"/>
              </w:tblCellMar>
            </w:tblPrEx>
          </w:tblPrExChange>
        </w:tblPrEx>
        <w:trPr>
          <w:gridAfter w:val="10"/>
          <w:wAfter w:w="7245" w:type="dxa"/>
          <w:del w:id="798" w:author="Cian Walker" w:date="2023-01-06T21:30:00Z"/>
          <w:trPrChange w:id="799" w:author="Cian Walker" w:date="2023-01-06T21:30:00Z">
            <w:trPr>
              <w:gridAfter w:val="10"/>
            </w:trPr>
          </w:trPrChange>
        </w:trPr>
        <w:tc>
          <w:tcPr>
            <w:tcW w:w="8748" w:type="dxa"/>
            <w:gridSpan w:val="25"/>
            <w:tcBorders>
              <w:top w:val="none" w:sz="6" w:space="0" w:color="auto"/>
              <w:bottom w:val="none" w:sz="6" w:space="0" w:color="auto"/>
            </w:tcBorders>
            <w:tcPrChange w:id="800" w:author="Cian Walker" w:date="2023-01-06T21:30:00Z">
              <w:tcPr>
                <w:tcW w:w="8748" w:type="dxa"/>
                <w:gridSpan w:val="25"/>
                <w:tcBorders>
                  <w:top w:val="none" w:sz="6" w:space="0" w:color="auto"/>
                  <w:bottom w:val="none" w:sz="6" w:space="0" w:color="auto"/>
                </w:tcBorders>
              </w:tcPr>
            </w:tcPrChange>
          </w:tcPr>
          <w:p w14:paraId="7CE35EDA" w14:textId="73FD3D27" w:rsidR="00B47697" w:rsidDel="00B47697" w:rsidRDefault="00B47697">
            <w:pPr>
              <w:rPr>
                <w:del w:id="801" w:author="Cian Walker" w:date="2023-01-06T21:30:00Z"/>
              </w:rPr>
            </w:pPr>
          </w:p>
        </w:tc>
      </w:tr>
      <w:tr w:rsidR="00B47697" w:rsidDel="00B47697" w14:paraId="7FA95525" w14:textId="6345074D" w:rsidTr="00B47697">
        <w:tblPrEx>
          <w:tblCellMar>
            <w:top w:w="0" w:type="dxa"/>
            <w:left w:w="0" w:type="dxa"/>
            <w:bottom w:w="0" w:type="dxa"/>
            <w:right w:w="0" w:type="dxa"/>
          </w:tblCellMar>
          <w:tblPrExChange w:id="802" w:author="Cian Walker" w:date="2023-01-06T21:30:00Z">
            <w:tblPrEx>
              <w:tblCellMar>
                <w:top w:w="0" w:type="dxa"/>
                <w:left w:w="0" w:type="dxa"/>
                <w:bottom w:w="0" w:type="dxa"/>
                <w:right w:w="0" w:type="dxa"/>
              </w:tblCellMar>
            </w:tblPrEx>
          </w:tblPrExChange>
        </w:tblPrEx>
        <w:trPr>
          <w:gridAfter w:val="10"/>
          <w:wAfter w:w="7245" w:type="dxa"/>
          <w:del w:id="803" w:author="Cian Walker" w:date="2023-01-06T21:30:00Z"/>
          <w:trPrChange w:id="80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80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784F3EC5" w14:textId="1ADB1F1B" w:rsidR="00B47697" w:rsidDel="00B47697" w:rsidRDefault="00B47697">
            <w:pPr>
              <w:rPr>
                <w:del w:id="806" w:author="Cian Walker" w:date="2023-01-06T21:30:00Z"/>
              </w:rPr>
            </w:pPr>
          </w:p>
        </w:tc>
      </w:tr>
      <w:tr w:rsidR="00B47697" w:rsidDel="00B47697" w14:paraId="4C0DE386" w14:textId="3797F3DE" w:rsidTr="00B47697">
        <w:tblPrEx>
          <w:tblCellMar>
            <w:top w:w="0" w:type="dxa"/>
            <w:left w:w="108" w:type="dxa"/>
            <w:bottom w:w="0" w:type="dxa"/>
            <w:right w:w="108" w:type="dxa"/>
          </w:tblCellMar>
          <w:tblPrExChange w:id="807" w:author="Cian Walker" w:date="2023-01-06T21:30:00Z">
            <w:tblPrEx>
              <w:tblCellMar>
                <w:top w:w="0" w:type="dxa"/>
                <w:left w:w="108" w:type="dxa"/>
                <w:bottom w:w="0" w:type="dxa"/>
                <w:right w:w="108" w:type="dxa"/>
              </w:tblCellMar>
            </w:tblPrEx>
          </w:tblPrExChange>
        </w:tblPrEx>
        <w:trPr>
          <w:gridAfter w:val="10"/>
          <w:wAfter w:w="7245" w:type="dxa"/>
          <w:del w:id="808" w:author="Cian Walker" w:date="2023-01-06T21:30:00Z"/>
          <w:trPrChange w:id="809" w:author="Cian Walker" w:date="2023-01-06T21:30:00Z">
            <w:trPr>
              <w:gridAfter w:val="10"/>
            </w:trPr>
          </w:trPrChange>
        </w:trPr>
        <w:tc>
          <w:tcPr>
            <w:tcW w:w="8748" w:type="dxa"/>
            <w:gridSpan w:val="25"/>
            <w:tcBorders>
              <w:top w:val="none" w:sz="6" w:space="0" w:color="auto"/>
              <w:bottom w:val="none" w:sz="6" w:space="0" w:color="auto"/>
            </w:tcBorders>
            <w:tcPrChange w:id="810" w:author="Cian Walker" w:date="2023-01-06T21:30:00Z">
              <w:tcPr>
                <w:tcW w:w="8748" w:type="dxa"/>
                <w:gridSpan w:val="25"/>
                <w:tcBorders>
                  <w:top w:val="none" w:sz="6" w:space="0" w:color="auto"/>
                  <w:bottom w:val="none" w:sz="6" w:space="0" w:color="auto"/>
                </w:tcBorders>
              </w:tcPr>
            </w:tcPrChange>
          </w:tcPr>
          <w:p w14:paraId="5A477E23" w14:textId="6A361386" w:rsidR="00B47697" w:rsidDel="00B47697" w:rsidRDefault="00B47697">
            <w:pPr>
              <w:rPr>
                <w:del w:id="811" w:author="Cian Walker" w:date="2023-01-06T21:30:00Z"/>
              </w:rPr>
            </w:pPr>
          </w:p>
        </w:tc>
      </w:tr>
      <w:tr w:rsidR="00B47697" w:rsidDel="00B47697" w14:paraId="4FB9F453" w14:textId="01C6DBCD" w:rsidTr="00B47697">
        <w:tblPrEx>
          <w:tblCellMar>
            <w:top w:w="0" w:type="dxa"/>
            <w:left w:w="0" w:type="dxa"/>
            <w:bottom w:w="0" w:type="dxa"/>
            <w:right w:w="0" w:type="dxa"/>
          </w:tblCellMar>
          <w:tblPrExChange w:id="812" w:author="Cian Walker" w:date="2023-01-06T21:30:00Z">
            <w:tblPrEx>
              <w:tblCellMar>
                <w:top w:w="0" w:type="dxa"/>
                <w:left w:w="0" w:type="dxa"/>
                <w:bottom w:w="0" w:type="dxa"/>
                <w:right w:w="0" w:type="dxa"/>
              </w:tblCellMar>
            </w:tblPrEx>
          </w:tblPrExChange>
        </w:tblPrEx>
        <w:trPr>
          <w:gridAfter w:val="10"/>
          <w:wAfter w:w="7245" w:type="dxa"/>
          <w:del w:id="813" w:author="Cian Walker" w:date="2023-01-06T21:30:00Z"/>
          <w:trPrChange w:id="81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81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6740F697" w14:textId="7B4E3151" w:rsidR="00B47697" w:rsidDel="00B47697" w:rsidRDefault="00B47697">
            <w:pPr>
              <w:rPr>
                <w:del w:id="816" w:author="Cian Walker" w:date="2023-01-06T21:30:00Z"/>
              </w:rPr>
            </w:pPr>
          </w:p>
        </w:tc>
      </w:tr>
      <w:tr w:rsidR="00B47697" w:rsidDel="00B47697" w14:paraId="2E920630" w14:textId="07593A8E" w:rsidTr="00B47697">
        <w:tblPrEx>
          <w:tblCellMar>
            <w:top w:w="0" w:type="dxa"/>
            <w:left w:w="108" w:type="dxa"/>
            <w:bottom w:w="0" w:type="dxa"/>
            <w:right w:w="108" w:type="dxa"/>
          </w:tblCellMar>
          <w:tblPrExChange w:id="817" w:author="Cian Walker" w:date="2023-01-06T21:30:00Z">
            <w:tblPrEx>
              <w:tblCellMar>
                <w:top w:w="0" w:type="dxa"/>
                <w:left w:w="108" w:type="dxa"/>
                <w:bottom w:w="0" w:type="dxa"/>
                <w:right w:w="108" w:type="dxa"/>
              </w:tblCellMar>
            </w:tblPrEx>
          </w:tblPrExChange>
        </w:tblPrEx>
        <w:trPr>
          <w:gridAfter w:val="10"/>
          <w:wAfter w:w="7245" w:type="dxa"/>
          <w:del w:id="818" w:author="Cian Walker" w:date="2023-01-06T21:30:00Z"/>
          <w:trPrChange w:id="819" w:author="Cian Walker" w:date="2023-01-06T21:30:00Z">
            <w:trPr>
              <w:gridAfter w:val="10"/>
            </w:trPr>
          </w:trPrChange>
        </w:trPr>
        <w:tc>
          <w:tcPr>
            <w:tcW w:w="8748" w:type="dxa"/>
            <w:gridSpan w:val="25"/>
            <w:tcBorders>
              <w:top w:val="none" w:sz="6" w:space="0" w:color="auto"/>
              <w:bottom w:val="none" w:sz="6" w:space="0" w:color="auto"/>
            </w:tcBorders>
            <w:tcPrChange w:id="820" w:author="Cian Walker" w:date="2023-01-06T21:30:00Z">
              <w:tcPr>
                <w:tcW w:w="8748" w:type="dxa"/>
                <w:gridSpan w:val="25"/>
                <w:tcBorders>
                  <w:top w:val="none" w:sz="6" w:space="0" w:color="auto"/>
                  <w:bottom w:val="none" w:sz="6" w:space="0" w:color="auto"/>
                </w:tcBorders>
              </w:tcPr>
            </w:tcPrChange>
          </w:tcPr>
          <w:p w14:paraId="20D8EC68" w14:textId="44EB0630" w:rsidR="00B47697" w:rsidDel="00B47697" w:rsidRDefault="00B47697">
            <w:pPr>
              <w:rPr>
                <w:del w:id="821" w:author="Cian Walker" w:date="2023-01-06T21:30:00Z"/>
              </w:rPr>
            </w:pPr>
          </w:p>
        </w:tc>
      </w:tr>
      <w:tr w:rsidR="00B47697" w:rsidDel="00B47697" w14:paraId="2941913B" w14:textId="5FCA1E2F" w:rsidTr="00B47697">
        <w:tblPrEx>
          <w:tblCellMar>
            <w:top w:w="0" w:type="dxa"/>
            <w:left w:w="0" w:type="dxa"/>
            <w:bottom w:w="0" w:type="dxa"/>
            <w:right w:w="0" w:type="dxa"/>
          </w:tblCellMar>
          <w:tblPrExChange w:id="822" w:author="Cian Walker" w:date="2023-01-06T21:30:00Z">
            <w:tblPrEx>
              <w:tblCellMar>
                <w:top w:w="0" w:type="dxa"/>
                <w:left w:w="0" w:type="dxa"/>
                <w:bottom w:w="0" w:type="dxa"/>
                <w:right w:w="0" w:type="dxa"/>
              </w:tblCellMar>
            </w:tblPrEx>
          </w:tblPrExChange>
        </w:tblPrEx>
        <w:trPr>
          <w:gridAfter w:val="10"/>
          <w:wAfter w:w="7245" w:type="dxa"/>
          <w:del w:id="823" w:author="Cian Walker" w:date="2023-01-06T21:30:00Z"/>
          <w:trPrChange w:id="82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82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54C88585" w14:textId="2FB221DE" w:rsidR="00B47697" w:rsidDel="00B47697" w:rsidRDefault="00B47697">
            <w:pPr>
              <w:rPr>
                <w:del w:id="826" w:author="Cian Walker" w:date="2023-01-06T21:30:00Z"/>
              </w:rPr>
            </w:pPr>
          </w:p>
        </w:tc>
      </w:tr>
      <w:tr w:rsidR="00B47697" w:rsidDel="00B47697" w14:paraId="406150BD" w14:textId="36F94F15" w:rsidTr="00B47697">
        <w:tblPrEx>
          <w:tblCellMar>
            <w:top w:w="0" w:type="dxa"/>
            <w:left w:w="108" w:type="dxa"/>
            <w:bottom w:w="0" w:type="dxa"/>
            <w:right w:w="108" w:type="dxa"/>
          </w:tblCellMar>
          <w:tblPrExChange w:id="827" w:author="Cian Walker" w:date="2023-01-06T21:30:00Z">
            <w:tblPrEx>
              <w:tblCellMar>
                <w:top w:w="0" w:type="dxa"/>
                <w:left w:w="108" w:type="dxa"/>
                <w:bottom w:w="0" w:type="dxa"/>
                <w:right w:w="108" w:type="dxa"/>
              </w:tblCellMar>
            </w:tblPrEx>
          </w:tblPrExChange>
        </w:tblPrEx>
        <w:trPr>
          <w:gridAfter w:val="10"/>
          <w:wAfter w:w="7245" w:type="dxa"/>
          <w:del w:id="828" w:author="Cian Walker" w:date="2023-01-06T21:30:00Z"/>
          <w:trPrChange w:id="829" w:author="Cian Walker" w:date="2023-01-06T21:30:00Z">
            <w:trPr>
              <w:gridAfter w:val="10"/>
            </w:trPr>
          </w:trPrChange>
        </w:trPr>
        <w:tc>
          <w:tcPr>
            <w:tcW w:w="8748" w:type="dxa"/>
            <w:gridSpan w:val="25"/>
            <w:tcBorders>
              <w:top w:val="none" w:sz="6" w:space="0" w:color="auto"/>
              <w:bottom w:val="none" w:sz="6" w:space="0" w:color="auto"/>
            </w:tcBorders>
            <w:tcPrChange w:id="830" w:author="Cian Walker" w:date="2023-01-06T21:30:00Z">
              <w:tcPr>
                <w:tcW w:w="8748" w:type="dxa"/>
                <w:gridSpan w:val="25"/>
                <w:tcBorders>
                  <w:top w:val="none" w:sz="6" w:space="0" w:color="auto"/>
                  <w:bottom w:val="none" w:sz="6" w:space="0" w:color="auto"/>
                </w:tcBorders>
              </w:tcPr>
            </w:tcPrChange>
          </w:tcPr>
          <w:p w14:paraId="25A6D687" w14:textId="67F4D76D" w:rsidR="00B47697" w:rsidDel="00B47697" w:rsidRDefault="00B47697">
            <w:pPr>
              <w:rPr>
                <w:del w:id="831" w:author="Cian Walker" w:date="2023-01-06T21:30:00Z"/>
              </w:rPr>
            </w:pPr>
          </w:p>
        </w:tc>
      </w:tr>
      <w:tr w:rsidR="00B47697" w:rsidDel="00B47697" w14:paraId="11F149E3" w14:textId="6FC14D29" w:rsidTr="00B47697">
        <w:tblPrEx>
          <w:tblCellMar>
            <w:top w:w="0" w:type="dxa"/>
            <w:left w:w="0" w:type="dxa"/>
            <w:bottom w:w="0" w:type="dxa"/>
            <w:right w:w="0" w:type="dxa"/>
          </w:tblCellMar>
          <w:tblPrExChange w:id="832" w:author="Cian Walker" w:date="2023-01-06T21:30:00Z">
            <w:tblPrEx>
              <w:tblCellMar>
                <w:top w:w="0" w:type="dxa"/>
                <w:left w:w="0" w:type="dxa"/>
                <w:bottom w:w="0" w:type="dxa"/>
                <w:right w:w="0" w:type="dxa"/>
              </w:tblCellMar>
            </w:tblPrEx>
          </w:tblPrExChange>
        </w:tblPrEx>
        <w:trPr>
          <w:gridAfter w:val="11"/>
          <w:wAfter w:w="7537" w:type="dxa"/>
          <w:del w:id="833" w:author="Cian Walker" w:date="2023-01-06T21:30:00Z"/>
          <w:trPrChange w:id="834" w:author="Cian Walker" w:date="2023-01-06T21:30:00Z">
            <w:trPr>
              <w:gridAfter w:val="11"/>
            </w:trPr>
          </w:trPrChange>
        </w:trPr>
        <w:tc>
          <w:tcPr>
            <w:tcW w:w="8456" w:type="dxa"/>
            <w:gridSpan w:val="24"/>
            <w:tcBorders>
              <w:top w:val="none" w:sz="6" w:space="0" w:color="auto"/>
              <w:left w:val="none" w:sz="6" w:space="0" w:color="auto"/>
              <w:bottom w:val="none" w:sz="6" w:space="0" w:color="auto"/>
              <w:right w:val="none" w:sz="6" w:space="0" w:color="auto"/>
            </w:tcBorders>
            <w:tcPrChange w:id="835" w:author="Cian Walker" w:date="2023-01-06T21:30:00Z">
              <w:tcPr>
                <w:tcW w:w="8456" w:type="dxa"/>
                <w:gridSpan w:val="24"/>
                <w:tcBorders>
                  <w:top w:val="none" w:sz="6" w:space="0" w:color="auto"/>
                  <w:left w:val="none" w:sz="6" w:space="0" w:color="auto"/>
                  <w:bottom w:val="none" w:sz="6" w:space="0" w:color="auto"/>
                  <w:right w:val="none" w:sz="6" w:space="0" w:color="auto"/>
                </w:tcBorders>
              </w:tcPr>
            </w:tcPrChange>
          </w:tcPr>
          <w:p w14:paraId="2ADB73D5" w14:textId="11FE9C5D" w:rsidR="00B47697" w:rsidDel="00B47697" w:rsidRDefault="00B47697">
            <w:pPr>
              <w:rPr>
                <w:del w:id="836" w:author="Cian Walker" w:date="2023-01-06T21:30:00Z"/>
              </w:rPr>
            </w:pPr>
          </w:p>
        </w:tc>
      </w:tr>
      <w:tr w:rsidR="00B47697" w:rsidDel="00B47697" w14:paraId="3A00FD44" w14:textId="2E69AAB1" w:rsidTr="00B47697">
        <w:tblPrEx>
          <w:tblCellMar>
            <w:top w:w="0" w:type="dxa"/>
            <w:left w:w="108" w:type="dxa"/>
            <w:bottom w:w="0" w:type="dxa"/>
            <w:right w:w="108" w:type="dxa"/>
          </w:tblCellMar>
          <w:tblPrExChange w:id="837" w:author="Cian Walker" w:date="2023-01-06T21:30:00Z">
            <w:tblPrEx>
              <w:tblCellMar>
                <w:top w:w="0" w:type="dxa"/>
                <w:left w:w="108" w:type="dxa"/>
                <w:bottom w:w="0" w:type="dxa"/>
                <w:right w:w="108" w:type="dxa"/>
              </w:tblCellMar>
            </w:tblPrEx>
          </w:tblPrExChange>
        </w:tblPrEx>
        <w:trPr>
          <w:gridAfter w:val="11"/>
          <w:wAfter w:w="7537" w:type="dxa"/>
          <w:del w:id="838" w:author="Cian Walker" w:date="2023-01-06T21:30:00Z"/>
          <w:trPrChange w:id="839" w:author="Cian Walker" w:date="2023-01-06T21:30:00Z">
            <w:trPr>
              <w:gridAfter w:val="11"/>
            </w:trPr>
          </w:trPrChange>
        </w:trPr>
        <w:tc>
          <w:tcPr>
            <w:tcW w:w="8456" w:type="dxa"/>
            <w:gridSpan w:val="24"/>
            <w:tcBorders>
              <w:top w:val="none" w:sz="6" w:space="0" w:color="auto"/>
              <w:bottom w:val="none" w:sz="6" w:space="0" w:color="auto"/>
            </w:tcBorders>
            <w:tcPrChange w:id="840" w:author="Cian Walker" w:date="2023-01-06T21:30:00Z">
              <w:tcPr>
                <w:tcW w:w="8456" w:type="dxa"/>
                <w:gridSpan w:val="24"/>
                <w:tcBorders>
                  <w:top w:val="none" w:sz="6" w:space="0" w:color="auto"/>
                  <w:bottom w:val="none" w:sz="6" w:space="0" w:color="auto"/>
                </w:tcBorders>
              </w:tcPr>
            </w:tcPrChange>
          </w:tcPr>
          <w:p w14:paraId="1CEF611A" w14:textId="65BA12A1" w:rsidR="00B47697" w:rsidDel="00B47697" w:rsidRDefault="00B47697">
            <w:pPr>
              <w:rPr>
                <w:del w:id="841" w:author="Cian Walker" w:date="2023-01-06T21:30:00Z"/>
              </w:rPr>
            </w:pPr>
          </w:p>
        </w:tc>
      </w:tr>
      <w:tr w:rsidR="00B47697" w:rsidDel="00B47697" w14:paraId="0015BFAE" w14:textId="4EE5E033" w:rsidTr="00B47697">
        <w:tblPrEx>
          <w:tblCellMar>
            <w:top w:w="0" w:type="dxa"/>
            <w:left w:w="0" w:type="dxa"/>
            <w:bottom w:w="0" w:type="dxa"/>
            <w:right w:w="0" w:type="dxa"/>
          </w:tblCellMar>
          <w:tblPrExChange w:id="842" w:author="Cian Walker" w:date="2023-01-06T21:30:00Z">
            <w:tblPrEx>
              <w:tblCellMar>
                <w:top w:w="0" w:type="dxa"/>
                <w:left w:w="0" w:type="dxa"/>
                <w:bottom w:w="0" w:type="dxa"/>
                <w:right w:w="0" w:type="dxa"/>
              </w:tblCellMar>
            </w:tblPrEx>
          </w:tblPrExChange>
        </w:tblPrEx>
        <w:trPr>
          <w:gridAfter w:val="26"/>
          <w:wAfter w:w="12878" w:type="dxa"/>
          <w:del w:id="843" w:author="Cian Walker" w:date="2023-01-06T21:30:00Z"/>
          <w:trPrChange w:id="844" w:author="Cian Walker" w:date="2023-01-06T21:30:00Z">
            <w:trPr>
              <w:gridAfter w:val="26"/>
            </w:trPr>
          </w:trPrChange>
        </w:trPr>
        <w:tc>
          <w:tcPr>
            <w:tcW w:w="3115" w:type="dxa"/>
            <w:gridSpan w:val="9"/>
            <w:tcBorders>
              <w:top w:val="none" w:sz="6" w:space="0" w:color="auto"/>
              <w:left w:val="none" w:sz="6" w:space="0" w:color="auto"/>
              <w:bottom w:val="none" w:sz="6" w:space="0" w:color="auto"/>
              <w:right w:val="none" w:sz="6" w:space="0" w:color="auto"/>
            </w:tcBorders>
            <w:tcPrChange w:id="845" w:author="Cian Walker" w:date="2023-01-06T21:30:00Z">
              <w:tcPr>
                <w:tcW w:w="3115" w:type="dxa"/>
                <w:gridSpan w:val="9"/>
                <w:tcBorders>
                  <w:top w:val="none" w:sz="6" w:space="0" w:color="auto"/>
                  <w:left w:val="none" w:sz="6" w:space="0" w:color="auto"/>
                  <w:bottom w:val="none" w:sz="6" w:space="0" w:color="auto"/>
                  <w:right w:val="none" w:sz="6" w:space="0" w:color="auto"/>
                </w:tcBorders>
              </w:tcPr>
            </w:tcPrChange>
          </w:tcPr>
          <w:p w14:paraId="3DF74620" w14:textId="477AD90F" w:rsidR="00B47697" w:rsidDel="00B47697" w:rsidRDefault="00B47697">
            <w:pPr>
              <w:rPr>
                <w:del w:id="846" w:author="Cian Walker" w:date="2023-01-06T21:30:00Z"/>
              </w:rPr>
            </w:pPr>
          </w:p>
        </w:tc>
      </w:tr>
      <w:tr w:rsidR="00B47697" w:rsidDel="00B47697" w14:paraId="02194659" w14:textId="48C98388" w:rsidTr="00B47697">
        <w:tblPrEx>
          <w:tblCellMar>
            <w:top w:w="0" w:type="dxa"/>
            <w:left w:w="108" w:type="dxa"/>
            <w:bottom w:w="0" w:type="dxa"/>
            <w:right w:w="108" w:type="dxa"/>
          </w:tblCellMar>
          <w:tblPrExChange w:id="847" w:author="Cian Walker" w:date="2023-01-06T21:30:00Z">
            <w:tblPrEx>
              <w:tblCellMar>
                <w:top w:w="0" w:type="dxa"/>
                <w:left w:w="108" w:type="dxa"/>
                <w:bottom w:w="0" w:type="dxa"/>
                <w:right w:w="108" w:type="dxa"/>
              </w:tblCellMar>
            </w:tblPrEx>
          </w:tblPrExChange>
        </w:tblPrEx>
        <w:trPr>
          <w:gridAfter w:val="26"/>
          <w:wAfter w:w="12878" w:type="dxa"/>
          <w:del w:id="848" w:author="Cian Walker" w:date="2023-01-06T21:30:00Z"/>
          <w:trPrChange w:id="849" w:author="Cian Walker" w:date="2023-01-06T21:30:00Z">
            <w:trPr>
              <w:gridAfter w:val="26"/>
            </w:trPr>
          </w:trPrChange>
        </w:trPr>
        <w:tc>
          <w:tcPr>
            <w:tcW w:w="3115" w:type="dxa"/>
            <w:gridSpan w:val="9"/>
            <w:tcBorders>
              <w:top w:val="none" w:sz="6" w:space="0" w:color="auto"/>
              <w:bottom w:val="none" w:sz="6" w:space="0" w:color="auto"/>
            </w:tcBorders>
            <w:tcPrChange w:id="850" w:author="Cian Walker" w:date="2023-01-06T21:30:00Z">
              <w:tcPr>
                <w:tcW w:w="3115" w:type="dxa"/>
                <w:gridSpan w:val="9"/>
                <w:tcBorders>
                  <w:top w:val="none" w:sz="6" w:space="0" w:color="auto"/>
                  <w:bottom w:val="none" w:sz="6" w:space="0" w:color="auto"/>
                </w:tcBorders>
              </w:tcPr>
            </w:tcPrChange>
          </w:tcPr>
          <w:p w14:paraId="5AB40B3B" w14:textId="63D6F6DE" w:rsidR="00B47697" w:rsidDel="00B47697" w:rsidRDefault="00B47697">
            <w:pPr>
              <w:rPr>
                <w:del w:id="851" w:author="Cian Walker" w:date="2023-01-06T21:30:00Z"/>
              </w:rPr>
            </w:pPr>
          </w:p>
        </w:tc>
      </w:tr>
      <w:tr w:rsidR="00B47697" w:rsidDel="00B47697" w14:paraId="0E5078AA" w14:textId="131B304F" w:rsidTr="00B47697">
        <w:tblPrEx>
          <w:tblCellMar>
            <w:top w:w="0" w:type="dxa"/>
            <w:left w:w="0" w:type="dxa"/>
            <w:bottom w:w="0" w:type="dxa"/>
            <w:right w:w="0" w:type="dxa"/>
          </w:tblCellMar>
          <w:tblPrExChange w:id="852" w:author="Cian Walker" w:date="2023-01-06T21:30:00Z">
            <w:tblPrEx>
              <w:tblCellMar>
                <w:top w:w="0" w:type="dxa"/>
                <w:left w:w="0" w:type="dxa"/>
                <w:bottom w:w="0" w:type="dxa"/>
                <w:right w:w="0" w:type="dxa"/>
              </w:tblCellMar>
            </w:tblPrEx>
          </w:tblPrExChange>
        </w:tblPrEx>
        <w:trPr>
          <w:gridAfter w:val="15"/>
          <w:wAfter w:w="10207" w:type="dxa"/>
          <w:del w:id="853" w:author="Cian Walker" w:date="2023-01-06T21:30:00Z"/>
          <w:trPrChange w:id="854" w:author="Cian Walker" w:date="2023-01-06T21:30:00Z">
            <w:trPr>
              <w:gridAfter w:val="15"/>
            </w:trPr>
          </w:trPrChange>
        </w:trPr>
        <w:tc>
          <w:tcPr>
            <w:tcW w:w="5786" w:type="dxa"/>
            <w:gridSpan w:val="20"/>
            <w:tcBorders>
              <w:top w:val="none" w:sz="6" w:space="0" w:color="auto"/>
              <w:left w:val="none" w:sz="6" w:space="0" w:color="auto"/>
              <w:bottom w:val="none" w:sz="6" w:space="0" w:color="auto"/>
              <w:right w:val="none" w:sz="6" w:space="0" w:color="auto"/>
            </w:tcBorders>
            <w:tcPrChange w:id="855" w:author="Cian Walker" w:date="2023-01-06T21:30:00Z">
              <w:tcPr>
                <w:tcW w:w="5786" w:type="dxa"/>
                <w:gridSpan w:val="20"/>
                <w:tcBorders>
                  <w:top w:val="none" w:sz="6" w:space="0" w:color="auto"/>
                  <w:left w:val="none" w:sz="6" w:space="0" w:color="auto"/>
                  <w:bottom w:val="none" w:sz="6" w:space="0" w:color="auto"/>
                  <w:right w:val="none" w:sz="6" w:space="0" w:color="auto"/>
                </w:tcBorders>
              </w:tcPr>
            </w:tcPrChange>
          </w:tcPr>
          <w:p w14:paraId="6E0597B3" w14:textId="586AC52D" w:rsidR="00B47697" w:rsidDel="00B47697" w:rsidRDefault="00B47697">
            <w:pPr>
              <w:rPr>
                <w:del w:id="856" w:author="Cian Walker" w:date="2023-01-06T21:30:00Z"/>
              </w:rPr>
            </w:pPr>
          </w:p>
        </w:tc>
      </w:tr>
      <w:tr w:rsidR="00B47697" w:rsidDel="00B47697" w14:paraId="03509899" w14:textId="7A819F2C" w:rsidTr="00B47697">
        <w:tblPrEx>
          <w:tblCellMar>
            <w:top w:w="0" w:type="dxa"/>
            <w:left w:w="108" w:type="dxa"/>
            <w:bottom w:w="0" w:type="dxa"/>
            <w:right w:w="108" w:type="dxa"/>
          </w:tblCellMar>
          <w:tblPrExChange w:id="857" w:author="Cian Walker" w:date="2023-01-06T21:30:00Z">
            <w:tblPrEx>
              <w:tblCellMar>
                <w:top w:w="0" w:type="dxa"/>
                <w:left w:w="108" w:type="dxa"/>
                <w:bottom w:w="0" w:type="dxa"/>
                <w:right w:w="108" w:type="dxa"/>
              </w:tblCellMar>
            </w:tblPrEx>
          </w:tblPrExChange>
        </w:tblPrEx>
        <w:trPr>
          <w:gridAfter w:val="15"/>
          <w:wAfter w:w="10207" w:type="dxa"/>
          <w:del w:id="858" w:author="Cian Walker" w:date="2023-01-06T21:30:00Z"/>
          <w:trPrChange w:id="859" w:author="Cian Walker" w:date="2023-01-06T21:30:00Z">
            <w:trPr>
              <w:gridAfter w:val="15"/>
            </w:trPr>
          </w:trPrChange>
        </w:trPr>
        <w:tc>
          <w:tcPr>
            <w:tcW w:w="5786" w:type="dxa"/>
            <w:gridSpan w:val="20"/>
            <w:tcBorders>
              <w:top w:val="none" w:sz="6" w:space="0" w:color="auto"/>
              <w:bottom w:val="none" w:sz="6" w:space="0" w:color="auto"/>
            </w:tcBorders>
            <w:tcPrChange w:id="860" w:author="Cian Walker" w:date="2023-01-06T21:30:00Z">
              <w:tcPr>
                <w:tcW w:w="5786" w:type="dxa"/>
                <w:gridSpan w:val="20"/>
                <w:tcBorders>
                  <w:top w:val="none" w:sz="6" w:space="0" w:color="auto"/>
                  <w:bottom w:val="none" w:sz="6" w:space="0" w:color="auto"/>
                </w:tcBorders>
              </w:tcPr>
            </w:tcPrChange>
          </w:tcPr>
          <w:p w14:paraId="4FAD88E0" w14:textId="1518FBD4" w:rsidR="00B47697" w:rsidDel="00B47697" w:rsidRDefault="00B47697">
            <w:pPr>
              <w:rPr>
                <w:del w:id="861" w:author="Cian Walker" w:date="2023-01-06T21:30:00Z"/>
              </w:rPr>
            </w:pPr>
          </w:p>
        </w:tc>
      </w:tr>
      <w:tr w:rsidR="00B47697" w:rsidDel="00B47697" w14:paraId="26145FAE" w14:textId="5BDAC67F" w:rsidTr="00B47697">
        <w:tblPrEx>
          <w:tblCellMar>
            <w:top w:w="0" w:type="dxa"/>
            <w:left w:w="0" w:type="dxa"/>
            <w:bottom w:w="0" w:type="dxa"/>
            <w:right w:w="0" w:type="dxa"/>
          </w:tblCellMar>
          <w:tblPrExChange w:id="862" w:author="Cian Walker" w:date="2023-01-06T21:30:00Z">
            <w:tblPrEx>
              <w:tblCellMar>
                <w:top w:w="0" w:type="dxa"/>
                <w:left w:w="0" w:type="dxa"/>
                <w:bottom w:w="0" w:type="dxa"/>
                <w:right w:w="0" w:type="dxa"/>
              </w:tblCellMar>
            </w:tblPrEx>
          </w:tblPrExChange>
        </w:tblPrEx>
        <w:trPr>
          <w:gridAfter w:val="13"/>
          <w:wAfter w:w="8724" w:type="dxa"/>
          <w:del w:id="863" w:author="Cian Walker" w:date="2023-01-06T21:30:00Z"/>
          <w:trPrChange w:id="864" w:author="Cian Walker" w:date="2023-01-06T21:30:00Z">
            <w:trPr>
              <w:gridAfter w:val="13"/>
            </w:trPr>
          </w:trPrChange>
        </w:trPr>
        <w:tc>
          <w:tcPr>
            <w:tcW w:w="7269" w:type="dxa"/>
            <w:gridSpan w:val="22"/>
            <w:tcBorders>
              <w:top w:val="none" w:sz="6" w:space="0" w:color="auto"/>
              <w:left w:val="none" w:sz="6" w:space="0" w:color="auto"/>
              <w:bottom w:val="none" w:sz="6" w:space="0" w:color="auto"/>
              <w:right w:val="none" w:sz="6" w:space="0" w:color="auto"/>
            </w:tcBorders>
            <w:tcPrChange w:id="865" w:author="Cian Walker" w:date="2023-01-06T21:30:00Z">
              <w:tcPr>
                <w:tcW w:w="7269" w:type="dxa"/>
                <w:gridSpan w:val="22"/>
                <w:tcBorders>
                  <w:top w:val="none" w:sz="6" w:space="0" w:color="auto"/>
                  <w:left w:val="none" w:sz="6" w:space="0" w:color="auto"/>
                  <w:bottom w:val="none" w:sz="6" w:space="0" w:color="auto"/>
                  <w:right w:val="none" w:sz="6" w:space="0" w:color="auto"/>
                </w:tcBorders>
              </w:tcPr>
            </w:tcPrChange>
          </w:tcPr>
          <w:p w14:paraId="2FD08652" w14:textId="0C560A6E" w:rsidR="00B47697" w:rsidDel="00B47697" w:rsidRDefault="00B47697">
            <w:pPr>
              <w:rPr>
                <w:del w:id="866" w:author="Cian Walker" w:date="2023-01-06T21:30:00Z"/>
              </w:rPr>
            </w:pPr>
          </w:p>
        </w:tc>
      </w:tr>
      <w:tr w:rsidR="00B47697" w:rsidDel="00B47697" w14:paraId="1D7C9794" w14:textId="0FAA49C7" w:rsidTr="00B47697">
        <w:tblPrEx>
          <w:tblCellMar>
            <w:top w:w="0" w:type="dxa"/>
            <w:left w:w="108" w:type="dxa"/>
            <w:bottom w:w="0" w:type="dxa"/>
            <w:right w:w="108" w:type="dxa"/>
          </w:tblCellMar>
          <w:tblPrExChange w:id="867" w:author="Cian Walker" w:date="2023-01-06T21:30:00Z">
            <w:tblPrEx>
              <w:tblCellMar>
                <w:top w:w="0" w:type="dxa"/>
                <w:left w:w="108" w:type="dxa"/>
                <w:bottom w:w="0" w:type="dxa"/>
                <w:right w:w="108" w:type="dxa"/>
              </w:tblCellMar>
            </w:tblPrEx>
          </w:tblPrExChange>
        </w:tblPrEx>
        <w:trPr>
          <w:gridAfter w:val="13"/>
          <w:wAfter w:w="8724" w:type="dxa"/>
          <w:del w:id="868" w:author="Cian Walker" w:date="2023-01-06T21:30:00Z"/>
          <w:trPrChange w:id="869" w:author="Cian Walker" w:date="2023-01-06T21:30:00Z">
            <w:trPr>
              <w:gridAfter w:val="13"/>
            </w:trPr>
          </w:trPrChange>
        </w:trPr>
        <w:tc>
          <w:tcPr>
            <w:tcW w:w="7269" w:type="dxa"/>
            <w:gridSpan w:val="22"/>
            <w:tcBorders>
              <w:top w:val="none" w:sz="6" w:space="0" w:color="auto"/>
              <w:bottom w:val="none" w:sz="6" w:space="0" w:color="auto"/>
            </w:tcBorders>
            <w:tcPrChange w:id="870" w:author="Cian Walker" w:date="2023-01-06T21:30:00Z">
              <w:tcPr>
                <w:tcW w:w="7269" w:type="dxa"/>
                <w:gridSpan w:val="22"/>
                <w:tcBorders>
                  <w:top w:val="none" w:sz="6" w:space="0" w:color="auto"/>
                  <w:bottom w:val="none" w:sz="6" w:space="0" w:color="auto"/>
                </w:tcBorders>
              </w:tcPr>
            </w:tcPrChange>
          </w:tcPr>
          <w:p w14:paraId="0D2F9AAE" w14:textId="72FDDA3D" w:rsidR="00B47697" w:rsidDel="00B47697" w:rsidRDefault="00B47697">
            <w:pPr>
              <w:rPr>
                <w:del w:id="871" w:author="Cian Walker" w:date="2023-01-06T21:30:00Z"/>
              </w:rPr>
            </w:pPr>
          </w:p>
        </w:tc>
      </w:tr>
      <w:tr w:rsidR="00B47697" w:rsidDel="00B47697" w14:paraId="3A9C40B0" w14:textId="4F0335D6" w:rsidTr="00B47697">
        <w:tblPrEx>
          <w:tblCellMar>
            <w:top w:w="0" w:type="dxa"/>
            <w:left w:w="0" w:type="dxa"/>
            <w:bottom w:w="0" w:type="dxa"/>
            <w:right w:w="0" w:type="dxa"/>
          </w:tblCellMar>
          <w:tblPrExChange w:id="872" w:author="Cian Walker" w:date="2023-01-06T21:30:00Z">
            <w:tblPrEx>
              <w:tblCellMar>
                <w:top w:w="0" w:type="dxa"/>
                <w:left w:w="0" w:type="dxa"/>
                <w:bottom w:w="0" w:type="dxa"/>
                <w:right w:w="0" w:type="dxa"/>
              </w:tblCellMar>
            </w:tblPrEx>
          </w:tblPrExChange>
        </w:tblPrEx>
        <w:trPr>
          <w:gridAfter w:val="10"/>
          <w:wAfter w:w="7245" w:type="dxa"/>
          <w:del w:id="873" w:author="Cian Walker" w:date="2023-01-06T21:30:00Z"/>
          <w:trPrChange w:id="87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87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66C77FB8" w14:textId="06D25B3F" w:rsidR="00B47697" w:rsidDel="00B47697" w:rsidRDefault="00B47697">
            <w:pPr>
              <w:rPr>
                <w:del w:id="876" w:author="Cian Walker" w:date="2023-01-06T21:30:00Z"/>
              </w:rPr>
            </w:pPr>
          </w:p>
        </w:tc>
      </w:tr>
      <w:tr w:rsidR="00B47697" w:rsidDel="00B47697" w14:paraId="395AE57C" w14:textId="16BA304A" w:rsidTr="00B47697">
        <w:tblPrEx>
          <w:tblCellMar>
            <w:top w:w="0" w:type="dxa"/>
            <w:left w:w="108" w:type="dxa"/>
            <w:bottom w:w="0" w:type="dxa"/>
            <w:right w:w="108" w:type="dxa"/>
          </w:tblCellMar>
          <w:tblPrExChange w:id="877" w:author="Cian Walker" w:date="2023-01-06T21:30:00Z">
            <w:tblPrEx>
              <w:tblCellMar>
                <w:top w:w="0" w:type="dxa"/>
                <w:left w:w="108" w:type="dxa"/>
                <w:bottom w:w="0" w:type="dxa"/>
                <w:right w:w="108" w:type="dxa"/>
              </w:tblCellMar>
            </w:tblPrEx>
          </w:tblPrExChange>
        </w:tblPrEx>
        <w:trPr>
          <w:gridAfter w:val="10"/>
          <w:wAfter w:w="7245" w:type="dxa"/>
          <w:del w:id="878" w:author="Cian Walker" w:date="2023-01-06T21:30:00Z"/>
          <w:trPrChange w:id="879" w:author="Cian Walker" w:date="2023-01-06T21:30:00Z">
            <w:trPr>
              <w:gridAfter w:val="10"/>
            </w:trPr>
          </w:trPrChange>
        </w:trPr>
        <w:tc>
          <w:tcPr>
            <w:tcW w:w="8748" w:type="dxa"/>
            <w:gridSpan w:val="25"/>
            <w:tcBorders>
              <w:top w:val="none" w:sz="6" w:space="0" w:color="auto"/>
              <w:bottom w:val="none" w:sz="6" w:space="0" w:color="auto"/>
            </w:tcBorders>
            <w:tcPrChange w:id="880" w:author="Cian Walker" w:date="2023-01-06T21:30:00Z">
              <w:tcPr>
                <w:tcW w:w="8748" w:type="dxa"/>
                <w:gridSpan w:val="25"/>
                <w:tcBorders>
                  <w:top w:val="none" w:sz="6" w:space="0" w:color="auto"/>
                  <w:bottom w:val="none" w:sz="6" w:space="0" w:color="auto"/>
                </w:tcBorders>
              </w:tcPr>
            </w:tcPrChange>
          </w:tcPr>
          <w:p w14:paraId="69F9E288" w14:textId="49352430" w:rsidR="00B47697" w:rsidDel="00B47697" w:rsidRDefault="00B47697">
            <w:pPr>
              <w:rPr>
                <w:del w:id="881" w:author="Cian Walker" w:date="2023-01-06T21:30:00Z"/>
              </w:rPr>
            </w:pPr>
          </w:p>
        </w:tc>
      </w:tr>
      <w:tr w:rsidR="00B47697" w:rsidDel="00B47697" w14:paraId="3F9DC0A3" w14:textId="25DC616D" w:rsidTr="00B47697">
        <w:tblPrEx>
          <w:tblCellMar>
            <w:top w:w="0" w:type="dxa"/>
            <w:left w:w="0" w:type="dxa"/>
            <w:bottom w:w="0" w:type="dxa"/>
            <w:right w:w="0" w:type="dxa"/>
          </w:tblCellMar>
          <w:tblPrExChange w:id="882" w:author="Cian Walker" w:date="2023-01-06T21:30:00Z">
            <w:tblPrEx>
              <w:tblCellMar>
                <w:top w:w="0" w:type="dxa"/>
                <w:left w:w="0" w:type="dxa"/>
                <w:bottom w:w="0" w:type="dxa"/>
                <w:right w:w="0" w:type="dxa"/>
              </w:tblCellMar>
            </w:tblPrEx>
          </w:tblPrExChange>
        </w:tblPrEx>
        <w:trPr>
          <w:gridAfter w:val="32"/>
          <w:wAfter w:w="14658" w:type="dxa"/>
          <w:del w:id="883" w:author="Cian Walker" w:date="2023-01-06T21:30:00Z"/>
          <w:trPrChange w:id="884" w:author="Cian Walker" w:date="2023-01-06T21:30:00Z">
            <w:trPr>
              <w:gridAfter w:val="32"/>
            </w:trPr>
          </w:trPrChange>
        </w:trPr>
        <w:tc>
          <w:tcPr>
            <w:tcW w:w="1335" w:type="dxa"/>
            <w:gridSpan w:val="3"/>
            <w:tcBorders>
              <w:top w:val="none" w:sz="6" w:space="0" w:color="auto"/>
              <w:left w:val="none" w:sz="6" w:space="0" w:color="auto"/>
              <w:bottom w:val="none" w:sz="6" w:space="0" w:color="auto"/>
              <w:right w:val="none" w:sz="6" w:space="0" w:color="auto"/>
            </w:tcBorders>
            <w:tcPrChange w:id="885" w:author="Cian Walker" w:date="2023-01-06T21:30:00Z">
              <w:tcPr>
                <w:tcW w:w="1335" w:type="dxa"/>
                <w:gridSpan w:val="3"/>
                <w:tcBorders>
                  <w:top w:val="none" w:sz="6" w:space="0" w:color="auto"/>
                  <w:left w:val="none" w:sz="6" w:space="0" w:color="auto"/>
                  <w:bottom w:val="none" w:sz="6" w:space="0" w:color="auto"/>
                  <w:right w:val="none" w:sz="6" w:space="0" w:color="auto"/>
                </w:tcBorders>
              </w:tcPr>
            </w:tcPrChange>
          </w:tcPr>
          <w:p w14:paraId="57ADD7AA" w14:textId="386F6E04" w:rsidR="00B47697" w:rsidDel="00B47697" w:rsidRDefault="00B47697">
            <w:pPr>
              <w:rPr>
                <w:del w:id="886" w:author="Cian Walker" w:date="2023-01-06T21:30:00Z"/>
              </w:rPr>
            </w:pPr>
          </w:p>
        </w:tc>
      </w:tr>
      <w:tr w:rsidR="00B47697" w:rsidDel="00B47697" w14:paraId="6EBCB4E1" w14:textId="14B3293E" w:rsidTr="00B47697">
        <w:tblPrEx>
          <w:tblCellMar>
            <w:top w:w="0" w:type="dxa"/>
            <w:left w:w="108" w:type="dxa"/>
            <w:bottom w:w="0" w:type="dxa"/>
            <w:right w:w="108" w:type="dxa"/>
          </w:tblCellMar>
          <w:tblPrExChange w:id="887" w:author="Cian Walker" w:date="2023-01-06T21:30:00Z">
            <w:tblPrEx>
              <w:tblCellMar>
                <w:top w:w="0" w:type="dxa"/>
                <w:left w:w="108" w:type="dxa"/>
                <w:bottom w:w="0" w:type="dxa"/>
                <w:right w:w="108" w:type="dxa"/>
              </w:tblCellMar>
            </w:tblPrEx>
          </w:tblPrExChange>
        </w:tblPrEx>
        <w:trPr>
          <w:gridAfter w:val="32"/>
          <w:wAfter w:w="14658" w:type="dxa"/>
          <w:del w:id="888" w:author="Cian Walker" w:date="2023-01-06T21:30:00Z"/>
          <w:trPrChange w:id="889" w:author="Cian Walker" w:date="2023-01-06T21:30:00Z">
            <w:trPr>
              <w:gridAfter w:val="32"/>
            </w:trPr>
          </w:trPrChange>
        </w:trPr>
        <w:tc>
          <w:tcPr>
            <w:tcW w:w="1335" w:type="dxa"/>
            <w:gridSpan w:val="3"/>
            <w:tcBorders>
              <w:top w:val="none" w:sz="6" w:space="0" w:color="auto"/>
              <w:bottom w:val="none" w:sz="6" w:space="0" w:color="auto"/>
            </w:tcBorders>
            <w:tcPrChange w:id="890" w:author="Cian Walker" w:date="2023-01-06T21:30:00Z">
              <w:tcPr>
                <w:tcW w:w="1335" w:type="dxa"/>
                <w:gridSpan w:val="3"/>
                <w:tcBorders>
                  <w:top w:val="none" w:sz="6" w:space="0" w:color="auto"/>
                  <w:bottom w:val="none" w:sz="6" w:space="0" w:color="auto"/>
                </w:tcBorders>
              </w:tcPr>
            </w:tcPrChange>
          </w:tcPr>
          <w:p w14:paraId="26895ABF" w14:textId="12926180" w:rsidR="00B47697" w:rsidDel="00B47697" w:rsidRDefault="00B47697">
            <w:pPr>
              <w:rPr>
                <w:del w:id="891" w:author="Cian Walker" w:date="2023-01-06T21:30:00Z"/>
              </w:rPr>
            </w:pPr>
          </w:p>
        </w:tc>
      </w:tr>
      <w:tr w:rsidR="00B47697" w:rsidDel="00B47697" w14:paraId="21CAC294" w14:textId="705A7059" w:rsidTr="00B47697">
        <w:tblPrEx>
          <w:tblCellMar>
            <w:top w:w="0" w:type="dxa"/>
            <w:left w:w="0" w:type="dxa"/>
            <w:bottom w:w="0" w:type="dxa"/>
            <w:right w:w="0" w:type="dxa"/>
          </w:tblCellMar>
          <w:tblPrExChange w:id="892" w:author="Cian Walker" w:date="2023-01-06T21:30:00Z">
            <w:tblPrEx>
              <w:tblCellMar>
                <w:top w:w="0" w:type="dxa"/>
                <w:left w:w="0" w:type="dxa"/>
                <w:bottom w:w="0" w:type="dxa"/>
                <w:right w:w="0" w:type="dxa"/>
              </w:tblCellMar>
            </w:tblPrEx>
          </w:tblPrExChange>
        </w:tblPrEx>
        <w:trPr>
          <w:gridAfter w:val="10"/>
          <w:wAfter w:w="7245" w:type="dxa"/>
          <w:del w:id="893" w:author="Cian Walker" w:date="2023-01-06T21:30:00Z"/>
          <w:trPrChange w:id="89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89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40FEB761" w14:textId="31C51243" w:rsidR="00B47697" w:rsidDel="00B47697" w:rsidRDefault="00B47697">
            <w:pPr>
              <w:rPr>
                <w:del w:id="896" w:author="Cian Walker" w:date="2023-01-06T21:30:00Z"/>
              </w:rPr>
            </w:pPr>
          </w:p>
        </w:tc>
      </w:tr>
      <w:tr w:rsidR="00B47697" w:rsidDel="00B47697" w14:paraId="6AB377AE" w14:textId="687903E5" w:rsidTr="00B47697">
        <w:tblPrEx>
          <w:tblCellMar>
            <w:top w:w="0" w:type="dxa"/>
            <w:left w:w="108" w:type="dxa"/>
            <w:bottom w:w="0" w:type="dxa"/>
            <w:right w:w="108" w:type="dxa"/>
          </w:tblCellMar>
          <w:tblPrExChange w:id="897" w:author="Cian Walker" w:date="2023-01-06T21:30:00Z">
            <w:tblPrEx>
              <w:tblCellMar>
                <w:top w:w="0" w:type="dxa"/>
                <w:left w:w="108" w:type="dxa"/>
                <w:bottom w:w="0" w:type="dxa"/>
                <w:right w:w="108" w:type="dxa"/>
              </w:tblCellMar>
            </w:tblPrEx>
          </w:tblPrExChange>
        </w:tblPrEx>
        <w:trPr>
          <w:gridAfter w:val="10"/>
          <w:wAfter w:w="7245" w:type="dxa"/>
          <w:del w:id="898" w:author="Cian Walker" w:date="2023-01-06T21:30:00Z"/>
          <w:trPrChange w:id="899" w:author="Cian Walker" w:date="2023-01-06T21:30:00Z">
            <w:trPr>
              <w:gridAfter w:val="10"/>
            </w:trPr>
          </w:trPrChange>
        </w:trPr>
        <w:tc>
          <w:tcPr>
            <w:tcW w:w="8748" w:type="dxa"/>
            <w:gridSpan w:val="25"/>
            <w:tcBorders>
              <w:top w:val="none" w:sz="6" w:space="0" w:color="auto"/>
              <w:bottom w:val="none" w:sz="6" w:space="0" w:color="auto"/>
            </w:tcBorders>
            <w:tcPrChange w:id="900" w:author="Cian Walker" w:date="2023-01-06T21:30:00Z">
              <w:tcPr>
                <w:tcW w:w="8748" w:type="dxa"/>
                <w:gridSpan w:val="25"/>
                <w:tcBorders>
                  <w:top w:val="none" w:sz="6" w:space="0" w:color="auto"/>
                  <w:bottom w:val="none" w:sz="6" w:space="0" w:color="auto"/>
                </w:tcBorders>
              </w:tcPr>
            </w:tcPrChange>
          </w:tcPr>
          <w:p w14:paraId="1F59FFBE" w14:textId="589508A2" w:rsidR="00B47697" w:rsidDel="00B47697" w:rsidRDefault="00B47697">
            <w:pPr>
              <w:rPr>
                <w:del w:id="901" w:author="Cian Walker" w:date="2023-01-06T21:30:00Z"/>
              </w:rPr>
            </w:pPr>
          </w:p>
        </w:tc>
      </w:tr>
      <w:tr w:rsidR="00B47697" w:rsidDel="00B47697" w14:paraId="3FF1574C" w14:textId="7C0DC695" w:rsidTr="00B47697">
        <w:tblPrEx>
          <w:tblCellMar>
            <w:top w:w="0" w:type="dxa"/>
            <w:left w:w="0" w:type="dxa"/>
            <w:bottom w:w="0" w:type="dxa"/>
            <w:right w:w="0" w:type="dxa"/>
          </w:tblCellMar>
          <w:tblPrExChange w:id="902" w:author="Cian Walker" w:date="2023-01-06T21:30:00Z">
            <w:tblPrEx>
              <w:tblCellMar>
                <w:top w:w="0" w:type="dxa"/>
                <w:left w:w="0" w:type="dxa"/>
                <w:bottom w:w="0" w:type="dxa"/>
                <w:right w:w="0" w:type="dxa"/>
              </w:tblCellMar>
            </w:tblPrEx>
          </w:tblPrExChange>
        </w:tblPrEx>
        <w:trPr>
          <w:gridAfter w:val="10"/>
          <w:wAfter w:w="7245" w:type="dxa"/>
          <w:del w:id="903" w:author="Cian Walker" w:date="2023-01-06T21:30:00Z"/>
          <w:trPrChange w:id="90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90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756967F7" w14:textId="1223A215" w:rsidR="00B47697" w:rsidDel="00B47697" w:rsidRDefault="00B47697">
            <w:pPr>
              <w:rPr>
                <w:del w:id="906" w:author="Cian Walker" w:date="2023-01-06T21:30:00Z"/>
              </w:rPr>
            </w:pPr>
          </w:p>
        </w:tc>
      </w:tr>
      <w:tr w:rsidR="00B47697" w:rsidDel="00B47697" w14:paraId="458FEA2E" w14:textId="0179A7CD" w:rsidTr="00B47697">
        <w:tblPrEx>
          <w:tblCellMar>
            <w:top w:w="0" w:type="dxa"/>
            <w:left w:w="108" w:type="dxa"/>
            <w:bottom w:w="0" w:type="dxa"/>
            <w:right w:w="108" w:type="dxa"/>
          </w:tblCellMar>
          <w:tblPrExChange w:id="907" w:author="Cian Walker" w:date="2023-01-06T21:30:00Z">
            <w:tblPrEx>
              <w:tblCellMar>
                <w:top w:w="0" w:type="dxa"/>
                <w:left w:w="108" w:type="dxa"/>
                <w:bottom w:w="0" w:type="dxa"/>
                <w:right w:w="108" w:type="dxa"/>
              </w:tblCellMar>
            </w:tblPrEx>
          </w:tblPrExChange>
        </w:tblPrEx>
        <w:trPr>
          <w:gridAfter w:val="10"/>
          <w:wAfter w:w="7245" w:type="dxa"/>
          <w:del w:id="908" w:author="Cian Walker" w:date="2023-01-06T21:30:00Z"/>
          <w:trPrChange w:id="909" w:author="Cian Walker" w:date="2023-01-06T21:30:00Z">
            <w:trPr>
              <w:gridAfter w:val="10"/>
            </w:trPr>
          </w:trPrChange>
        </w:trPr>
        <w:tc>
          <w:tcPr>
            <w:tcW w:w="8748" w:type="dxa"/>
            <w:gridSpan w:val="25"/>
            <w:tcBorders>
              <w:top w:val="none" w:sz="6" w:space="0" w:color="auto"/>
              <w:bottom w:val="none" w:sz="6" w:space="0" w:color="auto"/>
            </w:tcBorders>
            <w:tcPrChange w:id="910" w:author="Cian Walker" w:date="2023-01-06T21:30:00Z">
              <w:tcPr>
                <w:tcW w:w="8748" w:type="dxa"/>
                <w:gridSpan w:val="25"/>
                <w:tcBorders>
                  <w:top w:val="none" w:sz="6" w:space="0" w:color="auto"/>
                  <w:bottom w:val="none" w:sz="6" w:space="0" w:color="auto"/>
                </w:tcBorders>
              </w:tcPr>
            </w:tcPrChange>
          </w:tcPr>
          <w:p w14:paraId="559BB1FE" w14:textId="378842DB" w:rsidR="00B47697" w:rsidDel="00B47697" w:rsidRDefault="00B47697">
            <w:pPr>
              <w:rPr>
                <w:del w:id="911" w:author="Cian Walker" w:date="2023-01-06T21:30:00Z"/>
              </w:rPr>
            </w:pPr>
          </w:p>
        </w:tc>
      </w:tr>
      <w:tr w:rsidR="00B47697" w:rsidDel="00B47697" w14:paraId="0F4E4512" w14:textId="0BC488F8" w:rsidTr="00B47697">
        <w:tblPrEx>
          <w:tblCellMar>
            <w:top w:w="0" w:type="dxa"/>
            <w:left w:w="0" w:type="dxa"/>
            <w:bottom w:w="0" w:type="dxa"/>
            <w:right w:w="0" w:type="dxa"/>
          </w:tblCellMar>
          <w:tblPrExChange w:id="912" w:author="Cian Walker" w:date="2023-01-06T21:30:00Z">
            <w:tblPrEx>
              <w:tblCellMar>
                <w:top w:w="0" w:type="dxa"/>
                <w:left w:w="0" w:type="dxa"/>
                <w:bottom w:w="0" w:type="dxa"/>
                <w:right w:w="0" w:type="dxa"/>
              </w:tblCellMar>
            </w:tblPrEx>
          </w:tblPrExChange>
        </w:tblPrEx>
        <w:trPr>
          <w:gridAfter w:val="10"/>
          <w:wAfter w:w="7245" w:type="dxa"/>
          <w:del w:id="913" w:author="Cian Walker" w:date="2023-01-06T21:30:00Z"/>
          <w:trPrChange w:id="91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91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03EAD2B8" w14:textId="6B613894" w:rsidR="00B47697" w:rsidDel="00B47697" w:rsidRDefault="00B47697">
            <w:pPr>
              <w:rPr>
                <w:del w:id="916" w:author="Cian Walker" w:date="2023-01-06T21:30:00Z"/>
              </w:rPr>
            </w:pPr>
          </w:p>
        </w:tc>
      </w:tr>
      <w:tr w:rsidR="00B47697" w:rsidDel="00B47697" w14:paraId="7A7C0971" w14:textId="31154017" w:rsidTr="00B47697">
        <w:tblPrEx>
          <w:tblCellMar>
            <w:top w:w="0" w:type="dxa"/>
            <w:left w:w="108" w:type="dxa"/>
            <w:bottom w:w="0" w:type="dxa"/>
            <w:right w:w="108" w:type="dxa"/>
          </w:tblCellMar>
          <w:tblPrExChange w:id="917" w:author="Cian Walker" w:date="2023-01-06T21:30:00Z">
            <w:tblPrEx>
              <w:tblCellMar>
                <w:top w:w="0" w:type="dxa"/>
                <w:left w:w="108" w:type="dxa"/>
                <w:bottom w:w="0" w:type="dxa"/>
                <w:right w:w="108" w:type="dxa"/>
              </w:tblCellMar>
            </w:tblPrEx>
          </w:tblPrExChange>
        </w:tblPrEx>
        <w:trPr>
          <w:gridAfter w:val="10"/>
          <w:wAfter w:w="7245" w:type="dxa"/>
          <w:del w:id="918" w:author="Cian Walker" w:date="2023-01-06T21:30:00Z"/>
          <w:trPrChange w:id="919" w:author="Cian Walker" w:date="2023-01-06T21:30:00Z">
            <w:trPr>
              <w:gridAfter w:val="10"/>
            </w:trPr>
          </w:trPrChange>
        </w:trPr>
        <w:tc>
          <w:tcPr>
            <w:tcW w:w="8748" w:type="dxa"/>
            <w:gridSpan w:val="25"/>
            <w:tcBorders>
              <w:top w:val="none" w:sz="6" w:space="0" w:color="auto"/>
              <w:bottom w:val="none" w:sz="6" w:space="0" w:color="auto"/>
            </w:tcBorders>
            <w:tcPrChange w:id="920" w:author="Cian Walker" w:date="2023-01-06T21:30:00Z">
              <w:tcPr>
                <w:tcW w:w="8748" w:type="dxa"/>
                <w:gridSpan w:val="25"/>
                <w:tcBorders>
                  <w:top w:val="none" w:sz="6" w:space="0" w:color="auto"/>
                  <w:bottom w:val="none" w:sz="6" w:space="0" w:color="auto"/>
                </w:tcBorders>
              </w:tcPr>
            </w:tcPrChange>
          </w:tcPr>
          <w:p w14:paraId="02AA150F" w14:textId="0DC747AC" w:rsidR="00B47697" w:rsidDel="00B47697" w:rsidRDefault="00B47697">
            <w:pPr>
              <w:rPr>
                <w:del w:id="921" w:author="Cian Walker" w:date="2023-01-06T21:30:00Z"/>
              </w:rPr>
            </w:pPr>
          </w:p>
        </w:tc>
      </w:tr>
      <w:tr w:rsidR="00B47697" w:rsidDel="00B47697" w14:paraId="6D19E082" w14:textId="3C59E68D" w:rsidTr="00B47697">
        <w:tblPrEx>
          <w:tblCellMar>
            <w:top w:w="0" w:type="dxa"/>
            <w:left w:w="0" w:type="dxa"/>
            <w:bottom w:w="0" w:type="dxa"/>
            <w:right w:w="0" w:type="dxa"/>
          </w:tblCellMar>
          <w:tblPrExChange w:id="922" w:author="Cian Walker" w:date="2023-01-06T21:30:00Z">
            <w:tblPrEx>
              <w:tblCellMar>
                <w:top w:w="0" w:type="dxa"/>
                <w:left w:w="0" w:type="dxa"/>
                <w:bottom w:w="0" w:type="dxa"/>
                <w:right w:w="0" w:type="dxa"/>
              </w:tblCellMar>
            </w:tblPrEx>
          </w:tblPrExChange>
        </w:tblPrEx>
        <w:trPr>
          <w:gridAfter w:val="10"/>
          <w:wAfter w:w="7245" w:type="dxa"/>
          <w:del w:id="923" w:author="Cian Walker" w:date="2023-01-06T21:30:00Z"/>
          <w:trPrChange w:id="92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92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3A342B66" w14:textId="71D96739" w:rsidR="00B47697" w:rsidDel="00B47697" w:rsidRDefault="00B47697">
            <w:pPr>
              <w:rPr>
                <w:del w:id="926" w:author="Cian Walker" w:date="2023-01-06T21:30:00Z"/>
              </w:rPr>
            </w:pPr>
          </w:p>
        </w:tc>
      </w:tr>
      <w:tr w:rsidR="00B47697" w:rsidDel="00B47697" w14:paraId="6D4A0D91" w14:textId="5A7D99F8" w:rsidTr="00B47697">
        <w:tblPrEx>
          <w:tblCellMar>
            <w:top w:w="0" w:type="dxa"/>
            <w:left w:w="108" w:type="dxa"/>
            <w:bottom w:w="0" w:type="dxa"/>
            <w:right w:w="108" w:type="dxa"/>
          </w:tblCellMar>
          <w:tblPrExChange w:id="927" w:author="Cian Walker" w:date="2023-01-06T21:30:00Z">
            <w:tblPrEx>
              <w:tblCellMar>
                <w:top w:w="0" w:type="dxa"/>
                <w:left w:w="108" w:type="dxa"/>
                <w:bottom w:w="0" w:type="dxa"/>
                <w:right w:w="108" w:type="dxa"/>
              </w:tblCellMar>
            </w:tblPrEx>
          </w:tblPrExChange>
        </w:tblPrEx>
        <w:trPr>
          <w:gridAfter w:val="10"/>
          <w:wAfter w:w="7245" w:type="dxa"/>
          <w:del w:id="928" w:author="Cian Walker" w:date="2023-01-06T21:30:00Z"/>
          <w:trPrChange w:id="929" w:author="Cian Walker" w:date="2023-01-06T21:30:00Z">
            <w:trPr>
              <w:gridAfter w:val="10"/>
            </w:trPr>
          </w:trPrChange>
        </w:trPr>
        <w:tc>
          <w:tcPr>
            <w:tcW w:w="8748" w:type="dxa"/>
            <w:gridSpan w:val="25"/>
            <w:tcBorders>
              <w:top w:val="none" w:sz="6" w:space="0" w:color="auto"/>
              <w:bottom w:val="none" w:sz="6" w:space="0" w:color="auto"/>
            </w:tcBorders>
            <w:tcPrChange w:id="930" w:author="Cian Walker" w:date="2023-01-06T21:30:00Z">
              <w:tcPr>
                <w:tcW w:w="8748" w:type="dxa"/>
                <w:gridSpan w:val="25"/>
                <w:tcBorders>
                  <w:top w:val="none" w:sz="6" w:space="0" w:color="auto"/>
                  <w:bottom w:val="none" w:sz="6" w:space="0" w:color="auto"/>
                </w:tcBorders>
              </w:tcPr>
            </w:tcPrChange>
          </w:tcPr>
          <w:p w14:paraId="29253C02" w14:textId="5FEE77FA" w:rsidR="00B47697" w:rsidDel="00B47697" w:rsidRDefault="00B47697">
            <w:pPr>
              <w:rPr>
                <w:del w:id="931" w:author="Cian Walker" w:date="2023-01-06T21:30:00Z"/>
              </w:rPr>
            </w:pPr>
          </w:p>
        </w:tc>
      </w:tr>
      <w:tr w:rsidR="00B47697" w:rsidDel="00B47697" w14:paraId="0F304ECA" w14:textId="17A50227" w:rsidTr="00B47697">
        <w:tblPrEx>
          <w:tblCellMar>
            <w:top w:w="0" w:type="dxa"/>
            <w:left w:w="0" w:type="dxa"/>
            <w:bottom w:w="0" w:type="dxa"/>
            <w:right w:w="0" w:type="dxa"/>
          </w:tblCellMar>
          <w:tblPrExChange w:id="932" w:author="Cian Walker" w:date="2023-01-06T21:30:00Z">
            <w:tblPrEx>
              <w:tblCellMar>
                <w:top w:w="0" w:type="dxa"/>
                <w:left w:w="0" w:type="dxa"/>
                <w:bottom w:w="0" w:type="dxa"/>
                <w:right w:w="0" w:type="dxa"/>
              </w:tblCellMar>
            </w:tblPrEx>
          </w:tblPrExChange>
        </w:tblPrEx>
        <w:trPr>
          <w:gridAfter w:val="10"/>
          <w:wAfter w:w="7245" w:type="dxa"/>
          <w:del w:id="933" w:author="Cian Walker" w:date="2023-01-06T21:30:00Z"/>
          <w:trPrChange w:id="93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93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239212E0" w14:textId="2DF7D4A1" w:rsidR="00B47697" w:rsidDel="00B47697" w:rsidRDefault="00B47697">
            <w:pPr>
              <w:rPr>
                <w:del w:id="936" w:author="Cian Walker" w:date="2023-01-06T21:30:00Z"/>
              </w:rPr>
            </w:pPr>
          </w:p>
        </w:tc>
      </w:tr>
      <w:tr w:rsidR="00B47697" w:rsidDel="00B47697" w14:paraId="114477BA" w14:textId="12D75941" w:rsidTr="00B47697">
        <w:tblPrEx>
          <w:tblCellMar>
            <w:top w:w="0" w:type="dxa"/>
            <w:left w:w="108" w:type="dxa"/>
            <w:bottom w:w="0" w:type="dxa"/>
            <w:right w:w="108" w:type="dxa"/>
          </w:tblCellMar>
          <w:tblPrExChange w:id="937" w:author="Cian Walker" w:date="2023-01-06T21:30:00Z">
            <w:tblPrEx>
              <w:tblCellMar>
                <w:top w:w="0" w:type="dxa"/>
                <w:left w:w="108" w:type="dxa"/>
                <w:bottom w:w="0" w:type="dxa"/>
                <w:right w:w="108" w:type="dxa"/>
              </w:tblCellMar>
            </w:tblPrEx>
          </w:tblPrExChange>
        </w:tblPrEx>
        <w:trPr>
          <w:gridAfter w:val="10"/>
          <w:wAfter w:w="7245" w:type="dxa"/>
          <w:del w:id="938" w:author="Cian Walker" w:date="2023-01-06T21:30:00Z"/>
          <w:trPrChange w:id="939" w:author="Cian Walker" w:date="2023-01-06T21:30:00Z">
            <w:trPr>
              <w:gridAfter w:val="10"/>
            </w:trPr>
          </w:trPrChange>
        </w:trPr>
        <w:tc>
          <w:tcPr>
            <w:tcW w:w="8748" w:type="dxa"/>
            <w:gridSpan w:val="25"/>
            <w:tcBorders>
              <w:top w:val="none" w:sz="6" w:space="0" w:color="auto"/>
              <w:bottom w:val="none" w:sz="6" w:space="0" w:color="auto"/>
            </w:tcBorders>
            <w:tcPrChange w:id="940" w:author="Cian Walker" w:date="2023-01-06T21:30:00Z">
              <w:tcPr>
                <w:tcW w:w="8748" w:type="dxa"/>
                <w:gridSpan w:val="25"/>
                <w:tcBorders>
                  <w:top w:val="none" w:sz="6" w:space="0" w:color="auto"/>
                  <w:bottom w:val="none" w:sz="6" w:space="0" w:color="auto"/>
                </w:tcBorders>
              </w:tcPr>
            </w:tcPrChange>
          </w:tcPr>
          <w:p w14:paraId="2336FE6F" w14:textId="30504798" w:rsidR="00B47697" w:rsidDel="00B47697" w:rsidRDefault="00B47697">
            <w:pPr>
              <w:rPr>
                <w:del w:id="941" w:author="Cian Walker" w:date="2023-01-06T21:30:00Z"/>
              </w:rPr>
            </w:pPr>
          </w:p>
        </w:tc>
      </w:tr>
      <w:tr w:rsidR="00B47697" w:rsidDel="00B47697" w14:paraId="040BE928" w14:textId="205A6667" w:rsidTr="00B47697">
        <w:tblPrEx>
          <w:tblCellMar>
            <w:top w:w="0" w:type="dxa"/>
            <w:left w:w="0" w:type="dxa"/>
            <w:bottom w:w="0" w:type="dxa"/>
            <w:right w:w="0" w:type="dxa"/>
          </w:tblCellMar>
          <w:tblPrExChange w:id="942" w:author="Cian Walker" w:date="2023-01-06T21:30:00Z">
            <w:tblPrEx>
              <w:tblCellMar>
                <w:top w:w="0" w:type="dxa"/>
                <w:left w:w="0" w:type="dxa"/>
                <w:bottom w:w="0" w:type="dxa"/>
                <w:right w:w="0" w:type="dxa"/>
              </w:tblCellMar>
            </w:tblPrEx>
          </w:tblPrExChange>
        </w:tblPrEx>
        <w:trPr>
          <w:gridAfter w:val="10"/>
          <w:wAfter w:w="7245" w:type="dxa"/>
          <w:del w:id="943" w:author="Cian Walker" w:date="2023-01-06T21:30:00Z"/>
          <w:trPrChange w:id="944" w:author="Cian Walker" w:date="2023-01-06T21:30:00Z">
            <w:trPr>
              <w:gridAfter w:val="10"/>
            </w:trPr>
          </w:trPrChange>
        </w:trPr>
        <w:tc>
          <w:tcPr>
            <w:tcW w:w="8748" w:type="dxa"/>
            <w:gridSpan w:val="25"/>
            <w:tcBorders>
              <w:top w:val="none" w:sz="6" w:space="0" w:color="auto"/>
              <w:left w:val="none" w:sz="6" w:space="0" w:color="auto"/>
              <w:bottom w:val="none" w:sz="6" w:space="0" w:color="auto"/>
              <w:right w:val="none" w:sz="6" w:space="0" w:color="auto"/>
            </w:tcBorders>
            <w:tcPrChange w:id="945" w:author="Cian Walker" w:date="2023-01-06T21:30:00Z">
              <w:tcPr>
                <w:tcW w:w="8748" w:type="dxa"/>
                <w:gridSpan w:val="25"/>
                <w:tcBorders>
                  <w:top w:val="none" w:sz="6" w:space="0" w:color="auto"/>
                  <w:left w:val="none" w:sz="6" w:space="0" w:color="auto"/>
                  <w:bottom w:val="none" w:sz="6" w:space="0" w:color="auto"/>
                  <w:right w:val="none" w:sz="6" w:space="0" w:color="auto"/>
                </w:tcBorders>
              </w:tcPr>
            </w:tcPrChange>
          </w:tcPr>
          <w:p w14:paraId="6FE4A660" w14:textId="09586D01" w:rsidR="00B47697" w:rsidDel="00B47697" w:rsidRDefault="00B47697">
            <w:pPr>
              <w:rPr>
                <w:del w:id="946" w:author="Cian Walker" w:date="2023-01-06T21:30:00Z"/>
              </w:rPr>
            </w:pPr>
          </w:p>
        </w:tc>
      </w:tr>
      <w:tr w:rsidR="00B47697" w:rsidDel="00B47697" w14:paraId="50823B6A" w14:textId="6361C8D5" w:rsidTr="00B47697">
        <w:tblPrEx>
          <w:tblCellMar>
            <w:top w:w="0" w:type="dxa"/>
            <w:left w:w="108" w:type="dxa"/>
            <w:bottom w:w="0" w:type="dxa"/>
            <w:right w:w="108" w:type="dxa"/>
          </w:tblCellMar>
          <w:tblPrExChange w:id="947" w:author="Cian Walker" w:date="2023-01-06T21:30:00Z">
            <w:tblPrEx>
              <w:tblCellMar>
                <w:top w:w="0" w:type="dxa"/>
                <w:left w:w="108" w:type="dxa"/>
                <w:bottom w:w="0" w:type="dxa"/>
                <w:right w:w="108" w:type="dxa"/>
              </w:tblCellMar>
            </w:tblPrEx>
          </w:tblPrExChange>
        </w:tblPrEx>
        <w:trPr>
          <w:gridAfter w:val="10"/>
          <w:wAfter w:w="7245" w:type="dxa"/>
          <w:del w:id="948" w:author="Cian Walker" w:date="2023-01-06T21:30:00Z"/>
          <w:trPrChange w:id="949" w:author="Cian Walker" w:date="2023-01-06T21:30:00Z">
            <w:trPr>
              <w:gridAfter w:val="10"/>
            </w:trPr>
          </w:trPrChange>
        </w:trPr>
        <w:tc>
          <w:tcPr>
            <w:tcW w:w="8748" w:type="dxa"/>
            <w:gridSpan w:val="25"/>
            <w:tcBorders>
              <w:top w:val="none" w:sz="6" w:space="0" w:color="auto"/>
              <w:bottom w:val="none" w:sz="6" w:space="0" w:color="auto"/>
            </w:tcBorders>
            <w:tcPrChange w:id="950" w:author="Cian Walker" w:date="2023-01-06T21:30:00Z">
              <w:tcPr>
                <w:tcW w:w="8748" w:type="dxa"/>
                <w:gridSpan w:val="25"/>
                <w:tcBorders>
                  <w:top w:val="none" w:sz="6" w:space="0" w:color="auto"/>
                  <w:bottom w:val="none" w:sz="6" w:space="0" w:color="auto"/>
                </w:tcBorders>
              </w:tcPr>
            </w:tcPrChange>
          </w:tcPr>
          <w:p w14:paraId="0757D141" w14:textId="4717493F" w:rsidR="00B47697" w:rsidDel="00B47697" w:rsidRDefault="00B47697">
            <w:pPr>
              <w:rPr>
                <w:del w:id="951" w:author="Cian Walker" w:date="2023-01-06T21:30:00Z"/>
              </w:rPr>
            </w:pPr>
          </w:p>
        </w:tc>
      </w:tr>
      <w:tr w:rsidR="00B47697" w:rsidDel="00B47697" w14:paraId="51E32FA0" w14:textId="0035559B" w:rsidTr="00B47697">
        <w:tblPrEx>
          <w:tblCellMar>
            <w:top w:w="0" w:type="dxa"/>
            <w:left w:w="0" w:type="dxa"/>
            <w:bottom w:w="0" w:type="dxa"/>
            <w:right w:w="0" w:type="dxa"/>
          </w:tblCellMar>
          <w:tblPrExChange w:id="952" w:author="Cian Walker" w:date="2023-01-06T21:30:00Z">
            <w:tblPrEx>
              <w:tblCellMar>
                <w:top w:w="0" w:type="dxa"/>
                <w:left w:w="0" w:type="dxa"/>
                <w:bottom w:w="0" w:type="dxa"/>
                <w:right w:w="0" w:type="dxa"/>
              </w:tblCellMar>
            </w:tblPrEx>
          </w:tblPrExChange>
        </w:tblPrEx>
        <w:trPr>
          <w:gridAfter w:val="33"/>
          <w:wAfter w:w="14955" w:type="dxa"/>
          <w:del w:id="953" w:author="Cian Walker" w:date="2023-01-06T21:30:00Z"/>
          <w:trPrChange w:id="954" w:author="Cian Walker" w:date="2023-01-06T21:30:00Z">
            <w:trPr>
              <w:gridAfter w:val="33"/>
            </w:trPr>
          </w:trPrChange>
        </w:trPr>
        <w:tc>
          <w:tcPr>
            <w:tcW w:w="1038" w:type="dxa"/>
            <w:gridSpan w:val="2"/>
            <w:tcBorders>
              <w:top w:val="none" w:sz="6" w:space="0" w:color="auto"/>
              <w:left w:val="none" w:sz="6" w:space="0" w:color="auto"/>
              <w:bottom w:val="none" w:sz="6" w:space="0" w:color="auto"/>
              <w:right w:val="none" w:sz="6" w:space="0" w:color="auto"/>
            </w:tcBorders>
            <w:tcPrChange w:id="955" w:author="Cian Walker" w:date="2023-01-06T21:30:00Z">
              <w:tcPr>
                <w:tcW w:w="1038" w:type="dxa"/>
                <w:gridSpan w:val="2"/>
                <w:tcBorders>
                  <w:top w:val="none" w:sz="6" w:space="0" w:color="auto"/>
                  <w:left w:val="none" w:sz="6" w:space="0" w:color="auto"/>
                  <w:bottom w:val="none" w:sz="6" w:space="0" w:color="auto"/>
                  <w:right w:val="none" w:sz="6" w:space="0" w:color="auto"/>
                </w:tcBorders>
              </w:tcPr>
            </w:tcPrChange>
          </w:tcPr>
          <w:p w14:paraId="3BAB529B" w14:textId="7040C793" w:rsidR="00B47697" w:rsidDel="00B47697" w:rsidRDefault="00B47697">
            <w:pPr>
              <w:rPr>
                <w:del w:id="956" w:author="Cian Walker" w:date="2023-01-06T21:30:00Z"/>
              </w:rPr>
            </w:pPr>
          </w:p>
        </w:tc>
      </w:tr>
      <w:tr w:rsidR="00B47697" w:rsidDel="00B47697" w14:paraId="06E66CCA" w14:textId="41574312" w:rsidTr="00B47697">
        <w:tblPrEx>
          <w:tblCellMar>
            <w:top w:w="0" w:type="dxa"/>
            <w:left w:w="108" w:type="dxa"/>
            <w:bottom w:w="0" w:type="dxa"/>
            <w:right w:w="108" w:type="dxa"/>
          </w:tblCellMar>
          <w:tblPrExChange w:id="957" w:author="Cian Walker" w:date="2023-01-06T21:30:00Z">
            <w:tblPrEx>
              <w:tblCellMar>
                <w:top w:w="0" w:type="dxa"/>
                <w:left w:w="108" w:type="dxa"/>
                <w:bottom w:w="0" w:type="dxa"/>
                <w:right w:w="108" w:type="dxa"/>
              </w:tblCellMar>
            </w:tblPrEx>
          </w:tblPrExChange>
        </w:tblPrEx>
        <w:trPr>
          <w:gridAfter w:val="33"/>
          <w:wAfter w:w="14955" w:type="dxa"/>
          <w:del w:id="958" w:author="Cian Walker" w:date="2023-01-06T21:30:00Z"/>
          <w:trPrChange w:id="959" w:author="Cian Walker" w:date="2023-01-06T21:30:00Z">
            <w:trPr>
              <w:gridAfter w:val="33"/>
            </w:trPr>
          </w:trPrChange>
        </w:trPr>
        <w:tc>
          <w:tcPr>
            <w:tcW w:w="1038" w:type="dxa"/>
            <w:gridSpan w:val="2"/>
            <w:tcBorders>
              <w:top w:val="none" w:sz="6" w:space="0" w:color="auto"/>
              <w:bottom w:val="none" w:sz="6" w:space="0" w:color="auto"/>
            </w:tcBorders>
            <w:tcPrChange w:id="960" w:author="Cian Walker" w:date="2023-01-06T21:30:00Z">
              <w:tcPr>
                <w:tcW w:w="1038" w:type="dxa"/>
                <w:gridSpan w:val="2"/>
                <w:tcBorders>
                  <w:top w:val="none" w:sz="6" w:space="0" w:color="auto"/>
                  <w:bottom w:val="none" w:sz="6" w:space="0" w:color="auto"/>
                </w:tcBorders>
              </w:tcPr>
            </w:tcPrChange>
          </w:tcPr>
          <w:p w14:paraId="08DCD688" w14:textId="1921D0E3" w:rsidR="00B47697" w:rsidDel="00B47697" w:rsidRDefault="00B47697">
            <w:pPr>
              <w:rPr>
                <w:del w:id="961" w:author="Cian Walker" w:date="2023-01-06T21:30:00Z"/>
              </w:rPr>
            </w:pPr>
          </w:p>
        </w:tc>
      </w:tr>
      <w:tr w:rsidR="00B47697" w:rsidRPr="00B47697" w14:paraId="293C937D"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27"/>
          <w:wBefore w:w="108" w:type="dxa"/>
          <w:wAfter w:w="13396" w:type="dxa"/>
          <w:tblCellSpacing w:w="15" w:type="dxa"/>
          <w:ins w:id="962" w:author="Cian Walker" w:date="2023-01-06T21:31:00Z"/>
        </w:trPr>
        <w:tc>
          <w:tcPr>
            <w:tcW w:w="2429" w:type="dxa"/>
            <w:gridSpan w:val="7"/>
            <w:shd w:val="clear" w:color="auto" w:fill="0D1117"/>
            <w:tcMar>
              <w:top w:w="0" w:type="dxa"/>
              <w:left w:w="330" w:type="dxa"/>
              <w:bottom w:w="0" w:type="dxa"/>
              <w:right w:w="150" w:type="dxa"/>
            </w:tcMar>
            <w:hideMark/>
          </w:tcPr>
          <w:p w14:paraId="3CB28F9F" w14:textId="77777777" w:rsidR="00B47697" w:rsidRPr="00B47697" w:rsidRDefault="00B47697" w:rsidP="00B47697">
            <w:pPr>
              <w:spacing w:line="300" w:lineRule="atLeast"/>
              <w:rPr>
                <w:ins w:id="963" w:author="Cian Walker" w:date="2023-01-06T21:31:00Z"/>
                <w:rFonts w:ascii="Segoe UI" w:eastAsia="Times New Roman" w:hAnsi="Segoe UI" w:cs="Segoe UI"/>
                <w:color w:val="C9D1D9"/>
                <w:sz w:val="21"/>
                <w:szCs w:val="21"/>
                <w:lang w:eastAsia="en-GB"/>
              </w:rPr>
            </w:pPr>
            <w:proofErr w:type="spellStart"/>
            <w:ins w:id="964" w:author="Cian Walker" w:date="2023-01-06T21:31:00Z">
              <w:r w:rsidRPr="00B47697">
                <w:rPr>
                  <w:rFonts w:ascii="Menlo" w:eastAsia="Times New Roman" w:hAnsi="Menlo" w:cs="Menlo"/>
                  <w:color w:val="C9D1D9"/>
                  <w:sz w:val="18"/>
                  <w:szCs w:val="18"/>
                  <w:lang w:eastAsia="en-GB"/>
                </w:rPr>
                <w:t>router.post</w:t>
              </w:r>
              <w:proofErr w:type="spellEnd"/>
              <w:r w:rsidRPr="00B47697">
                <w:rPr>
                  <w:rFonts w:ascii="Menlo" w:eastAsia="Times New Roman" w:hAnsi="Menlo" w:cs="Menlo"/>
                  <w:color w:val="C9D1D9"/>
                  <w:sz w:val="18"/>
                  <w:szCs w:val="18"/>
                  <w:lang w:eastAsia="en-GB"/>
                </w:rPr>
                <w:t>('/', [</w:t>
              </w:r>
            </w:ins>
          </w:p>
        </w:tc>
      </w:tr>
      <w:tr w:rsidR="00B47697" w:rsidRPr="00B47697" w14:paraId="77BE28EC"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965" w:author="Cian Walker" w:date="2023-01-06T21:31:00Z"/>
        </w:trPr>
        <w:tc>
          <w:tcPr>
            <w:tcW w:w="2489" w:type="dxa"/>
            <w:gridSpan w:val="7"/>
            <w:shd w:val="clear" w:color="auto" w:fill="0D1117"/>
            <w:noWrap/>
            <w:tcMar>
              <w:top w:w="0" w:type="dxa"/>
              <w:left w:w="150" w:type="dxa"/>
              <w:bottom w:w="0" w:type="dxa"/>
              <w:right w:w="150" w:type="dxa"/>
            </w:tcMar>
            <w:hideMark/>
          </w:tcPr>
          <w:p w14:paraId="13F2FC41" w14:textId="77777777" w:rsidR="00B47697" w:rsidRPr="00B47697" w:rsidRDefault="00B47697" w:rsidP="00B47697">
            <w:pPr>
              <w:spacing w:line="300" w:lineRule="atLeast"/>
              <w:rPr>
                <w:ins w:id="96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6BC3F4EB" w14:textId="77777777" w:rsidR="00B47697" w:rsidRPr="00B47697" w:rsidRDefault="00B47697" w:rsidP="00B47697">
            <w:pPr>
              <w:spacing w:line="300" w:lineRule="atLeast"/>
              <w:jc w:val="right"/>
              <w:rPr>
                <w:ins w:id="96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5797DB1F" w14:textId="77777777" w:rsidR="00B47697" w:rsidRPr="00B47697" w:rsidRDefault="00B47697" w:rsidP="00B47697">
            <w:pPr>
              <w:spacing w:line="300" w:lineRule="atLeast"/>
              <w:rPr>
                <w:ins w:id="968" w:author="Cian Walker" w:date="2023-01-06T21:31:00Z"/>
                <w:rFonts w:ascii="Segoe UI" w:eastAsia="Times New Roman" w:hAnsi="Segoe UI" w:cs="Segoe UI"/>
                <w:color w:val="C9D1D9"/>
                <w:sz w:val="21"/>
                <w:szCs w:val="21"/>
                <w:lang w:eastAsia="en-GB"/>
              </w:rPr>
            </w:pPr>
            <w:ins w:id="969" w:author="Cian Walker" w:date="2023-01-06T21:31:00Z">
              <w:r w:rsidRPr="00B47697">
                <w:rPr>
                  <w:rFonts w:ascii="Menlo" w:eastAsia="Times New Roman" w:hAnsi="Menlo" w:cs="Menlo"/>
                  <w:color w:val="C9D1D9"/>
                  <w:sz w:val="18"/>
                  <w:szCs w:val="18"/>
                  <w:lang w:eastAsia="en-GB"/>
                </w:rPr>
                <w:t>check('IMCN', 'Please Enter a valid IMC Number').</w:t>
              </w:r>
              <w:proofErr w:type="spellStart"/>
              <w:r w:rsidRPr="00B47697">
                <w:rPr>
                  <w:rFonts w:ascii="Menlo" w:eastAsia="Times New Roman" w:hAnsi="Menlo" w:cs="Menlo"/>
                  <w:color w:val="C9D1D9"/>
                  <w:sz w:val="18"/>
                  <w:szCs w:val="18"/>
                  <w:lang w:eastAsia="en-GB"/>
                </w:rPr>
                <w:t>isNumeric</w:t>
              </w:r>
              <w:proofErr w:type="spellEnd"/>
              <w:r w:rsidRPr="00B47697">
                <w:rPr>
                  <w:rFonts w:ascii="Menlo" w:eastAsia="Times New Roman" w:hAnsi="Menlo" w:cs="Menlo"/>
                  <w:color w:val="C9D1D9"/>
                  <w:sz w:val="18"/>
                  <w:szCs w:val="18"/>
                  <w:lang w:eastAsia="en-GB"/>
                </w:rPr>
                <w:t>().not().</w:t>
              </w:r>
              <w:proofErr w:type="spellStart"/>
              <w:r w:rsidRPr="00B47697">
                <w:rPr>
                  <w:rFonts w:ascii="Menlo" w:eastAsia="Times New Roman" w:hAnsi="Menlo" w:cs="Menlo"/>
                  <w:color w:val="C9D1D9"/>
                  <w:sz w:val="18"/>
                  <w:szCs w:val="18"/>
                  <w:lang w:eastAsia="en-GB"/>
                </w:rPr>
                <w:t>isEmpty</w:t>
              </w:r>
              <w:proofErr w:type="spellEnd"/>
              <w:r w:rsidRPr="00B47697">
                <w:rPr>
                  <w:rFonts w:ascii="Menlo" w:eastAsia="Times New Roman" w:hAnsi="Menlo" w:cs="Menlo"/>
                  <w:color w:val="C9D1D9"/>
                  <w:sz w:val="18"/>
                  <w:szCs w:val="18"/>
                  <w:lang w:eastAsia="en-GB"/>
                </w:rPr>
                <w:t>()</w:t>
              </w:r>
            </w:ins>
          </w:p>
        </w:tc>
      </w:tr>
      <w:tr w:rsidR="00B47697" w:rsidRPr="00B47697" w14:paraId="5F577606"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970" w:author="Cian Walker" w:date="2023-01-06T21:31:00Z"/>
        </w:trPr>
        <w:tc>
          <w:tcPr>
            <w:tcW w:w="2489" w:type="dxa"/>
            <w:gridSpan w:val="7"/>
            <w:shd w:val="clear" w:color="auto" w:fill="0D1117"/>
            <w:noWrap/>
            <w:tcMar>
              <w:top w:w="0" w:type="dxa"/>
              <w:left w:w="150" w:type="dxa"/>
              <w:bottom w:w="0" w:type="dxa"/>
              <w:right w:w="150" w:type="dxa"/>
            </w:tcMar>
            <w:hideMark/>
          </w:tcPr>
          <w:p w14:paraId="5534DED1" w14:textId="77777777" w:rsidR="00B47697" w:rsidRPr="00B47697" w:rsidRDefault="00B47697" w:rsidP="00B47697">
            <w:pPr>
              <w:spacing w:line="300" w:lineRule="atLeast"/>
              <w:rPr>
                <w:ins w:id="97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6854E625" w14:textId="77777777" w:rsidR="00B47697" w:rsidRPr="00B47697" w:rsidRDefault="00B47697" w:rsidP="00B47697">
            <w:pPr>
              <w:spacing w:line="300" w:lineRule="atLeast"/>
              <w:jc w:val="right"/>
              <w:rPr>
                <w:ins w:id="97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1C0DFAB3" w14:textId="77777777" w:rsidR="00B47697" w:rsidRPr="00B47697" w:rsidRDefault="00B47697" w:rsidP="00B47697">
            <w:pPr>
              <w:spacing w:line="300" w:lineRule="atLeast"/>
              <w:rPr>
                <w:ins w:id="973" w:author="Cian Walker" w:date="2023-01-06T21:31:00Z"/>
                <w:rFonts w:ascii="Segoe UI" w:eastAsia="Times New Roman" w:hAnsi="Segoe UI" w:cs="Segoe UI"/>
                <w:color w:val="C9D1D9"/>
                <w:sz w:val="21"/>
                <w:szCs w:val="21"/>
                <w:lang w:eastAsia="en-GB"/>
              </w:rPr>
            </w:pPr>
            <w:ins w:id="974" w:author="Cian Walker" w:date="2023-01-06T21:31:00Z">
              <w:r w:rsidRPr="00B47697">
                <w:rPr>
                  <w:rFonts w:ascii="Menlo" w:eastAsia="Times New Roman" w:hAnsi="Menlo" w:cs="Menlo"/>
                  <w:color w:val="C9D1D9"/>
                  <w:sz w:val="18"/>
                  <w:szCs w:val="18"/>
                  <w:lang w:eastAsia="en-GB"/>
                </w:rPr>
                <w:t>, check('</w:t>
              </w:r>
              <w:proofErr w:type="spellStart"/>
              <w:r w:rsidRPr="00B47697">
                <w:rPr>
                  <w:rFonts w:ascii="Menlo" w:eastAsia="Times New Roman" w:hAnsi="Menlo" w:cs="Menlo"/>
                  <w:color w:val="C9D1D9"/>
                  <w:sz w:val="18"/>
                  <w:szCs w:val="18"/>
                  <w:lang w:eastAsia="en-GB"/>
                </w:rPr>
                <w:t>DocEmail</w:t>
              </w:r>
              <w:proofErr w:type="spellEnd"/>
              <w:r w:rsidRPr="00B47697">
                <w:rPr>
                  <w:rFonts w:ascii="Menlo" w:eastAsia="Times New Roman" w:hAnsi="Menlo" w:cs="Menlo"/>
                  <w:color w:val="C9D1D9"/>
                  <w:sz w:val="18"/>
                  <w:szCs w:val="18"/>
                  <w:lang w:eastAsia="en-GB"/>
                </w:rPr>
                <w:t>', 'Please Enter an Email').</w:t>
              </w:r>
              <w:proofErr w:type="spellStart"/>
              <w:r w:rsidRPr="00B47697">
                <w:rPr>
                  <w:rFonts w:ascii="Menlo" w:eastAsia="Times New Roman" w:hAnsi="Menlo" w:cs="Menlo"/>
                  <w:color w:val="C9D1D9"/>
                  <w:sz w:val="18"/>
                  <w:szCs w:val="18"/>
                  <w:lang w:eastAsia="en-GB"/>
                </w:rPr>
                <w:t>isEmail</w:t>
              </w:r>
              <w:proofErr w:type="spellEnd"/>
              <w:r w:rsidRPr="00B47697">
                <w:rPr>
                  <w:rFonts w:ascii="Menlo" w:eastAsia="Times New Roman" w:hAnsi="Menlo" w:cs="Menlo"/>
                  <w:color w:val="C9D1D9"/>
                  <w:sz w:val="18"/>
                  <w:szCs w:val="18"/>
                  <w:lang w:eastAsia="en-GB"/>
                </w:rPr>
                <w:t>().not().</w:t>
              </w:r>
              <w:proofErr w:type="spellStart"/>
              <w:r w:rsidRPr="00B47697">
                <w:rPr>
                  <w:rFonts w:ascii="Menlo" w:eastAsia="Times New Roman" w:hAnsi="Menlo" w:cs="Menlo"/>
                  <w:color w:val="C9D1D9"/>
                  <w:sz w:val="18"/>
                  <w:szCs w:val="18"/>
                  <w:lang w:eastAsia="en-GB"/>
                </w:rPr>
                <w:t>isEmpty</w:t>
              </w:r>
              <w:proofErr w:type="spellEnd"/>
              <w:r w:rsidRPr="00B47697">
                <w:rPr>
                  <w:rFonts w:ascii="Menlo" w:eastAsia="Times New Roman" w:hAnsi="Menlo" w:cs="Menlo"/>
                  <w:color w:val="C9D1D9"/>
                  <w:sz w:val="18"/>
                  <w:szCs w:val="18"/>
                  <w:lang w:eastAsia="en-GB"/>
                </w:rPr>
                <w:t>(),</w:t>
              </w:r>
            </w:ins>
          </w:p>
        </w:tc>
      </w:tr>
      <w:tr w:rsidR="00B47697" w:rsidRPr="00B47697" w14:paraId="376AEE8D"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975" w:author="Cian Walker" w:date="2023-01-06T21:31:00Z"/>
        </w:trPr>
        <w:tc>
          <w:tcPr>
            <w:tcW w:w="2489" w:type="dxa"/>
            <w:gridSpan w:val="7"/>
            <w:shd w:val="clear" w:color="auto" w:fill="0D1117"/>
            <w:noWrap/>
            <w:tcMar>
              <w:top w:w="0" w:type="dxa"/>
              <w:left w:w="150" w:type="dxa"/>
              <w:bottom w:w="0" w:type="dxa"/>
              <w:right w:w="150" w:type="dxa"/>
            </w:tcMar>
            <w:hideMark/>
          </w:tcPr>
          <w:p w14:paraId="3957AB95" w14:textId="77777777" w:rsidR="00B47697" w:rsidRPr="00B47697" w:rsidRDefault="00B47697" w:rsidP="00B47697">
            <w:pPr>
              <w:spacing w:line="300" w:lineRule="atLeast"/>
              <w:rPr>
                <w:ins w:id="97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735E4014" w14:textId="77777777" w:rsidR="00B47697" w:rsidRPr="00B47697" w:rsidRDefault="00B47697" w:rsidP="00B47697">
            <w:pPr>
              <w:spacing w:line="300" w:lineRule="atLeast"/>
              <w:jc w:val="right"/>
              <w:rPr>
                <w:ins w:id="97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01CD2E04" w14:textId="77777777" w:rsidR="00B47697" w:rsidRPr="00B47697" w:rsidRDefault="00B47697" w:rsidP="00B47697">
            <w:pPr>
              <w:spacing w:line="300" w:lineRule="atLeast"/>
              <w:rPr>
                <w:ins w:id="978" w:author="Cian Walker" w:date="2023-01-06T21:31:00Z"/>
                <w:rFonts w:ascii="Segoe UI" w:eastAsia="Times New Roman" w:hAnsi="Segoe UI" w:cs="Segoe UI"/>
                <w:color w:val="C9D1D9"/>
                <w:sz w:val="21"/>
                <w:szCs w:val="21"/>
                <w:lang w:eastAsia="en-GB"/>
              </w:rPr>
            </w:pPr>
            <w:ins w:id="979" w:author="Cian Walker" w:date="2023-01-06T21:31:00Z">
              <w:r w:rsidRPr="00B47697">
                <w:rPr>
                  <w:rFonts w:ascii="Menlo" w:eastAsia="Times New Roman" w:hAnsi="Menlo" w:cs="Menlo"/>
                  <w:color w:val="C9D1D9"/>
                  <w:sz w:val="18"/>
                  <w:szCs w:val="18"/>
                  <w:lang w:eastAsia="en-GB"/>
                </w:rPr>
                <w:t>check('</w:t>
              </w:r>
              <w:proofErr w:type="spellStart"/>
              <w:r w:rsidRPr="00B47697">
                <w:rPr>
                  <w:rFonts w:ascii="Menlo" w:eastAsia="Times New Roman" w:hAnsi="Menlo" w:cs="Menlo"/>
                  <w:color w:val="C9D1D9"/>
                  <w:sz w:val="18"/>
                  <w:szCs w:val="18"/>
                  <w:lang w:eastAsia="en-GB"/>
                </w:rPr>
                <w:t>DocPassword</w:t>
              </w:r>
              <w:proofErr w:type="spellEnd"/>
              <w:r w:rsidRPr="00B47697">
                <w:rPr>
                  <w:rFonts w:ascii="Menlo" w:eastAsia="Times New Roman" w:hAnsi="Menlo" w:cs="Menlo"/>
                  <w:color w:val="C9D1D9"/>
                  <w:sz w:val="18"/>
                  <w:szCs w:val="18"/>
                  <w:lang w:eastAsia="en-GB"/>
                </w:rPr>
                <w:t>', 'Password Should Contain at least 8 characters').</w:t>
              </w:r>
              <w:proofErr w:type="spellStart"/>
              <w:r w:rsidRPr="00B47697">
                <w:rPr>
                  <w:rFonts w:ascii="Menlo" w:eastAsia="Times New Roman" w:hAnsi="Menlo" w:cs="Menlo"/>
                  <w:color w:val="C9D1D9"/>
                  <w:sz w:val="18"/>
                  <w:szCs w:val="18"/>
                  <w:lang w:eastAsia="en-GB"/>
                </w:rPr>
                <w:t>isLength</w:t>
              </w:r>
              <w:proofErr w:type="spellEnd"/>
              <w:r w:rsidRPr="00B47697">
                <w:rPr>
                  <w:rFonts w:ascii="Menlo" w:eastAsia="Times New Roman" w:hAnsi="Menlo" w:cs="Menlo"/>
                  <w:color w:val="C9D1D9"/>
                  <w:sz w:val="18"/>
                  <w:szCs w:val="18"/>
                  <w:lang w:eastAsia="en-GB"/>
                </w:rPr>
                <w:t>({min: 8})],</w:t>
              </w:r>
            </w:ins>
          </w:p>
        </w:tc>
      </w:tr>
      <w:tr w:rsidR="00B47697" w:rsidRPr="00B47697" w14:paraId="452B9D12"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980" w:author="Cian Walker" w:date="2023-01-06T21:31:00Z"/>
        </w:trPr>
        <w:tc>
          <w:tcPr>
            <w:tcW w:w="2489" w:type="dxa"/>
            <w:gridSpan w:val="7"/>
            <w:shd w:val="clear" w:color="auto" w:fill="0D1117"/>
            <w:noWrap/>
            <w:tcMar>
              <w:top w:w="0" w:type="dxa"/>
              <w:left w:w="150" w:type="dxa"/>
              <w:bottom w:w="0" w:type="dxa"/>
              <w:right w:w="150" w:type="dxa"/>
            </w:tcMar>
            <w:hideMark/>
          </w:tcPr>
          <w:p w14:paraId="1C4E5950" w14:textId="77777777" w:rsidR="00B47697" w:rsidRPr="00B47697" w:rsidRDefault="00B47697" w:rsidP="00B47697">
            <w:pPr>
              <w:spacing w:line="300" w:lineRule="atLeast"/>
              <w:rPr>
                <w:ins w:id="98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04C5247D" w14:textId="77777777" w:rsidR="00B47697" w:rsidRPr="00B47697" w:rsidRDefault="00B47697" w:rsidP="00B47697">
            <w:pPr>
              <w:spacing w:line="300" w:lineRule="atLeast"/>
              <w:jc w:val="right"/>
              <w:rPr>
                <w:ins w:id="98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1A157B65" w14:textId="77777777" w:rsidR="00B47697" w:rsidRPr="00B47697" w:rsidRDefault="00B47697" w:rsidP="00B47697">
            <w:pPr>
              <w:spacing w:line="300" w:lineRule="atLeast"/>
              <w:rPr>
                <w:ins w:id="983" w:author="Cian Walker" w:date="2023-01-06T21:31:00Z"/>
                <w:rFonts w:ascii="Segoe UI" w:eastAsia="Times New Roman" w:hAnsi="Segoe UI" w:cs="Segoe UI"/>
                <w:color w:val="C9D1D9"/>
                <w:sz w:val="21"/>
                <w:szCs w:val="21"/>
                <w:lang w:eastAsia="en-GB"/>
              </w:rPr>
            </w:pPr>
            <w:ins w:id="984" w:author="Cian Walker" w:date="2023-01-06T21:31:00Z">
              <w:r w:rsidRPr="00B47697">
                <w:rPr>
                  <w:rFonts w:ascii="Menlo" w:eastAsia="Times New Roman" w:hAnsi="Menlo" w:cs="Menlo"/>
                  <w:color w:val="C9D1D9"/>
                  <w:sz w:val="18"/>
                  <w:szCs w:val="18"/>
                  <w:lang w:eastAsia="en-GB"/>
                </w:rPr>
                <w:t>async (</w:t>
              </w:r>
              <w:proofErr w:type="spellStart"/>
              <w:r w:rsidRPr="00B47697">
                <w:rPr>
                  <w:rFonts w:ascii="Menlo" w:eastAsia="Times New Roman" w:hAnsi="Menlo" w:cs="Menlo"/>
                  <w:color w:val="C9D1D9"/>
                  <w:sz w:val="18"/>
                  <w:szCs w:val="18"/>
                  <w:lang w:eastAsia="en-GB"/>
                </w:rPr>
                <w:t>req</w:t>
              </w:r>
              <w:proofErr w:type="spellEnd"/>
              <w:r w:rsidRPr="00B47697">
                <w:rPr>
                  <w:rFonts w:ascii="Menlo" w:eastAsia="Times New Roman" w:hAnsi="Menlo" w:cs="Menlo"/>
                  <w:color w:val="C9D1D9"/>
                  <w:sz w:val="18"/>
                  <w:szCs w:val="18"/>
                  <w:lang w:eastAsia="en-GB"/>
                </w:rPr>
                <w:t>, res) =&gt; {</w:t>
              </w:r>
            </w:ins>
          </w:p>
        </w:tc>
      </w:tr>
      <w:tr w:rsidR="00B47697" w:rsidRPr="00B47697" w14:paraId="20BCB284"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985" w:author="Cian Walker" w:date="2023-01-06T21:31:00Z"/>
        </w:trPr>
        <w:tc>
          <w:tcPr>
            <w:tcW w:w="2489" w:type="dxa"/>
            <w:gridSpan w:val="7"/>
            <w:shd w:val="clear" w:color="auto" w:fill="0D1117"/>
            <w:noWrap/>
            <w:tcMar>
              <w:top w:w="0" w:type="dxa"/>
              <w:left w:w="150" w:type="dxa"/>
              <w:bottom w:w="0" w:type="dxa"/>
              <w:right w:w="150" w:type="dxa"/>
            </w:tcMar>
            <w:hideMark/>
          </w:tcPr>
          <w:p w14:paraId="35358B0A" w14:textId="77777777" w:rsidR="00B47697" w:rsidRPr="00B47697" w:rsidRDefault="00B47697" w:rsidP="00B47697">
            <w:pPr>
              <w:spacing w:line="300" w:lineRule="atLeast"/>
              <w:rPr>
                <w:ins w:id="98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6223CDC1" w14:textId="77777777" w:rsidR="00B47697" w:rsidRPr="00B47697" w:rsidRDefault="00B47697" w:rsidP="00B47697">
            <w:pPr>
              <w:spacing w:line="300" w:lineRule="atLeast"/>
              <w:jc w:val="right"/>
              <w:rPr>
                <w:ins w:id="98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12995E20" w14:textId="77777777" w:rsidR="00B47697" w:rsidRPr="00B47697" w:rsidRDefault="00B47697" w:rsidP="00B47697">
            <w:pPr>
              <w:spacing w:line="300" w:lineRule="atLeast"/>
              <w:rPr>
                <w:ins w:id="988" w:author="Cian Walker" w:date="2023-01-06T21:31:00Z"/>
                <w:rFonts w:ascii="Segoe UI" w:eastAsia="Times New Roman" w:hAnsi="Segoe UI" w:cs="Segoe UI"/>
                <w:color w:val="C9D1D9"/>
                <w:sz w:val="21"/>
                <w:szCs w:val="21"/>
                <w:lang w:eastAsia="en-GB"/>
              </w:rPr>
            </w:pPr>
            <w:proofErr w:type="spellStart"/>
            <w:ins w:id="989" w:author="Cian Walker" w:date="2023-01-06T21:31:00Z">
              <w:r w:rsidRPr="00B47697">
                <w:rPr>
                  <w:rFonts w:ascii="Menlo" w:eastAsia="Times New Roman" w:hAnsi="Menlo" w:cs="Menlo"/>
                  <w:color w:val="C9D1D9"/>
                  <w:sz w:val="18"/>
                  <w:szCs w:val="18"/>
                  <w:lang w:eastAsia="en-GB"/>
                </w:rPr>
                <w:t>const</w:t>
              </w:r>
              <w:proofErr w:type="spellEnd"/>
              <w:r w:rsidRPr="00B47697">
                <w:rPr>
                  <w:rFonts w:ascii="Menlo" w:eastAsia="Times New Roman" w:hAnsi="Menlo" w:cs="Menlo"/>
                  <w:color w:val="C9D1D9"/>
                  <w:sz w:val="18"/>
                  <w:szCs w:val="18"/>
                  <w:lang w:eastAsia="en-GB"/>
                </w:rPr>
                <w:t xml:space="preserve"> errors = </w:t>
              </w:r>
              <w:proofErr w:type="spellStart"/>
              <w:r w:rsidRPr="00B47697">
                <w:rPr>
                  <w:rFonts w:ascii="Menlo" w:eastAsia="Times New Roman" w:hAnsi="Menlo" w:cs="Menlo"/>
                  <w:color w:val="C9D1D9"/>
                  <w:sz w:val="18"/>
                  <w:szCs w:val="18"/>
                  <w:lang w:eastAsia="en-GB"/>
                </w:rPr>
                <w:t>validationResult</w:t>
              </w:r>
              <w:proofErr w:type="spellEnd"/>
              <w:r w:rsidRPr="00B47697">
                <w:rPr>
                  <w:rFonts w:ascii="Menlo" w:eastAsia="Times New Roman" w:hAnsi="Menlo" w:cs="Menlo"/>
                  <w:color w:val="C9D1D9"/>
                  <w:sz w:val="18"/>
                  <w:szCs w:val="18"/>
                  <w:lang w:eastAsia="en-GB"/>
                </w:rPr>
                <w:t>(</w:t>
              </w:r>
              <w:proofErr w:type="spellStart"/>
              <w:r w:rsidRPr="00B47697">
                <w:rPr>
                  <w:rFonts w:ascii="Menlo" w:eastAsia="Times New Roman" w:hAnsi="Menlo" w:cs="Menlo"/>
                  <w:color w:val="C9D1D9"/>
                  <w:sz w:val="18"/>
                  <w:szCs w:val="18"/>
                  <w:lang w:eastAsia="en-GB"/>
                </w:rPr>
                <w:t>req</w:t>
              </w:r>
              <w:proofErr w:type="spellEnd"/>
              <w:r w:rsidRPr="00B47697">
                <w:rPr>
                  <w:rFonts w:ascii="Menlo" w:eastAsia="Times New Roman" w:hAnsi="Menlo" w:cs="Menlo"/>
                  <w:color w:val="C9D1D9"/>
                  <w:sz w:val="18"/>
                  <w:szCs w:val="18"/>
                  <w:lang w:eastAsia="en-GB"/>
                </w:rPr>
                <w:t>);</w:t>
              </w:r>
            </w:ins>
          </w:p>
        </w:tc>
      </w:tr>
      <w:tr w:rsidR="00B47697" w:rsidRPr="00B47697" w14:paraId="037B3CFB"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990" w:author="Cian Walker" w:date="2023-01-06T21:31:00Z"/>
        </w:trPr>
        <w:tc>
          <w:tcPr>
            <w:tcW w:w="2489" w:type="dxa"/>
            <w:gridSpan w:val="7"/>
            <w:shd w:val="clear" w:color="auto" w:fill="0D1117"/>
            <w:noWrap/>
            <w:tcMar>
              <w:top w:w="0" w:type="dxa"/>
              <w:left w:w="150" w:type="dxa"/>
              <w:bottom w:w="0" w:type="dxa"/>
              <w:right w:w="150" w:type="dxa"/>
            </w:tcMar>
            <w:hideMark/>
          </w:tcPr>
          <w:p w14:paraId="021930F9" w14:textId="77777777" w:rsidR="00B47697" w:rsidRPr="00B47697" w:rsidRDefault="00B47697" w:rsidP="00B47697">
            <w:pPr>
              <w:spacing w:line="300" w:lineRule="atLeast"/>
              <w:rPr>
                <w:ins w:id="99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1B786AB8" w14:textId="77777777" w:rsidR="00B47697" w:rsidRPr="00B47697" w:rsidRDefault="00B47697" w:rsidP="00B47697">
            <w:pPr>
              <w:spacing w:line="300" w:lineRule="atLeast"/>
              <w:jc w:val="right"/>
              <w:rPr>
                <w:ins w:id="99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75A2D967" w14:textId="77777777" w:rsidR="00B47697" w:rsidRPr="00B47697" w:rsidRDefault="00B47697" w:rsidP="00B47697">
            <w:pPr>
              <w:spacing w:line="300" w:lineRule="atLeast"/>
              <w:rPr>
                <w:ins w:id="993" w:author="Cian Walker" w:date="2023-01-06T21:31:00Z"/>
                <w:rFonts w:ascii="Segoe UI" w:eastAsia="Times New Roman" w:hAnsi="Segoe UI" w:cs="Segoe UI"/>
                <w:color w:val="C9D1D9"/>
                <w:sz w:val="21"/>
                <w:szCs w:val="21"/>
                <w:lang w:eastAsia="en-GB"/>
              </w:rPr>
            </w:pPr>
            <w:ins w:id="994" w:author="Cian Walker" w:date="2023-01-06T21:31:00Z">
              <w:r w:rsidRPr="00B47697">
                <w:rPr>
                  <w:rFonts w:ascii="Menlo" w:eastAsia="Times New Roman" w:hAnsi="Menlo" w:cs="Menlo"/>
                  <w:color w:val="C9D1D9"/>
                  <w:sz w:val="18"/>
                  <w:szCs w:val="18"/>
                  <w:lang w:eastAsia="en-GB"/>
                </w:rPr>
                <w:t>if(!</w:t>
              </w:r>
              <w:proofErr w:type="spellStart"/>
              <w:r w:rsidRPr="00B47697">
                <w:rPr>
                  <w:rFonts w:ascii="Menlo" w:eastAsia="Times New Roman" w:hAnsi="Menlo" w:cs="Menlo"/>
                  <w:color w:val="C9D1D9"/>
                  <w:sz w:val="18"/>
                  <w:szCs w:val="18"/>
                  <w:lang w:eastAsia="en-GB"/>
                </w:rPr>
                <w:t>errors.isEmpty</w:t>
              </w:r>
              <w:proofErr w:type="spellEnd"/>
              <w:r w:rsidRPr="00B47697">
                <w:rPr>
                  <w:rFonts w:ascii="Menlo" w:eastAsia="Times New Roman" w:hAnsi="Menlo" w:cs="Menlo"/>
                  <w:color w:val="C9D1D9"/>
                  <w:sz w:val="18"/>
                  <w:szCs w:val="18"/>
                  <w:lang w:eastAsia="en-GB"/>
                </w:rPr>
                <w:t>()){</w:t>
              </w:r>
            </w:ins>
          </w:p>
        </w:tc>
      </w:tr>
      <w:tr w:rsidR="00B47697" w:rsidRPr="00B47697" w14:paraId="3B29CE26"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995" w:author="Cian Walker" w:date="2023-01-06T21:31:00Z"/>
        </w:trPr>
        <w:tc>
          <w:tcPr>
            <w:tcW w:w="2489" w:type="dxa"/>
            <w:gridSpan w:val="7"/>
            <w:shd w:val="clear" w:color="auto" w:fill="0D1117"/>
            <w:noWrap/>
            <w:tcMar>
              <w:top w:w="0" w:type="dxa"/>
              <w:left w:w="150" w:type="dxa"/>
              <w:bottom w:w="0" w:type="dxa"/>
              <w:right w:w="150" w:type="dxa"/>
            </w:tcMar>
            <w:hideMark/>
          </w:tcPr>
          <w:p w14:paraId="29DF26B4" w14:textId="77777777" w:rsidR="00B47697" w:rsidRPr="00B47697" w:rsidRDefault="00B47697" w:rsidP="00B47697">
            <w:pPr>
              <w:spacing w:line="300" w:lineRule="atLeast"/>
              <w:rPr>
                <w:ins w:id="99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70DC7FBC" w14:textId="77777777" w:rsidR="00B47697" w:rsidRPr="00B47697" w:rsidRDefault="00B47697" w:rsidP="00B47697">
            <w:pPr>
              <w:spacing w:line="300" w:lineRule="atLeast"/>
              <w:jc w:val="right"/>
              <w:rPr>
                <w:ins w:id="99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561D3FEA" w14:textId="77777777" w:rsidR="00B47697" w:rsidRPr="00B47697" w:rsidRDefault="00B47697" w:rsidP="00B47697">
            <w:pPr>
              <w:spacing w:line="300" w:lineRule="atLeast"/>
              <w:rPr>
                <w:ins w:id="998" w:author="Cian Walker" w:date="2023-01-06T21:31:00Z"/>
                <w:rFonts w:ascii="Segoe UI" w:eastAsia="Times New Roman" w:hAnsi="Segoe UI" w:cs="Segoe UI"/>
                <w:color w:val="C9D1D9"/>
                <w:sz w:val="21"/>
                <w:szCs w:val="21"/>
                <w:lang w:eastAsia="en-GB"/>
              </w:rPr>
            </w:pPr>
            <w:ins w:id="999" w:author="Cian Walker" w:date="2023-01-06T21:31:00Z">
              <w:r w:rsidRPr="00B47697">
                <w:rPr>
                  <w:rFonts w:ascii="Menlo" w:eastAsia="Times New Roman" w:hAnsi="Menlo" w:cs="Menlo"/>
                  <w:color w:val="C9D1D9"/>
                  <w:sz w:val="18"/>
                  <w:szCs w:val="18"/>
                  <w:lang w:eastAsia="en-GB"/>
                </w:rPr>
                <w:t xml:space="preserve">return </w:t>
              </w:r>
              <w:proofErr w:type="spellStart"/>
              <w:r w:rsidRPr="00B47697">
                <w:rPr>
                  <w:rFonts w:ascii="Menlo" w:eastAsia="Times New Roman" w:hAnsi="Menlo" w:cs="Menlo"/>
                  <w:color w:val="C9D1D9"/>
                  <w:sz w:val="18"/>
                  <w:szCs w:val="18"/>
                  <w:lang w:eastAsia="en-GB"/>
                </w:rPr>
                <w:t>res.status</w:t>
              </w:r>
              <w:proofErr w:type="spellEnd"/>
              <w:r w:rsidRPr="00B47697">
                <w:rPr>
                  <w:rFonts w:ascii="Menlo" w:eastAsia="Times New Roman" w:hAnsi="Menlo" w:cs="Menlo"/>
                  <w:color w:val="C9D1D9"/>
                  <w:sz w:val="18"/>
                  <w:szCs w:val="18"/>
                  <w:lang w:eastAsia="en-GB"/>
                </w:rPr>
                <w:t>(400).</w:t>
              </w:r>
              <w:proofErr w:type="spellStart"/>
              <w:r w:rsidRPr="00B47697">
                <w:rPr>
                  <w:rFonts w:ascii="Menlo" w:eastAsia="Times New Roman" w:hAnsi="Menlo" w:cs="Menlo"/>
                  <w:color w:val="C9D1D9"/>
                  <w:sz w:val="18"/>
                  <w:szCs w:val="18"/>
                  <w:lang w:eastAsia="en-GB"/>
                </w:rPr>
                <w:t>json</w:t>
              </w:r>
              <w:proofErr w:type="spellEnd"/>
              <w:r w:rsidRPr="00B47697">
                <w:rPr>
                  <w:rFonts w:ascii="Menlo" w:eastAsia="Times New Roman" w:hAnsi="Menlo" w:cs="Menlo"/>
                  <w:color w:val="C9D1D9"/>
                  <w:sz w:val="18"/>
                  <w:szCs w:val="18"/>
                  <w:lang w:eastAsia="en-GB"/>
                </w:rPr>
                <w:t xml:space="preserve">({errors: </w:t>
              </w:r>
              <w:proofErr w:type="spellStart"/>
              <w:r w:rsidRPr="00B47697">
                <w:rPr>
                  <w:rFonts w:ascii="Menlo" w:eastAsia="Times New Roman" w:hAnsi="Menlo" w:cs="Menlo"/>
                  <w:color w:val="C9D1D9"/>
                  <w:sz w:val="18"/>
                  <w:szCs w:val="18"/>
                  <w:lang w:eastAsia="en-GB"/>
                </w:rPr>
                <w:t>errors.array</w:t>
              </w:r>
              <w:proofErr w:type="spellEnd"/>
              <w:r w:rsidRPr="00B47697">
                <w:rPr>
                  <w:rFonts w:ascii="Menlo" w:eastAsia="Times New Roman" w:hAnsi="Menlo" w:cs="Menlo"/>
                  <w:color w:val="C9D1D9"/>
                  <w:sz w:val="18"/>
                  <w:szCs w:val="18"/>
                  <w:lang w:eastAsia="en-GB"/>
                </w:rPr>
                <w:t>()});</w:t>
              </w:r>
            </w:ins>
          </w:p>
        </w:tc>
      </w:tr>
      <w:tr w:rsidR="00B47697" w:rsidRPr="00B47697" w14:paraId="596B0955"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00" w:author="Cian Walker" w:date="2023-01-06T21:31:00Z"/>
        </w:trPr>
        <w:tc>
          <w:tcPr>
            <w:tcW w:w="2489" w:type="dxa"/>
            <w:gridSpan w:val="7"/>
            <w:shd w:val="clear" w:color="auto" w:fill="0D1117"/>
            <w:noWrap/>
            <w:tcMar>
              <w:top w:w="0" w:type="dxa"/>
              <w:left w:w="150" w:type="dxa"/>
              <w:bottom w:w="0" w:type="dxa"/>
              <w:right w:w="150" w:type="dxa"/>
            </w:tcMar>
            <w:hideMark/>
          </w:tcPr>
          <w:p w14:paraId="4DD64EFC" w14:textId="77777777" w:rsidR="00B47697" w:rsidRPr="00B47697" w:rsidRDefault="00B47697" w:rsidP="00B47697">
            <w:pPr>
              <w:spacing w:line="300" w:lineRule="atLeast"/>
              <w:rPr>
                <w:ins w:id="100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31A108D1" w14:textId="77777777" w:rsidR="00B47697" w:rsidRPr="00B47697" w:rsidRDefault="00B47697" w:rsidP="00B47697">
            <w:pPr>
              <w:spacing w:line="300" w:lineRule="atLeast"/>
              <w:jc w:val="right"/>
              <w:rPr>
                <w:ins w:id="100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09DC09A7" w14:textId="77777777" w:rsidR="00B47697" w:rsidRPr="00B47697" w:rsidRDefault="00B47697" w:rsidP="00B47697">
            <w:pPr>
              <w:spacing w:line="300" w:lineRule="atLeast"/>
              <w:rPr>
                <w:ins w:id="1003" w:author="Cian Walker" w:date="2023-01-06T21:31:00Z"/>
                <w:rFonts w:ascii="Segoe UI" w:eastAsia="Times New Roman" w:hAnsi="Segoe UI" w:cs="Segoe UI"/>
                <w:color w:val="C9D1D9"/>
                <w:sz w:val="21"/>
                <w:szCs w:val="21"/>
                <w:lang w:eastAsia="en-GB"/>
              </w:rPr>
            </w:pPr>
            <w:ins w:id="1004" w:author="Cian Walker" w:date="2023-01-06T21:31:00Z">
              <w:r w:rsidRPr="00B47697">
                <w:rPr>
                  <w:rFonts w:ascii="Menlo" w:eastAsia="Times New Roman" w:hAnsi="Menlo" w:cs="Menlo"/>
                  <w:color w:val="C9D1D9"/>
                  <w:sz w:val="18"/>
                  <w:szCs w:val="18"/>
                  <w:lang w:eastAsia="en-GB"/>
                </w:rPr>
                <w:t>}</w:t>
              </w:r>
            </w:ins>
          </w:p>
        </w:tc>
      </w:tr>
      <w:tr w:rsidR="00B47697" w:rsidRPr="00B47697" w14:paraId="21EBC8F6"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05" w:author="Cian Walker" w:date="2023-01-06T21:31:00Z"/>
        </w:trPr>
        <w:tc>
          <w:tcPr>
            <w:tcW w:w="2489" w:type="dxa"/>
            <w:gridSpan w:val="7"/>
            <w:shd w:val="clear" w:color="auto" w:fill="0D1117"/>
            <w:noWrap/>
            <w:tcMar>
              <w:top w:w="0" w:type="dxa"/>
              <w:left w:w="150" w:type="dxa"/>
              <w:bottom w:w="0" w:type="dxa"/>
              <w:right w:w="150" w:type="dxa"/>
            </w:tcMar>
            <w:hideMark/>
          </w:tcPr>
          <w:p w14:paraId="7A51EE86" w14:textId="77777777" w:rsidR="00B47697" w:rsidRPr="00B47697" w:rsidRDefault="00B47697" w:rsidP="00B47697">
            <w:pPr>
              <w:spacing w:line="300" w:lineRule="atLeast"/>
              <w:rPr>
                <w:ins w:id="100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3438730E" w14:textId="77777777" w:rsidR="00B47697" w:rsidRPr="00B47697" w:rsidRDefault="00B47697" w:rsidP="00B47697">
            <w:pPr>
              <w:spacing w:line="300" w:lineRule="atLeast"/>
              <w:jc w:val="right"/>
              <w:rPr>
                <w:ins w:id="100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74A2BAF9" w14:textId="77777777" w:rsidR="00B47697" w:rsidRPr="00B47697" w:rsidRDefault="00B47697" w:rsidP="00B47697">
            <w:pPr>
              <w:spacing w:line="300" w:lineRule="atLeast"/>
              <w:rPr>
                <w:ins w:id="1008" w:author="Cian Walker" w:date="2023-01-06T21:31:00Z"/>
                <w:rFonts w:ascii="Segoe UI" w:eastAsia="Times New Roman" w:hAnsi="Segoe UI" w:cs="Segoe UI"/>
                <w:color w:val="C9D1D9"/>
                <w:sz w:val="21"/>
                <w:szCs w:val="21"/>
                <w:lang w:eastAsia="en-GB"/>
              </w:rPr>
            </w:pPr>
            <w:ins w:id="1009" w:author="Cian Walker" w:date="2023-01-06T21:31:00Z">
              <w:r w:rsidRPr="00B47697">
                <w:rPr>
                  <w:rFonts w:ascii="Menlo" w:eastAsia="Times New Roman" w:hAnsi="Menlo" w:cs="Menlo"/>
                  <w:color w:val="C9D1D9"/>
                  <w:sz w:val="18"/>
                  <w:szCs w:val="18"/>
                  <w:lang w:eastAsia="en-GB"/>
                </w:rPr>
                <w:t>console.log(</w:t>
              </w:r>
              <w:proofErr w:type="spellStart"/>
              <w:r w:rsidRPr="00B47697">
                <w:rPr>
                  <w:rFonts w:ascii="Menlo" w:eastAsia="Times New Roman" w:hAnsi="Menlo" w:cs="Menlo"/>
                  <w:color w:val="C9D1D9"/>
                  <w:sz w:val="18"/>
                  <w:szCs w:val="18"/>
                  <w:lang w:eastAsia="en-GB"/>
                </w:rPr>
                <w:t>req.body</w:t>
              </w:r>
              <w:proofErr w:type="spellEnd"/>
              <w:r w:rsidRPr="00B47697">
                <w:rPr>
                  <w:rFonts w:ascii="Menlo" w:eastAsia="Times New Roman" w:hAnsi="Menlo" w:cs="Menlo"/>
                  <w:color w:val="C9D1D9"/>
                  <w:sz w:val="18"/>
                  <w:szCs w:val="18"/>
                  <w:lang w:eastAsia="en-GB"/>
                </w:rPr>
                <w:t>);</w:t>
              </w:r>
            </w:ins>
          </w:p>
        </w:tc>
      </w:tr>
      <w:tr w:rsidR="00B47697" w:rsidRPr="00B47697" w14:paraId="5A3F89D8"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10" w:author="Cian Walker" w:date="2023-01-06T21:31:00Z"/>
        </w:trPr>
        <w:tc>
          <w:tcPr>
            <w:tcW w:w="2489" w:type="dxa"/>
            <w:gridSpan w:val="7"/>
            <w:shd w:val="clear" w:color="auto" w:fill="0D1117"/>
            <w:noWrap/>
            <w:tcMar>
              <w:top w:w="0" w:type="dxa"/>
              <w:left w:w="150" w:type="dxa"/>
              <w:bottom w:w="0" w:type="dxa"/>
              <w:right w:w="150" w:type="dxa"/>
            </w:tcMar>
            <w:hideMark/>
          </w:tcPr>
          <w:p w14:paraId="6D894B6C" w14:textId="77777777" w:rsidR="00B47697" w:rsidRPr="00B47697" w:rsidRDefault="00B47697" w:rsidP="00B47697">
            <w:pPr>
              <w:spacing w:line="300" w:lineRule="atLeast"/>
              <w:rPr>
                <w:ins w:id="101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471F6811" w14:textId="77777777" w:rsidR="00B47697" w:rsidRPr="00B47697" w:rsidRDefault="00B47697" w:rsidP="00B47697">
            <w:pPr>
              <w:spacing w:line="300" w:lineRule="atLeast"/>
              <w:jc w:val="right"/>
              <w:rPr>
                <w:ins w:id="101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1AE83B81" w14:textId="77777777" w:rsidR="00B47697" w:rsidRPr="00B47697" w:rsidRDefault="00B47697" w:rsidP="00B47697">
            <w:pPr>
              <w:spacing w:line="300" w:lineRule="atLeast"/>
              <w:rPr>
                <w:ins w:id="1013" w:author="Cian Walker" w:date="2023-01-06T21:31:00Z"/>
                <w:rFonts w:ascii="Segoe UI" w:eastAsia="Times New Roman" w:hAnsi="Segoe UI" w:cs="Segoe UI"/>
                <w:color w:val="C9D1D9"/>
                <w:sz w:val="21"/>
                <w:szCs w:val="21"/>
                <w:lang w:eastAsia="en-GB"/>
              </w:rPr>
            </w:pPr>
            <w:ins w:id="1014" w:author="Cian Walker" w:date="2023-01-06T21:31:00Z">
              <w:r w:rsidRPr="00B47697">
                <w:rPr>
                  <w:rFonts w:ascii="Menlo" w:eastAsia="Times New Roman" w:hAnsi="Menlo" w:cs="Menlo"/>
                  <w:color w:val="C9D1D9"/>
                  <w:sz w:val="18"/>
                  <w:szCs w:val="18"/>
                  <w:lang w:eastAsia="en-GB"/>
                </w:rPr>
                <w:br/>
              </w:r>
            </w:ins>
          </w:p>
        </w:tc>
      </w:tr>
      <w:tr w:rsidR="00B47697" w:rsidRPr="00B47697" w14:paraId="7AB889DD"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15" w:author="Cian Walker" w:date="2023-01-06T21:31:00Z"/>
        </w:trPr>
        <w:tc>
          <w:tcPr>
            <w:tcW w:w="2489" w:type="dxa"/>
            <w:gridSpan w:val="7"/>
            <w:shd w:val="clear" w:color="auto" w:fill="0D1117"/>
            <w:noWrap/>
            <w:tcMar>
              <w:top w:w="0" w:type="dxa"/>
              <w:left w:w="150" w:type="dxa"/>
              <w:bottom w:w="0" w:type="dxa"/>
              <w:right w:w="150" w:type="dxa"/>
            </w:tcMar>
            <w:hideMark/>
          </w:tcPr>
          <w:p w14:paraId="52981655" w14:textId="77777777" w:rsidR="00B47697" w:rsidRPr="00B47697" w:rsidRDefault="00B47697" w:rsidP="00B47697">
            <w:pPr>
              <w:spacing w:line="300" w:lineRule="atLeast"/>
              <w:rPr>
                <w:ins w:id="101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2F9DA62D" w14:textId="77777777" w:rsidR="00B47697" w:rsidRPr="00B47697" w:rsidRDefault="00B47697" w:rsidP="00B47697">
            <w:pPr>
              <w:spacing w:line="300" w:lineRule="atLeast"/>
              <w:jc w:val="right"/>
              <w:rPr>
                <w:ins w:id="101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4DFCEA62" w14:textId="77777777" w:rsidR="00B47697" w:rsidRPr="00B47697" w:rsidRDefault="00B47697" w:rsidP="00B47697">
            <w:pPr>
              <w:spacing w:line="300" w:lineRule="atLeast"/>
              <w:rPr>
                <w:ins w:id="1018" w:author="Cian Walker" w:date="2023-01-06T21:31:00Z"/>
                <w:rFonts w:ascii="Segoe UI" w:eastAsia="Times New Roman" w:hAnsi="Segoe UI" w:cs="Segoe UI"/>
                <w:color w:val="C9D1D9"/>
                <w:sz w:val="21"/>
                <w:szCs w:val="21"/>
                <w:lang w:eastAsia="en-GB"/>
              </w:rPr>
            </w:pPr>
            <w:ins w:id="1019" w:author="Cian Walker" w:date="2023-01-06T21:31:00Z">
              <w:r w:rsidRPr="00B47697">
                <w:rPr>
                  <w:rFonts w:ascii="Menlo" w:eastAsia="Times New Roman" w:hAnsi="Menlo" w:cs="Menlo"/>
                  <w:color w:val="C9D1D9"/>
                  <w:sz w:val="18"/>
                  <w:szCs w:val="18"/>
                  <w:lang w:eastAsia="en-GB"/>
                </w:rPr>
                <w:br/>
              </w:r>
            </w:ins>
          </w:p>
        </w:tc>
      </w:tr>
      <w:tr w:rsidR="00B47697" w:rsidRPr="00B47697" w14:paraId="32CD5C18"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20" w:author="Cian Walker" w:date="2023-01-06T21:31:00Z"/>
        </w:trPr>
        <w:tc>
          <w:tcPr>
            <w:tcW w:w="2489" w:type="dxa"/>
            <w:gridSpan w:val="7"/>
            <w:shd w:val="clear" w:color="auto" w:fill="0D1117"/>
            <w:noWrap/>
            <w:tcMar>
              <w:top w:w="0" w:type="dxa"/>
              <w:left w:w="150" w:type="dxa"/>
              <w:bottom w:w="0" w:type="dxa"/>
              <w:right w:w="150" w:type="dxa"/>
            </w:tcMar>
            <w:hideMark/>
          </w:tcPr>
          <w:p w14:paraId="148DE271" w14:textId="77777777" w:rsidR="00B47697" w:rsidRPr="00B47697" w:rsidRDefault="00B47697" w:rsidP="00B47697">
            <w:pPr>
              <w:spacing w:line="300" w:lineRule="atLeast"/>
              <w:rPr>
                <w:ins w:id="102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2234C5F8" w14:textId="77777777" w:rsidR="00B47697" w:rsidRPr="00B47697" w:rsidRDefault="00B47697" w:rsidP="00B47697">
            <w:pPr>
              <w:spacing w:line="300" w:lineRule="atLeast"/>
              <w:jc w:val="right"/>
              <w:rPr>
                <w:ins w:id="102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5D9B886B" w14:textId="77777777" w:rsidR="00B47697" w:rsidRPr="00B47697" w:rsidRDefault="00B47697" w:rsidP="00B47697">
            <w:pPr>
              <w:spacing w:line="300" w:lineRule="atLeast"/>
              <w:rPr>
                <w:ins w:id="1023" w:author="Cian Walker" w:date="2023-01-06T21:31:00Z"/>
                <w:rFonts w:ascii="Segoe UI" w:eastAsia="Times New Roman" w:hAnsi="Segoe UI" w:cs="Segoe UI"/>
                <w:color w:val="C9D1D9"/>
                <w:sz w:val="21"/>
                <w:szCs w:val="21"/>
                <w:lang w:eastAsia="en-GB"/>
              </w:rPr>
            </w:pPr>
            <w:proofErr w:type="spellStart"/>
            <w:ins w:id="1024" w:author="Cian Walker" w:date="2023-01-06T21:31:00Z">
              <w:r w:rsidRPr="00B47697">
                <w:rPr>
                  <w:rFonts w:ascii="Menlo" w:eastAsia="Times New Roman" w:hAnsi="Menlo" w:cs="Menlo"/>
                  <w:color w:val="C9D1D9"/>
                  <w:sz w:val="18"/>
                  <w:szCs w:val="18"/>
                  <w:lang w:eastAsia="en-GB"/>
                </w:rPr>
                <w:t>const</w:t>
              </w:r>
              <w:proofErr w:type="spellEnd"/>
              <w:r w:rsidRPr="00B47697">
                <w:rPr>
                  <w:rFonts w:ascii="Menlo" w:eastAsia="Times New Roman" w:hAnsi="Menlo" w:cs="Menlo"/>
                  <w:color w:val="C9D1D9"/>
                  <w:sz w:val="18"/>
                  <w:szCs w:val="18"/>
                  <w:lang w:eastAsia="en-GB"/>
                </w:rPr>
                <w:t xml:space="preserve"> {IMCN, </w:t>
              </w:r>
              <w:proofErr w:type="spellStart"/>
              <w:r w:rsidRPr="00B47697">
                <w:rPr>
                  <w:rFonts w:ascii="Menlo" w:eastAsia="Times New Roman" w:hAnsi="Menlo" w:cs="Menlo"/>
                  <w:color w:val="C9D1D9"/>
                  <w:sz w:val="18"/>
                  <w:szCs w:val="18"/>
                  <w:lang w:eastAsia="en-GB"/>
                </w:rPr>
                <w:t>DocEmail</w:t>
              </w:r>
              <w:proofErr w:type="spellEnd"/>
              <w:r w:rsidRPr="00B47697">
                <w:rPr>
                  <w:rFonts w:ascii="Menlo" w:eastAsia="Times New Roman" w:hAnsi="Menlo" w:cs="Menlo"/>
                  <w:color w:val="C9D1D9"/>
                  <w:sz w:val="18"/>
                  <w:szCs w:val="18"/>
                  <w:lang w:eastAsia="en-GB"/>
                </w:rPr>
                <w:t xml:space="preserve">, </w:t>
              </w:r>
              <w:proofErr w:type="spellStart"/>
              <w:r w:rsidRPr="00B47697">
                <w:rPr>
                  <w:rFonts w:ascii="Menlo" w:eastAsia="Times New Roman" w:hAnsi="Menlo" w:cs="Menlo"/>
                  <w:color w:val="C9D1D9"/>
                  <w:sz w:val="18"/>
                  <w:szCs w:val="18"/>
                  <w:lang w:eastAsia="en-GB"/>
                </w:rPr>
                <w:t>DocPassword</w:t>
              </w:r>
              <w:proofErr w:type="spellEnd"/>
              <w:r w:rsidRPr="00B47697">
                <w:rPr>
                  <w:rFonts w:ascii="Menlo" w:eastAsia="Times New Roman" w:hAnsi="Menlo" w:cs="Menlo"/>
                  <w:color w:val="C9D1D9"/>
                  <w:sz w:val="18"/>
                  <w:szCs w:val="18"/>
                  <w:lang w:eastAsia="en-GB"/>
                </w:rPr>
                <w:t xml:space="preserve">, </w:t>
              </w:r>
              <w:proofErr w:type="spellStart"/>
              <w:r w:rsidRPr="00B47697">
                <w:rPr>
                  <w:rFonts w:ascii="Menlo" w:eastAsia="Times New Roman" w:hAnsi="Menlo" w:cs="Menlo"/>
                  <w:color w:val="C9D1D9"/>
                  <w:sz w:val="18"/>
                  <w:szCs w:val="18"/>
                  <w:lang w:eastAsia="en-GB"/>
                </w:rPr>
                <w:t>DocPasswordConf</w:t>
              </w:r>
              <w:proofErr w:type="spellEnd"/>
              <w:r w:rsidRPr="00B47697">
                <w:rPr>
                  <w:rFonts w:ascii="Menlo" w:eastAsia="Times New Roman" w:hAnsi="Menlo" w:cs="Menlo"/>
                  <w:color w:val="C9D1D9"/>
                  <w:sz w:val="18"/>
                  <w:szCs w:val="18"/>
                  <w:lang w:eastAsia="en-GB"/>
                </w:rPr>
                <w:t xml:space="preserve">, </w:t>
              </w:r>
              <w:proofErr w:type="spellStart"/>
              <w:r w:rsidRPr="00B47697">
                <w:rPr>
                  <w:rFonts w:ascii="Menlo" w:eastAsia="Times New Roman" w:hAnsi="Menlo" w:cs="Menlo"/>
                  <w:color w:val="C9D1D9"/>
                  <w:sz w:val="18"/>
                  <w:szCs w:val="18"/>
                  <w:lang w:eastAsia="en-GB"/>
                </w:rPr>
                <w:t>DocName</w:t>
              </w:r>
              <w:proofErr w:type="spellEnd"/>
              <w:r w:rsidRPr="00B47697">
                <w:rPr>
                  <w:rFonts w:ascii="Menlo" w:eastAsia="Times New Roman" w:hAnsi="Menlo" w:cs="Menlo"/>
                  <w:color w:val="C9D1D9"/>
                  <w:sz w:val="18"/>
                  <w:szCs w:val="18"/>
                  <w:lang w:eastAsia="en-GB"/>
                </w:rPr>
                <w:t xml:space="preserve">, </w:t>
              </w:r>
              <w:proofErr w:type="spellStart"/>
              <w:r w:rsidRPr="00B47697">
                <w:rPr>
                  <w:rFonts w:ascii="Menlo" w:eastAsia="Times New Roman" w:hAnsi="Menlo" w:cs="Menlo"/>
                  <w:color w:val="C9D1D9"/>
                  <w:sz w:val="18"/>
                  <w:szCs w:val="18"/>
                  <w:lang w:eastAsia="en-GB"/>
                </w:rPr>
                <w:t>DocPhone</w:t>
              </w:r>
              <w:proofErr w:type="spellEnd"/>
              <w:r w:rsidRPr="00B47697">
                <w:rPr>
                  <w:rFonts w:ascii="Menlo" w:eastAsia="Times New Roman" w:hAnsi="Menlo" w:cs="Menlo"/>
                  <w:color w:val="C9D1D9"/>
                  <w:sz w:val="18"/>
                  <w:szCs w:val="18"/>
                  <w:lang w:eastAsia="en-GB"/>
                </w:rPr>
                <w:t xml:space="preserve">, </w:t>
              </w:r>
              <w:proofErr w:type="spellStart"/>
              <w:r w:rsidRPr="00B47697">
                <w:rPr>
                  <w:rFonts w:ascii="Menlo" w:eastAsia="Times New Roman" w:hAnsi="Menlo" w:cs="Menlo"/>
                  <w:color w:val="C9D1D9"/>
                  <w:sz w:val="18"/>
                  <w:szCs w:val="18"/>
                  <w:lang w:eastAsia="en-GB"/>
                </w:rPr>
                <w:t>DocAddress</w:t>
              </w:r>
              <w:proofErr w:type="spellEnd"/>
              <w:r w:rsidRPr="00B47697">
                <w:rPr>
                  <w:rFonts w:ascii="Menlo" w:eastAsia="Times New Roman" w:hAnsi="Menlo" w:cs="Menlo"/>
                  <w:color w:val="C9D1D9"/>
                  <w:sz w:val="18"/>
                  <w:szCs w:val="18"/>
                  <w:lang w:eastAsia="en-GB"/>
                </w:rPr>
                <w:t xml:space="preserve">} = </w:t>
              </w:r>
              <w:proofErr w:type="spellStart"/>
              <w:r w:rsidRPr="00B47697">
                <w:rPr>
                  <w:rFonts w:ascii="Menlo" w:eastAsia="Times New Roman" w:hAnsi="Menlo" w:cs="Menlo"/>
                  <w:color w:val="C9D1D9"/>
                  <w:sz w:val="18"/>
                  <w:szCs w:val="18"/>
                  <w:lang w:eastAsia="en-GB"/>
                </w:rPr>
                <w:t>req.body</w:t>
              </w:r>
              <w:proofErr w:type="spellEnd"/>
              <w:r w:rsidRPr="00B47697">
                <w:rPr>
                  <w:rFonts w:ascii="Menlo" w:eastAsia="Times New Roman" w:hAnsi="Menlo" w:cs="Menlo"/>
                  <w:color w:val="C9D1D9"/>
                  <w:sz w:val="18"/>
                  <w:szCs w:val="18"/>
                  <w:lang w:eastAsia="en-GB"/>
                </w:rPr>
                <w:t>;</w:t>
              </w:r>
            </w:ins>
          </w:p>
        </w:tc>
      </w:tr>
      <w:tr w:rsidR="00B47697" w:rsidRPr="00B47697" w14:paraId="7680B4E3"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25" w:author="Cian Walker" w:date="2023-01-06T21:31:00Z"/>
        </w:trPr>
        <w:tc>
          <w:tcPr>
            <w:tcW w:w="2489" w:type="dxa"/>
            <w:gridSpan w:val="7"/>
            <w:shd w:val="clear" w:color="auto" w:fill="0D1117"/>
            <w:noWrap/>
            <w:tcMar>
              <w:top w:w="0" w:type="dxa"/>
              <w:left w:w="150" w:type="dxa"/>
              <w:bottom w:w="0" w:type="dxa"/>
              <w:right w:w="150" w:type="dxa"/>
            </w:tcMar>
            <w:hideMark/>
          </w:tcPr>
          <w:p w14:paraId="0B52DBCA" w14:textId="77777777" w:rsidR="00B47697" w:rsidRPr="00B47697" w:rsidRDefault="00B47697" w:rsidP="00B47697">
            <w:pPr>
              <w:spacing w:line="300" w:lineRule="atLeast"/>
              <w:rPr>
                <w:ins w:id="102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04C68A69" w14:textId="77777777" w:rsidR="00B47697" w:rsidRPr="00B47697" w:rsidRDefault="00B47697" w:rsidP="00B47697">
            <w:pPr>
              <w:spacing w:line="300" w:lineRule="atLeast"/>
              <w:jc w:val="right"/>
              <w:rPr>
                <w:ins w:id="102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4FB89032" w14:textId="77777777" w:rsidR="00B47697" w:rsidRPr="00B47697" w:rsidRDefault="00B47697" w:rsidP="00B47697">
            <w:pPr>
              <w:spacing w:line="300" w:lineRule="atLeast"/>
              <w:rPr>
                <w:ins w:id="1028" w:author="Cian Walker" w:date="2023-01-06T21:31:00Z"/>
                <w:rFonts w:ascii="Segoe UI" w:eastAsia="Times New Roman" w:hAnsi="Segoe UI" w:cs="Segoe UI"/>
                <w:color w:val="C9D1D9"/>
                <w:sz w:val="21"/>
                <w:szCs w:val="21"/>
                <w:lang w:eastAsia="en-GB"/>
              </w:rPr>
            </w:pPr>
            <w:ins w:id="1029" w:author="Cian Walker" w:date="2023-01-06T21:31:00Z">
              <w:r w:rsidRPr="00B47697">
                <w:rPr>
                  <w:rFonts w:ascii="Menlo" w:eastAsia="Times New Roman" w:hAnsi="Menlo" w:cs="Menlo"/>
                  <w:color w:val="C9D1D9"/>
                  <w:sz w:val="18"/>
                  <w:szCs w:val="18"/>
                  <w:lang w:eastAsia="en-GB"/>
                </w:rPr>
                <w:br/>
              </w:r>
            </w:ins>
          </w:p>
        </w:tc>
      </w:tr>
      <w:tr w:rsidR="00B47697" w:rsidRPr="00B47697" w14:paraId="0C3365C4"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30" w:author="Cian Walker" w:date="2023-01-06T21:31:00Z"/>
        </w:trPr>
        <w:tc>
          <w:tcPr>
            <w:tcW w:w="2489" w:type="dxa"/>
            <w:gridSpan w:val="7"/>
            <w:shd w:val="clear" w:color="auto" w:fill="0D1117"/>
            <w:noWrap/>
            <w:tcMar>
              <w:top w:w="0" w:type="dxa"/>
              <w:left w:w="150" w:type="dxa"/>
              <w:bottom w:w="0" w:type="dxa"/>
              <w:right w:w="150" w:type="dxa"/>
            </w:tcMar>
            <w:hideMark/>
          </w:tcPr>
          <w:p w14:paraId="42A869CB" w14:textId="77777777" w:rsidR="00B47697" w:rsidRPr="00B47697" w:rsidRDefault="00B47697" w:rsidP="00B47697">
            <w:pPr>
              <w:spacing w:line="300" w:lineRule="atLeast"/>
              <w:rPr>
                <w:ins w:id="103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51EF5801" w14:textId="77777777" w:rsidR="00B47697" w:rsidRPr="00B47697" w:rsidRDefault="00B47697" w:rsidP="00B47697">
            <w:pPr>
              <w:spacing w:line="300" w:lineRule="atLeast"/>
              <w:jc w:val="right"/>
              <w:rPr>
                <w:ins w:id="103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660FEE3C" w14:textId="77777777" w:rsidR="00B47697" w:rsidRPr="00B47697" w:rsidRDefault="00B47697" w:rsidP="00B47697">
            <w:pPr>
              <w:spacing w:line="300" w:lineRule="atLeast"/>
              <w:rPr>
                <w:ins w:id="1033" w:author="Cian Walker" w:date="2023-01-06T21:31:00Z"/>
                <w:rFonts w:ascii="Segoe UI" w:eastAsia="Times New Roman" w:hAnsi="Segoe UI" w:cs="Segoe UI"/>
                <w:color w:val="C9D1D9"/>
                <w:sz w:val="21"/>
                <w:szCs w:val="21"/>
                <w:lang w:eastAsia="en-GB"/>
              </w:rPr>
            </w:pPr>
            <w:ins w:id="1034" w:author="Cian Walker" w:date="2023-01-06T21:31:00Z">
              <w:r w:rsidRPr="00B47697">
                <w:rPr>
                  <w:rFonts w:ascii="Menlo" w:eastAsia="Times New Roman" w:hAnsi="Menlo" w:cs="Menlo"/>
                  <w:color w:val="C9D1D9"/>
                  <w:sz w:val="18"/>
                  <w:szCs w:val="18"/>
                  <w:lang w:eastAsia="en-GB"/>
                </w:rPr>
                <w:t>try{</w:t>
              </w:r>
            </w:ins>
          </w:p>
        </w:tc>
      </w:tr>
      <w:tr w:rsidR="00B47697" w:rsidRPr="00B47697" w14:paraId="5EA22A96"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35" w:author="Cian Walker" w:date="2023-01-06T21:31:00Z"/>
        </w:trPr>
        <w:tc>
          <w:tcPr>
            <w:tcW w:w="2489" w:type="dxa"/>
            <w:gridSpan w:val="7"/>
            <w:shd w:val="clear" w:color="auto" w:fill="0D1117"/>
            <w:noWrap/>
            <w:tcMar>
              <w:top w:w="0" w:type="dxa"/>
              <w:left w:w="150" w:type="dxa"/>
              <w:bottom w:w="0" w:type="dxa"/>
              <w:right w:w="150" w:type="dxa"/>
            </w:tcMar>
            <w:hideMark/>
          </w:tcPr>
          <w:p w14:paraId="2AD3CE3F" w14:textId="77777777" w:rsidR="00B47697" w:rsidRPr="00B47697" w:rsidRDefault="00B47697" w:rsidP="00B47697">
            <w:pPr>
              <w:spacing w:line="300" w:lineRule="atLeast"/>
              <w:rPr>
                <w:ins w:id="103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1A9C09A7" w14:textId="77777777" w:rsidR="00B47697" w:rsidRPr="00B47697" w:rsidRDefault="00B47697" w:rsidP="00B47697">
            <w:pPr>
              <w:spacing w:line="300" w:lineRule="atLeast"/>
              <w:jc w:val="right"/>
              <w:rPr>
                <w:ins w:id="103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6F2AF912" w14:textId="77777777" w:rsidR="00B47697" w:rsidRPr="00B47697" w:rsidRDefault="00B47697" w:rsidP="00B47697">
            <w:pPr>
              <w:spacing w:line="300" w:lineRule="atLeast"/>
              <w:rPr>
                <w:ins w:id="1038" w:author="Cian Walker" w:date="2023-01-06T21:31:00Z"/>
                <w:rFonts w:ascii="Segoe UI" w:eastAsia="Times New Roman" w:hAnsi="Segoe UI" w:cs="Segoe UI"/>
                <w:color w:val="C9D1D9"/>
                <w:sz w:val="21"/>
                <w:szCs w:val="21"/>
                <w:lang w:eastAsia="en-GB"/>
              </w:rPr>
            </w:pPr>
            <w:ins w:id="1039" w:author="Cian Walker" w:date="2023-01-06T21:31:00Z">
              <w:r w:rsidRPr="00B47697">
                <w:rPr>
                  <w:rFonts w:ascii="Menlo" w:eastAsia="Times New Roman" w:hAnsi="Menlo" w:cs="Menlo"/>
                  <w:color w:val="C9D1D9"/>
                  <w:sz w:val="18"/>
                  <w:szCs w:val="18"/>
                  <w:lang w:eastAsia="en-GB"/>
                </w:rPr>
                <w:t xml:space="preserve">let surgery = await </w:t>
              </w:r>
              <w:proofErr w:type="spellStart"/>
              <w:r w:rsidRPr="00B47697">
                <w:rPr>
                  <w:rFonts w:ascii="Menlo" w:eastAsia="Times New Roman" w:hAnsi="Menlo" w:cs="Menlo"/>
                  <w:color w:val="C9D1D9"/>
                  <w:sz w:val="18"/>
                  <w:szCs w:val="18"/>
                  <w:lang w:eastAsia="en-GB"/>
                </w:rPr>
                <w:t>Surgery.findOne</w:t>
              </w:r>
              <w:proofErr w:type="spellEnd"/>
              <w:r w:rsidRPr="00B47697">
                <w:rPr>
                  <w:rFonts w:ascii="Menlo" w:eastAsia="Times New Roman" w:hAnsi="Menlo" w:cs="Menlo"/>
                  <w:color w:val="C9D1D9"/>
                  <w:sz w:val="18"/>
                  <w:szCs w:val="18"/>
                  <w:lang w:eastAsia="en-GB"/>
                </w:rPr>
                <w:t>({</w:t>
              </w:r>
              <w:proofErr w:type="spellStart"/>
              <w:r w:rsidRPr="00B47697">
                <w:rPr>
                  <w:rFonts w:ascii="Menlo" w:eastAsia="Times New Roman" w:hAnsi="Menlo" w:cs="Menlo"/>
                  <w:color w:val="C9D1D9"/>
                  <w:sz w:val="18"/>
                  <w:szCs w:val="18"/>
                  <w:lang w:eastAsia="en-GB"/>
                </w:rPr>
                <w:t>DocEmail</w:t>
              </w:r>
              <w:proofErr w:type="spellEnd"/>
              <w:r w:rsidRPr="00B47697">
                <w:rPr>
                  <w:rFonts w:ascii="Menlo" w:eastAsia="Times New Roman" w:hAnsi="Menlo" w:cs="Menlo"/>
                  <w:color w:val="C9D1D9"/>
                  <w:sz w:val="18"/>
                  <w:szCs w:val="18"/>
                  <w:lang w:eastAsia="en-GB"/>
                </w:rPr>
                <w:t>});</w:t>
              </w:r>
            </w:ins>
          </w:p>
        </w:tc>
      </w:tr>
      <w:tr w:rsidR="00B47697" w:rsidRPr="00B47697" w14:paraId="46A07B0A"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40" w:author="Cian Walker" w:date="2023-01-06T21:31:00Z"/>
        </w:trPr>
        <w:tc>
          <w:tcPr>
            <w:tcW w:w="2489" w:type="dxa"/>
            <w:gridSpan w:val="7"/>
            <w:shd w:val="clear" w:color="auto" w:fill="0D1117"/>
            <w:noWrap/>
            <w:tcMar>
              <w:top w:w="0" w:type="dxa"/>
              <w:left w:w="150" w:type="dxa"/>
              <w:bottom w:w="0" w:type="dxa"/>
              <w:right w:w="150" w:type="dxa"/>
            </w:tcMar>
            <w:hideMark/>
          </w:tcPr>
          <w:p w14:paraId="0E48B0DC" w14:textId="77777777" w:rsidR="00B47697" w:rsidRPr="00B47697" w:rsidRDefault="00B47697" w:rsidP="00B47697">
            <w:pPr>
              <w:spacing w:line="300" w:lineRule="atLeast"/>
              <w:rPr>
                <w:ins w:id="104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15B59EC6" w14:textId="77777777" w:rsidR="00B47697" w:rsidRPr="00B47697" w:rsidRDefault="00B47697" w:rsidP="00B47697">
            <w:pPr>
              <w:spacing w:line="300" w:lineRule="atLeast"/>
              <w:jc w:val="right"/>
              <w:rPr>
                <w:ins w:id="104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7398C3E7" w14:textId="77777777" w:rsidR="00B47697" w:rsidRPr="00B47697" w:rsidRDefault="00B47697" w:rsidP="00B47697">
            <w:pPr>
              <w:spacing w:line="300" w:lineRule="atLeast"/>
              <w:rPr>
                <w:ins w:id="1043" w:author="Cian Walker" w:date="2023-01-06T21:31:00Z"/>
                <w:rFonts w:ascii="Segoe UI" w:eastAsia="Times New Roman" w:hAnsi="Segoe UI" w:cs="Segoe UI"/>
                <w:color w:val="C9D1D9"/>
                <w:sz w:val="21"/>
                <w:szCs w:val="21"/>
                <w:lang w:eastAsia="en-GB"/>
              </w:rPr>
            </w:pPr>
            <w:ins w:id="1044" w:author="Cian Walker" w:date="2023-01-06T21:31:00Z">
              <w:r w:rsidRPr="00B47697">
                <w:rPr>
                  <w:rFonts w:ascii="Menlo" w:eastAsia="Times New Roman" w:hAnsi="Menlo" w:cs="Menlo"/>
                  <w:color w:val="C9D1D9"/>
                  <w:sz w:val="18"/>
                  <w:szCs w:val="18"/>
                  <w:lang w:eastAsia="en-GB"/>
                </w:rPr>
                <w:br/>
              </w:r>
            </w:ins>
          </w:p>
        </w:tc>
      </w:tr>
      <w:tr w:rsidR="00B47697" w:rsidRPr="00B47697" w14:paraId="060E7C91"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45" w:author="Cian Walker" w:date="2023-01-06T21:31:00Z"/>
        </w:trPr>
        <w:tc>
          <w:tcPr>
            <w:tcW w:w="2489" w:type="dxa"/>
            <w:gridSpan w:val="7"/>
            <w:shd w:val="clear" w:color="auto" w:fill="0D1117"/>
            <w:noWrap/>
            <w:tcMar>
              <w:top w:w="0" w:type="dxa"/>
              <w:left w:w="150" w:type="dxa"/>
              <w:bottom w:w="0" w:type="dxa"/>
              <w:right w:w="150" w:type="dxa"/>
            </w:tcMar>
            <w:hideMark/>
          </w:tcPr>
          <w:p w14:paraId="159D0DDF" w14:textId="77777777" w:rsidR="00B47697" w:rsidRPr="00B47697" w:rsidRDefault="00B47697" w:rsidP="00B47697">
            <w:pPr>
              <w:spacing w:line="300" w:lineRule="atLeast"/>
              <w:rPr>
                <w:ins w:id="104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4529D251" w14:textId="77777777" w:rsidR="00B47697" w:rsidRPr="00B47697" w:rsidRDefault="00B47697" w:rsidP="00B47697">
            <w:pPr>
              <w:spacing w:line="300" w:lineRule="atLeast"/>
              <w:jc w:val="right"/>
              <w:rPr>
                <w:ins w:id="104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70765101" w14:textId="77777777" w:rsidR="00B47697" w:rsidRPr="00B47697" w:rsidRDefault="00B47697" w:rsidP="00B47697">
            <w:pPr>
              <w:spacing w:line="300" w:lineRule="atLeast"/>
              <w:rPr>
                <w:ins w:id="1048" w:author="Cian Walker" w:date="2023-01-06T21:31:00Z"/>
                <w:rFonts w:ascii="Segoe UI" w:eastAsia="Times New Roman" w:hAnsi="Segoe UI" w:cs="Segoe UI"/>
                <w:color w:val="C9D1D9"/>
                <w:sz w:val="21"/>
                <w:szCs w:val="21"/>
                <w:lang w:eastAsia="en-GB"/>
              </w:rPr>
            </w:pPr>
            <w:ins w:id="1049" w:author="Cian Walker" w:date="2023-01-06T21:31:00Z">
              <w:r w:rsidRPr="00B47697">
                <w:rPr>
                  <w:rFonts w:ascii="Menlo" w:eastAsia="Times New Roman" w:hAnsi="Menlo" w:cs="Menlo"/>
                  <w:color w:val="C9D1D9"/>
                  <w:sz w:val="18"/>
                  <w:szCs w:val="18"/>
                  <w:lang w:eastAsia="en-GB"/>
                </w:rPr>
                <w:t>//Check is user exists</w:t>
              </w:r>
            </w:ins>
          </w:p>
        </w:tc>
      </w:tr>
      <w:tr w:rsidR="00B47697" w:rsidRPr="00B47697" w14:paraId="4F5D9889"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50" w:author="Cian Walker" w:date="2023-01-06T21:31:00Z"/>
        </w:trPr>
        <w:tc>
          <w:tcPr>
            <w:tcW w:w="2489" w:type="dxa"/>
            <w:gridSpan w:val="7"/>
            <w:shd w:val="clear" w:color="auto" w:fill="0D1117"/>
            <w:noWrap/>
            <w:tcMar>
              <w:top w:w="0" w:type="dxa"/>
              <w:left w:w="150" w:type="dxa"/>
              <w:bottom w:w="0" w:type="dxa"/>
              <w:right w:w="150" w:type="dxa"/>
            </w:tcMar>
            <w:hideMark/>
          </w:tcPr>
          <w:p w14:paraId="74CD7B0C" w14:textId="77777777" w:rsidR="00B47697" w:rsidRPr="00B47697" w:rsidRDefault="00B47697" w:rsidP="00B47697">
            <w:pPr>
              <w:spacing w:line="300" w:lineRule="atLeast"/>
              <w:rPr>
                <w:ins w:id="105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09F67A4B" w14:textId="77777777" w:rsidR="00B47697" w:rsidRPr="00B47697" w:rsidRDefault="00B47697" w:rsidP="00B47697">
            <w:pPr>
              <w:spacing w:line="300" w:lineRule="atLeast"/>
              <w:jc w:val="right"/>
              <w:rPr>
                <w:ins w:id="105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4FBE3755" w14:textId="77777777" w:rsidR="00B47697" w:rsidRPr="00B47697" w:rsidRDefault="00B47697" w:rsidP="00B47697">
            <w:pPr>
              <w:spacing w:line="300" w:lineRule="atLeast"/>
              <w:rPr>
                <w:ins w:id="1053" w:author="Cian Walker" w:date="2023-01-06T21:31:00Z"/>
                <w:rFonts w:ascii="Segoe UI" w:eastAsia="Times New Roman" w:hAnsi="Segoe UI" w:cs="Segoe UI"/>
                <w:color w:val="C9D1D9"/>
                <w:sz w:val="21"/>
                <w:szCs w:val="21"/>
                <w:lang w:eastAsia="en-GB"/>
              </w:rPr>
            </w:pPr>
            <w:ins w:id="1054" w:author="Cian Walker" w:date="2023-01-06T21:31:00Z">
              <w:r w:rsidRPr="00B47697">
                <w:rPr>
                  <w:rFonts w:ascii="Menlo" w:eastAsia="Times New Roman" w:hAnsi="Menlo" w:cs="Menlo"/>
                  <w:color w:val="C9D1D9"/>
                  <w:sz w:val="18"/>
                  <w:szCs w:val="18"/>
                  <w:lang w:eastAsia="en-GB"/>
                </w:rPr>
                <w:br/>
              </w:r>
            </w:ins>
          </w:p>
        </w:tc>
      </w:tr>
      <w:tr w:rsidR="00B47697" w:rsidRPr="00B47697" w14:paraId="3F85DC7F"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55" w:author="Cian Walker" w:date="2023-01-06T21:31:00Z"/>
        </w:trPr>
        <w:tc>
          <w:tcPr>
            <w:tcW w:w="2489" w:type="dxa"/>
            <w:gridSpan w:val="7"/>
            <w:shd w:val="clear" w:color="auto" w:fill="0D1117"/>
            <w:noWrap/>
            <w:tcMar>
              <w:top w:w="0" w:type="dxa"/>
              <w:left w:w="150" w:type="dxa"/>
              <w:bottom w:w="0" w:type="dxa"/>
              <w:right w:w="150" w:type="dxa"/>
            </w:tcMar>
            <w:hideMark/>
          </w:tcPr>
          <w:p w14:paraId="54B1A5BF" w14:textId="77777777" w:rsidR="00B47697" w:rsidRPr="00B47697" w:rsidRDefault="00B47697" w:rsidP="00B47697">
            <w:pPr>
              <w:spacing w:line="300" w:lineRule="atLeast"/>
              <w:rPr>
                <w:ins w:id="105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3E307265" w14:textId="77777777" w:rsidR="00B47697" w:rsidRPr="00B47697" w:rsidRDefault="00B47697" w:rsidP="00B47697">
            <w:pPr>
              <w:spacing w:line="300" w:lineRule="atLeast"/>
              <w:jc w:val="right"/>
              <w:rPr>
                <w:ins w:id="105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63A156A5" w14:textId="77777777" w:rsidR="00B47697" w:rsidRPr="00B47697" w:rsidRDefault="00B47697" w:rsidP="00B47697">
            <w:pPr>
              <w:spacing w:line="300" w:lineRule="atLeast"/>
              <w:rPr>
                <w:ins w:id="1058" w:author="Cian Walker" w:date="2023-01-06T21:31:00Z"/>
                <w:rFonts w:ascii="Segoe UI" w:eastAsia="Times New Roman" w:hAnsi="Segoe UI" w:cs="Segoe UI"/>
                <w:color w:val="C9D1D9"/>
                <w:sz w:val="21"/>
                <w:szCs w:val="21"/>
                <w:lang w:eastAsia="en-GB"/>
              </w:rPr>
            </w:pPr>
            <w:ins w:id="1059" w:author="Cian Walker" w:date="2023-01-06T21:31:00Z">
              <w:r w:rsidRPr="00B47697">
                <w:rPr>
                  <w:rFonts w:ascii="Menlo" w:eastAsia="Times New Roman" w:hAnsi="Menlo" w:cs="Menlo"/>
                  <w:color w:val="C9D1D9"/>
                  <w:sz w:val="18"/>
                  <w:szCs w:val="18"/>
                  <w:lang w:eastAsia="en-GB"/>
                </w:rPr>
                <w:t>if(surgery){</w:t>
              </w:r>
            </w:ins>
          </w:p>
        </w:tc>
      </w:tr>
      <w:tr w:rsidR="00B47697" w:rsidRPr="00B47697" w14:paraId="64D458BE"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60" w:author="Cian Walker" w:date="2023-01-06T21:31:00Z"/>
        </w:trPr>
        <w:tc>
          <w:tcPr>
            <w:tcW w:w="2489" w:type="dxa"/>
            <w:gridSpan w:val="7"/>
            <w:shd w:val="clear" w:color="auto" w:fill="0D1117"/>
            <w:noWrap/>
            <w:tcMar>
              <w:top w:w="0" w:type="dxa"/>
              <w:left w:w="150" w:type="dxa"/>
              <w:bottom w:w="0" w:type="dxa"/>
              <w:right w:w="150" w:type="dxa"/>
            </w:tcMar>
            <w:hideMark/>
          </w:tcPr>
          <w:p w14:paraId="0D68C4D7" w14:textId="77777777" w:rsidR="00B47697" w:rsidRPr="00B47697" w:rsidRDefault="00B47697" w:rsidP="00B47697">
            <w:pPr>
              <w:spacing w:line="300" w:lineRule="atLeast"/>
              <w:rPr>
                <w:ins w:id="106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07541146" w14:textId="77777777" w:rsidR="00B47697" w:rsidRPr="00B47697" w:rsidRDefault="00B47697" w:rsidP="00B47697">
            <w:pPr>
              <w:spacing w:line="300" w:lineRule="atLeast"/>
              <w:jc w:val="right"/>
              <w:rPr>
                <w:ins w:id="106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3F276181" w14:textId="77777777" w:rsidR="00B47697" w:rsidRPr="00B47697" w:rsidRDefault="00B47697" w:rsidP="00B47697">
            <w:pPr>
              <w:spacing w:line="300" w:lineRule="atLeast"/>
              <w:rPr>
                <w:ins w:id="1063" w:author="Cian Walker" w:date="2023-01-06T21:31:00Z"/>
                <w:rFonts w:ascii="Segoe UI" w:eastAsia="Times New Roman" w:hAnsi="Segoe UI" w:cs="Segoe UI"/>
                <w:color w:val="C9D1D9"/>
                <w:sz w:val="21"/>
                <w:szCs w:val="21"/>
                <w:lang w:eastAsia="en-GB"/>
              </w:rPr>
            </w:pPr>
            <w:proofErr w:type="spellStart"/>
            <w:ins w:id="1064" w:author="Cian Walker" w:date="2023-01-06T21:31:00Z">
              <w:r w:rsidRPr="00B47697">
                <w:rPr>
                  <w:rFonts w:ascii="Menlo" w:eastAsia="Times New Roman" w:hAnsi="Menlo" w:cs="Menlo"/>
                  <w:color w:val="C9D1D9"/>
                  <w:sz w:val="18"/>
                  <w:szCs w:val="18"/>
                  <w:lang w:eastAsia="en-GB"/>
                </w:rPr>
                <w:t>res.status</w:t>
              </w:r>
              <w:proofErr w:type="spellEnd"/>
              <w:r w:rsidRPr="00B47697">
                <w:rPr>
                  <w:rFonts w:ascii="Menlo" w:eastAsia="Times New Roman" w:hAnsi="Menlo" w:cs="Menlo"/>
                  <w:color w:val="C9D1D9"/>
                  <w:sz w:val="18"/>
                  <w:szCs w:val="18"/>
                  <w:lang w:eastAsia="en-GB"/>
                </w:rPr>
                <w:t>(400).</w:t>
              </w:r>
              <w:proofErr w:type="spellStart"/>
              <w:r w:rsidRPr="00B47697">
                <w:rPr>
                  <w:rFonts w:ascii="Menlo" w:eastAsia="Times New Roman" w:hAnsi="Menlo" w:cs="Menlo"/>
                  <w:color w:val="C9D1D9"/>
                  <w:sz w:val="18"/>
                  <w:szCs w:val="18"/>
                  <w:lang w:eastAsia="en-GB"/>
                </w:rPr>
                <w:t>json</w:t>
              </w:r>
              <w:proofErr w:type="spellEnd"/>
              <w:r w:rsidRPr="00B47697">
                <w:rPr>
                  <w:rFonts w:ascii="Menlo" w:eastAsia="Times New Roman" w:hAnsi="Menlo" w:cs="Menlo"/>
                  <w:color w:val="C9D1D9"/>
                  <w:sz w:val="18"/>
                  <w:szCs w:val="18"/>
                  <w:lang w:eastAsia="en-GB"/>
                </w:rPr>
                <w:t>({errors: [{</w:t>
              </w:r>
              <w:proofErr w:type="spellStart"/>
              <w:r w:rsidRPr="00B47697">
                <w:rPr>
                  <w:rFonts w:ascii="Menlo" w:eastAsia="Times New Roman" w:hAnsi="Menlo" w:cs="Menlo"/>
                  <w:color w:val="C9D1D9"/>
                  <w:sz w:val="18"/>
                  <w:szCs w:val="18"/>
                  <w:lang w:eastAsia="en-GB"/>
                </w:rPr>
                <w:t>msg</w:t>
              </w:r>
              <w:proofErr w:type="spellEnd"/>
              <w:r w:rsidRPr="00B47697">
                <w:rPr>
                  <w:rFonts w:ascii="Menlo" w:eastAsia="Times New Roman" w:hAnsi="Menlo" w:cs="Menlo"/>
                  <w:color w:val="C9D1D9"/>
                  <w:sz w:val="18"/>
                  <w:szCs w:val="18"/>
                  <w:lang w:eastAsia="en-GB"/>
                </w:rPr>
                <w:t>: 'There is already a surgery registered against this email'}]});</w:t>
              </w:r>
            </w:ins>
          </w:p>
        </w:tc>
      </w:tr>
      <w:tr w:rsidR="00B47697" w:rsidRPr="00B47697" w14:paraId="0CA0D04C"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65" w:author="Cian Walker" w:date="2023-01-06T21:31:00Z"/>
        </w:trPr>
        <w:tc>
          <w:tcPr>
            <w:tcW w:w="2489" w:type="dxa"/>
            <w:gridSpan w:val="7"/>
            <w:shd w:val="clear" w:color="auto" w:fill="0D1117"/>
            <w:noWrap/>
            <w:tcMar>
              <w:top w:w="0" w:type="dxa"/>
              <w:left w:w="150" w:type="dxa"/>
              <w:bottom w:w="0" w:type="dxa"/>
              <w:right w:w="150" w:type="dxa"/>
            </w:tcMar>
            <w:hideMark/>
          </w:tcPr>
          <w:p w14:paraId="415D6AC8" w14:textId="77777777" w:rsidR="00B47697" w:rsidRPr="00B47697" w:rsidRDefault="00B47697" w:rsidP="00B47697">
            <w:pPr>
              <w:spacing w:line="300" w:lineRule="atLeast"/>
              <w:rPr>
                <w:ins w:id="106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37D65ADD" w14:textId="77777777" w:rsidR="00B47697" w:rsidRPr="00B47697" w:rsidRDefault="00B47697" w:rsidP="00B47697">
            <w:pPr>
              <w:spacing w:line="300" w:lineRule="atLeast"/>
              <w:jc w:val="right"/>
              <w:rPr>
                <w:ins w:id="106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3568B2D1" w14:textId="77777777" w:rsidR="00B47697" w:rsidRPr="00B47697" w:rsidRDefault="00B47697" w:rsidP="00B47697">
            <w:pPr>
              <w:spacing w:line="300" w:lineRule="atLeast"/>
              <w:rPr>
                <w:ins w:id="1068" w:author="Cian Walker" w:date="2023-01-06T21:31:00Z"/>
                <w:rFonts w:ascii="Segoe UI" w:eastAsia="Times New Roman" w:hAnsi="Segoe UI" w:cs="Segoe UI"/>
                <w:color w:val="C9D1D9"/>
                <w:sz w:val="21"/>
                <w:szCs w:val="21"/>
                <w:lang w:eastAsia="en-GB"/>
              </w:rPr>
            </w:pPr>
            <w:ins w:id="1069" w:author="Cian Walker" w:date="2023-01-06T21:31:00Z">
              <w:r w:rsidRPr="00B47697">
                <w:rPr>
                  <w:rFonts w:ascii="Menlo" w:eastAsia="Times New Roman" w:hAnsi="Menlo" w:cs="Menlo"/>
                  <w:color w:val="C9D1D9"/>
                  <w:sz w:val="18"/>
                  <w:szCs w:val="18"/>
                  <w:lang w:eastAsia="en-GB"/>
                </w:rPr>
                <w:t>}</w:t>
              </w:r>
            </w:ins>
          </w:p>
        </w:tc>
      </w:tr>
      <w:tr w:rsidR="00B47697" w:rsidRPr="00B47697" w14:paraId="3C4745C7"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70" w:author="Cian Walker" w:date="2023-01-06T21:31:00Z"/>
        </w:trPr>
        <w:tc>
          <w:tcPr>
            <w:tcW w:w="2489" w:type="dxa"/>
            <w:gridSpan w:val="7"/>
            <w:shd w:val="clear" w:color="auto" w:fill="0D1117"/>
            <w:noWrap/>
            <w:tcMar>
              <w:top w:w="0" w:type="dxa"/>
              <w:left w:w="150" w:type="dxa"/>
              <w:bottom w:w="0" w:type="dxa"/>
              <w:right w:w="150" w:type="dxa"/>
            </w:tcMar>
            <w:hideMark/>
          </w:tcPr>
          <w:p w14:paraId="1063BB52" w14:textId="77777777" w:rsidR="00B47697" w:rsidRPr="00B47697" w:rsidRDefault="00B47697" w:rsidP="00B47697">
            <w:pPr>
              <w:spacing w:line="300" w:lineRule="atLeast"/>
              <w:rPr>
                <w:ins w:id="107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5D15E5BF" w14:textId="77777777" w:rsidR="00B47697" w:rsidRPr="00B47697" w:rsidRDefault="00B47697" w:rsidP="00B47697">
            <w:pPr>
              <w:spacing w:line="300" w:lineRule="atLeast"/>
              <w:jc w:val="right"/>
              <w:rPr>
                <w:ins w:id="107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2C1BA9A1" w14:textId="77777777" w:rsidR="00B47697" w:rsidRPr="00B47697" w:rsidRDefault="00B47697" w:rsidP="00B47697">
            <w:pPr>
              <w:spacing w:line="300" w:lineRule="atLeast"/>
              <w:rPr>
                <w:ins w:id="1073" w:author="Cian Walker" w:date="2023-01-06T21:31:00Z"/>
                <w:rFonts w:ascii="Segoe UI" w:eastAsia="Times New Roman" w:hAnsi="Segoe UI" w:cs="Segoe UI"/>
                <w:color w:val="C9D1D9"/>
                <w:sz w:val="21"/>
                <w:szCs w:val="21"/>
                <w:lang w:eastAsia="en-GB"/>
              </w:rPr>
            </w:pPr>
            <w:ins w:id="1074" w:author="Cian Walker" w:date="2023-01-06T21:31:00Z">
              <w:r w:rsidRPr="00B47697">
                <w:rPr>
                  <w:rFonts w:ascii="Menlo" w:eastAsia="Times New Roman" w:hAnsi="Menlo" w:cs="Menlo"/>
                  <w:color w:val="C9D1D9"/>
                  <w:sz w:val="18"/>
                  <w:szCs w:val="18"/>
                  <w:lang w:eastAsia="en-GB"/>
                </w:rPr>
                <w:br/>
              </w:r>
            </w:ins>
          </w:p>
        </w:tc>
      </w:tr>
      <w:tr w:rsidR="00B47697" w:rsidRPr="00B47697" w14:paraId="2E350D73"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75" w:author="Cian Walker" w:date="2023-01-06T21:31:00Z"/>
        </w:trPr>
        <w:tc>
          <w:tcPr>
            <w:tcW w:w="2489" w:type="dxa"/>
            <w:gridSpan w:val="7"/>
            <w:shd w:val="clear" w:color="auto" w:fill="0D1117"/>
            <w:noWrap/>
            <w:tcMar>
              <w:top w:w="0" w:type="dxa"/>
              <w:left w:w="150" w:type="dxa"/>
              <w:bottom w:w="0" w:type="dxa"/>
              <w:right w:w="150" w:type="dxa"/>
            </w:tcMar>
            <w:hideMark/>
          </w:tcPr>
          <w:p w14:paraId="154CB74A" w14:textId="77777777" w:rsidR="00B47697" w:rsidRPr="00B47697" w:rsidRDefault="00B47697" w:rsidP="00B47697">
            <w:pPr>
              <w:spacing w:line="300" w:lineRule="atLeast"/>
              <w:rPr>
                <w:ins w:id="107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3B205D1D" w14:textId="77777777" w:rsidR="00B47697" w:rsidRPr="00B47697" w:rsidRDefault="00B47697" w:rsidP="00B47697">
            <w:pPr>
              <w:spacing w:line="300" w:lineRule="atLeast"/>
              <w:jc w:val="right"/>
              <w:rPr>
                <w:ins w:id="107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63A0E318" w14:textId="77777777" w:rsidR="00B47697" w:rsidRPr="00B47697" w:rsidRDefault="00B47697" w:rsidP="00B47697">
            <w:pPr>
              <w:spacing w:line="300" w:lineRule="atLeast"/>
              <w:rPr>
                <w:ins w:id="1078" w:author="Cian Walker" w:date="2023-01-06T21:31:00Z"/>
                <w:rFonts w:ascii="Segoe UI" w:eastAsia="Times New Roman" w:hAnsi="Segoe UI" w:cs="Segoe UI"/>
                <w:color w:val="C9D1D9"/>
                <w:sz w:val="21"/>
                <w:szCs w:val="21"/>
                <w:lang w:eastAsia="en-GB"/>
              </w:rPr>
            </w:pPr>
            <w:ins w:id="1079" w:author="Cian Walker" w:date="2023-01-06T21:31:00Z">
              <w:r w:rsidRPr="00B47697">
                <w:rPr>
                  <w:rFonts w:ascii="Menlo" w:eastAsia="Times New Roman" w:hAnsi="Menlo" w:cs="Menlo"/>
                  <w:color w:val="C9D1D9"/>
                  <w:sz w:val="18"/>
                  <w:szCs w:val="18"/>
                  <w:lang w:eastAsia="en-GB"/>
                </w:rPr>
                <w:t>//Get Doctor's Avatar</w:t>
              </w:r>
            </w:ins>
          </w:p>
        </w:tc>
      </w:tr>
      <w:tr w:rsidR="00B47697" w:rsidRPr="00B47697" w14:paraId="6BD27F31"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80" w:author="Cian Walker" w:date="2023-01-06T21:31:00Z"/>
        </w:trPr>
        <w:tc>
          <w:tcPr>
            <w:tcW w:w="2489" w:type="dxa"/>
            <w:gridSpan w:val="7"/>
            <w:shd w:val="clear" w:color="auto" w:fill="0D1117"/>
            <w:noWrap/>
            <w:tcMar>
              <w:top w:w="0" w:type="dxa"/>
              <w:left w:w="150" w:type="dxa"/>
              <w:bottom w:w="0" w:type="dxa"/>
              <w:right w:w="150" w:type="dxa"/>
            </w:tcMar>
            <w:hideMark/>
          </w:tcPr>
          <w:p w14:paraId="4451C6AD" w14:textId="77777777" w:rsidR="00B47697" w:rsidRPr="00B47697" w:rsidRDefault="00B47697" w:rsidP="00B47697">
            <w:pPr>
              <w:spacing w:line="300" w:lineRule="atLeast"/>
              <w:rPr>
                <w:ins w:id="108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103FA2C8" w14:textId="77777777" w:rsidR="00B47697" w:rsidRPr="00B47697" w:rsidRDefault="00B47697" w:rsidP="00B47697">
            <w:pPr>
              <w:spacing w:line="300" w:lineRule="atLeast"/>
              <w:jc w:val="right"/>
              <w:rPr>
                <w:ins w:id="108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74549484" w14:textId="77777777" w:rsidR="00B47697" w:rsidRPr="00B47697" w:rsidRDefault="00B47697" w:rsidP="00B47697">
            <w:pPr>
              <w:spacing w:line="300" w:lineRule="atLeast"/>
              <w:rPr>
                <w:ins w:id="1083" w:author="Cian Walker" w:date="2023-01-06T21:31:00Z"/>
                <w:rFonts w:ascii="Segoe UI" w:eastAsia="Times New Roman" w:hAnsi="Segoe UI" w:cs="Segoe UI"/>
                <w:color w:val="C9D1D9"/>
                <w:sz w:val="21"/>
                <w:szCs w:val="21"/>
                <w:lang w:eastAsia="en-GB"/>
              </w:rPr>
            </w:pPr>
            <w:proofErr w:type="spellStart"/>
            <w:ins w:id="1084" w:author="Cian Walker" w:date="2023-01-06T21:31:00Z">
              <w:r w:rsidRPr="00B47697">
                <w:rPr>
                  <w:rFonts w:ascii="Menlo" w:eastAsia="Times New Roman" w:hAnsi="Menlo" w:cs="Menlo"/>
                  <w:color w:val="C9D1D9"/>
                  <w:sz w:val="18"/>
                  <w:szCs w:val="18"/>
                  <w:lang w:eastAsia="en-GB"/>
                </w:rPr>
                <w:t>const</w:t>
              </w:r>
              <w:proofErr w:type="spellEnd"/>
              <w:r w:rsidRPr="00B47697">
                <w:rPr>
                  <w:rFonts w:ascii="Menlo" w:eastAsia="Times New Roman" w:hAnsi="Menlo" w:cs="Menlo"/>
                  <w:color w:val="C9D1D9"/>
                  <w:sz w:val="18"/>
                  <w:szCs w:val="18"/>
                  <w:lang w:eastAsia="en-GB"/>
                </w:rPr>
                <w:t xml:space="preserve"> </w:t>
              </w:r>
              <w:proofErr w:type="spellStart"/>
              <w:r w:rsidRPr="00B47697">
                <w:rPr>
                  <w:rFonts w:ascii="Menlo" w:eastAsia="Times New Roman" w:hAnsi="Menlo" w:cs="Menlo"/>
                  <w:color w:val="C9D1D9"/>
                  <w:sz w:val="18"/>
                  <w:szCs w:val="18"/>
                  <w:lang w:eastAsia="en-GB"/>
                </w:rPr>
                <w:t>Docavatar</w:t>
              </w:r>
              <w:proofErr w:type="spellEnd"/>
              <w:r w:rsidRPr="00B47697">
                <w:rPr>
                  <w:rFonts w:ascii="Menlo" w:eastAsia="Times New Roman" w:hAnsi="Menlo" w:cs="Menlo"/>
                  <w:color w:val="C9D1D9"/>
                  <w:sz w:val="18"/>
                  <w:szCs w:val="18"/>
                  <w:lang w:eastAsia="en-GB"/>
                </w:rPr>
                <w:t xml:space="preserve"> = gravatar.url(</w:t>
              </w:r>
              <w:proofErr w:type="spellStart"/>
              <w:r w:rsidRPr="00B47697">
                <w:rPr>
                  <w:rFonts w:ascii="Menlo" w:eastAsia="Times New Roman" w:hAnsi="Menlo" w:cs="Menlo"/>
                  <w:color w:val="C9D1D9"/>
                  <w:sz w:val="18"/>
                  <w:szCs w:val="18"/>
                  <w:lang w:eastAsia="en-GB"/>
                </w:rPr>
                <w:t>DocEmail</w:t>
              </w:r>
              <w:proofErr w:type="spellEnd"/>
              <w:r w:rsidRPr="00B47697">
                <w:rPr>
                  <w:rFonts w:ascii="Menlo" w:eastAsia="Times New Roman" w:hAnsi="Menlo" w:cs="Menlo"/>
                  <w:color w:val="C9D1D9"/>
                  <w:sz w:val="18"/>
                  <w:szCs w:val="18"/>
                  <w:lang w:eastAsia="en-GB"/>
                </w:rPr>
                <w:t>, {s: '200', d: 'mm'});</w:t>
              </w:r>
            </w:ins>
          </w:p>
        </w:tc>
      </w:tr>
      <w:tr w:rsidR="00B47697" w:rsidRPr="00B47697" w14:paraId="30CA52D1"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85" w:author="Cian Walker" w:date="2023-01-06T21:31:00Z"/>
        </w:trPr>
        <w:tc>
          <w:tcPr>
            <w:tcW w:w="2489" w:type="dxa"/>
            <w:gridSpan w:val="7"/>
            <w:shd w:val="clear" w:color="auto" w:fill="0D1117"/>
            <w:noWrap/>
            <w:tcMar>
              <w:top w:w="0" w:type="dxa"/>
              <w:left w:w="150" w:type="dxa"/>
              <w:bottom w:w="0" w:type="dxa"/>
              <w:right w:w="150" w:type="dxa"/>
            </w:tcMar>
            <w:hideMark/>
          </w:tcPr>
          <w:p w14:paraId="056662BB" w14:textId="77777777" w:rsidR="00B47697" w:rsidRPr="00B47697" w:rsidRDefault="00B47697" w:rsidP="00B47697">
            <w:pPr>
              <w:spacing w:line="300" w:lineRule="atLeast"/>
              <w:rPr>
                <w:ins w:id="108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43E65103" w14:textId="77777777" w:rsidR="00B47697" w:rsidRPr="00B47697" w:rsidRDefault="00B47697" w:rsidP="00B47697">
            <w:pPr>
              <w:spacing w:line="300" w:lineRule="atLeast"/>
              <w:jc w:val="right"/>
              <w:rPr>
                <w:ins w:id="108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75BEB8F4" w14:textId="77777777" w:rsidR="00B47697" w:rsidRPr="00B47697" w:rsidRDefault="00B47697" w:rsidP="00B47697">
            <w:pPr>
              <w:spacing w:line="300" w:lineRule="atLeast"/>
              <w:rPr>
                <w:ins w:id="1088" w:author="Cian Walker" w:date="2023-01-06T21:31:00Z"/>
                <w:rFonts w:ascii="Segoe UI" w:eastAsia="Times New Roman" w:hAnsi="Segoe UI" w:cs="Segoe UI"/>
                <w:color w:val="C9D1D9"/>
                <w:sz w:val="21"/>
                <w:szCs w:val="21"/>
                <w:lang w:eastAsia="en-GB"/>
              </w:rPr>
            </w:pPr>
            <w:ins w:id="1089" w:author="Cian Walker" w:date="2023-01-06T21:31:00Z">
              <w:r w:rsidRPr="00B47697">
                <w:rPr>
                  <w:rFonts w:ascii="Menlo" w:eastAsia="Times New Roman" w:hAnsi="Menlo" w:cs="Menlo"/>
                  <w:color w:val="C9D1D9"/>
                  <w:sz w:val="18"/>
                  <w:szCs w:val="18"/>
                  <w:lang w:eastAsia="en-GB"/>
                </w:rPr>
                <w:br/>
              </w:r>
            </w:ins>
          </w:p>
        </w:tc>
      </w:tr>
      <w:tr w:rsidR="00B47697" w:rsidRPr="00B47697" w14:paraId="1357C8C3"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90" w:author="Cian Walker" w:date="2023-01-06T21:31:00Z"/>
        </w:trPr>
        <w:tc>
          <w:tcPr>
            <w:tcW w:w="2489" w:type="dxa"/>
            <w:gridSpan w:val="7"/>
            <w:shd w:val="clear" w:color="auto" w:fill="0D1117"/>
            <w:noWrap/>
            <w:tcMar>
              <w:top w:w="0" w:type="dxa"/>
              <w:left w:w="150" w:type="dxa"/>
              <w:bottom w:w="0" w:type="dxa"/>
              <w:right w:w="150" w:type="dxa"/>
            </w:tcMar>
            <w:hideMark/>
          </w:tcPr>
          <w:p w14:paraId="5CD7DE3C" w14:textId="77777777" w:rsidR="00B47697" w:rsidRPr="00B47697" w:rsidRDefault="00B47697" w:rsidP="00B47697">
            <w:pPr>
              <w:spacing w:line="300" w:lineRule="atLeast"/>
              <w:rPr>
                <w:ins w:id="109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60759A7B" w14:textId="77777777" w:rsidR="00B47697" w:rsidRPr="00B47697" w:rsidRDefault="00B47697" w:rsidP="00B47697">
            <w:pPr>
              <w:spacing w:line="300" w:lineRule="atLeast"/>
              <w:jc w:val="right"/>
              <w:rPr>
                <w:ins w:id="109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1AB45619" w14:textId="77777777" w:rsidR="00B47697" w:rsidRPr="00B47697" w:rsidRDefault="00B47697" w:rsidP="00B47697">
            <w:pPr>
              <w:spacing w:line="300" w:lineRule="atLeast"/>
              <w:rPr>
                <w:ins w:id="1093" w:author="Cian Walker" w:date="2023-01-06T21:31:00Z"/>
                <w:rFonts w:ascii="Segoe UI" w:eastAsia="Times New Roman" w:hAnsi="Segoe UI" w:cs="Segoe UI"/>
                <w:color w:val="C9D1D9"/>
                <w:sz w:val="21"/>
                <w:szCs w:val="21"/>
                <w:lang w:eastAsia="en-GB"/>
              </w:rPr>
            </w:pPr>
            <w:ins w:id="1094" w:author="Cian Walker" w:date="2023-01-06T21:31:00Z">
              <w:r w:rsidRPr="00B47697">
                <w:rPr>
                  <w:rFonts w:ascii="Menlo" w:eastAsia="Times New Roman" w:hAnsi="Menlo" w:cs="Menlo"/>
                  <w:color w:val="C9D1D9"/>
                  <w:sz w:val="18"/>
                  <w:szCs w:val="18"/>
                  <w:lang w:eastAsia="en-GB"/>
                </w:rPr>
                <w:t>surgery = new Surgery({</w:t>
              </w:r>
            </w:ins>
          </w:p>
        </w:tc>
      </w:tr>
      <w:tr w:rsidR="00B47697" w:rsidRPr="00B47697" w14:paraId="5144B8B4"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095" w:author="Cian Walker" w:date="2023-01-06T21:31:00Z"/>
        </w:trPr>
        <w:tc>
          <w:tcPr>
            <w:tcW w:w="2489" w:type="dxa"/>
            <w:gridSpan w:val="7"/>
            <w:shd w:val="clear" w:color="auto" w:fill="0D1117"/>
            <w:noWrap/>
            <w:tcMar>
              <w:top w:w="0" w:type="dxa"/>
              <w:left w:w="150" w:type="dxa"/>
              <w:bottom w:w="0" w:type="dxa"/>
              <w:right w:w="150" w:type="dxa"/>
            </w:tcMar>
            <w:hideMark/>
          </w:tcPr>
          <w:p w14:paraId="29BDA5DA" w14:textId="77777777" w:rsidR="00B47697" w:rsidRPr="00B47697" w:rsidRDefault="00B47697" w:rsidP="00B47697">
            <w:pPr>
              <w:spacing w:line="300" w:lineRule="atLeast"/>
              <w:rPr>
                <w:ins w:id="109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6B905AD5" w14:textId="77777777" w:rsidR="00B47697" w:rsidRPr="00B47697" w:rsidRDefault="00B47697" w:rsidP="00B47697">
            <w:pPr>
              <w:spacing w:line="300" w:lineRule="atLeast"/>
              <w:jc w:val="right"/>
              <w:rPr>
                <w:ins w:id="109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1BF997E4" w14:textId="77777777" w:rsidR="00B47697" w:rsidRPr="00B47697" w:rsidRDefault="00B47697" w:rsidP="00B47697">
            <w:pPr>
              <w:spacing w:line="300" w:lineRule="atLeast"/>
              <w:rPr>
                <w:ins w:id="1098" w:author="Cian Walker" w:date="2023-01-06T21:31:00Z"/>
                <w:rFonts w:ascii="Segoe UI" w:eastAsia="Times New Roman" w:hAnsi="Segoe UI" w:cs="Segoe UI"/>
                <w:color w:val="C9D1D9"/>
                <w:sz w:val="21"/>
                <w:szCs w:val="21"/>
                <w:lang w:eastAsia="en-GB"/>
              </w:rPr>
            </w:pPr>
            <w:ins w:id="1099" w:author="Cian Walker" w:date="2023-01-06T21:31:00Z">
              <w:r w:rsidRPr="00B47697">
                <w:rPr>
                  <w:rFonts w:ascii="Menlo" w:eastAsia="Times New Roman" w:hAnsi="Menlo" w:cs="Menlo"/>
                  <w:color w:val="C9D1D9"/>
                  <w:sz w:val="18"/>
                  <w:szCs w:val="18"/>
                  <w:lang w:eastAsia="en-GB"/>
                </w:rPr>
                <w:t>IMCN,</w:t>
              </w:r>
            </w:ins>
          </w:p>
        </w:tc>
      </w:tr>
      <w:tr w:rsidR="00B47697" w:rsidRPr="00B47697" w14:paraId="0BB73E6E"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00" w:author="Cian Walker" w:date="2023-01-06T21:31:00Z"/>
        </w:trPr>
        <w:tc>
          <w:tcPr>
            <w:tcW w:w="2489" w:type="dxa"/>
            <w:gridSpan w:val="7"/>
            <w:shd w:val="clear" w:color="auto" w:fill="0D1117"/>
            <w:noWrap/>
            <w:tcMar>
              <w:top w:w="0" w:type="dxa"/>
              <w:left w:w="150" w:type="dxa"/>
              <w:bottom w:w="0" w:type="dxa"/>
              <w:right w:w="150" w:type="dxa"/>
            </w:tcMar>
            <w:hideMark/>
          </w:tcPr>
          <w:p w14:paraId="546EB80B" w14:textId="77777777" w:rsidR="00B47697" w:rsidRPr="00B47697" w:rsidRDefault="00B47697" w:rsidP="00B47697">
            <w:pPr>
              <w:spacing w:line="300" w:lineRule="atLeast"/>
              <w:rPr>
                <w:ins w:id="110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369751FE" w14:textId="77777777" w:rsidR="00B47697" w:rsidRPr="00B47697" w:rsidRDefault="00B47697" w:rsidP="00B47697">
            <w:pPr>
              <w:spacing w:line="300" w:lineRule="atLeast"/>
              <w:jc w:val="right"/>
              <w:rPr>
                <w:ins w:id="110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66314880" w14:textId="77777777" w:rsidR="00B47697" w:rsidRPr="00B47697" w:rsidRDefault="00B47697" w:rsidP="00B47697">
            <w:pPr>
              <w:spacing w:line="300" w:lineRule="atLeast"/>
              <w:rPr>
                <w:ins w:id="1103" w:author="Cian Walker" w:date="2023-01-06T21:31:00Z"/>
                <w:rFonts w:ascii="Segoe UI" w:eastAsia="Times New Roman" w:hAnsi="Segoe UI" w:cs="Segoe UI"/>
                <w:color w:val="C9D1D9"/>
                <w:sz w:val="21"/>
                <w:szCs w:val="21"/>
                <w:lang w:eastAsia="en-GB"/>
              </w:rPr>
            </w:pPr>
            <w:proofErr w:type="spellStart"/>
            <w:ins w:id="1104" w:author="Cian Walker" w:date="2023-01-06T21:31:00Z">
              <w:r w:rsidRPr="00B47697">
                <w:rPr>
                  <w:rFonts w:ascii="Menlo" w:eastAsia="Times New Roman" w:hAnsi="Menlo" w:cs="Menlo"/>
                  <w:color w:val="C9D1D9"/>
                  <w:sz w:val="18"/>
                  <w:szCs w:val="18"/>
                  <w:lang w:eastAsia="en-GB"/>
                </w:rPr>
                <w:t>DocEmail</w:t>
              </w:r>
              <w:proofErr w:type="spellEnd"/>
              <w:r w:rsidRPr="00B47697">
                <w:rPr>
                  <w:rFonts w:ascii="Menlo" w:eastAsia="Times New Roman" w:hAnsi="Menlo" w:cs="Menlo"/>
                  <w:color w:val="C9D1D9"/>
                  <w:sz w:val="18"/>
                  <w:szCs w:val="18"/>
                  <w:lang w:eastAsia="en-GB"/>
                </w:rPr>
                <w:t>,</w:t>
              </w:r>
            </w:ins>
          </w:p>
        </w:tc>
      </w:tr>
      <w:tr w:rsidR="00B47697" w:rsidRPr="00B47697" w14:paraId="21D3F019"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05" w:author="Cian Walker" w:date="2023-01-06T21:31:00Z"/>
        </w:trPr>
        <w:tc>
          <w:tcPr>
            <w:tcW w:w="2489" w:type="dxa"/>
            <w:gridSpan w:val="7"/>
            <w:shd w:val="clear" w:color="auto" w:fill="0D1117"/>
            <w:noWrap/>
            <w:tcMar>
              <w:top w:w="0" w:type="dxa"/>
              <w:left w:w="150" w:type="dxa"/>
              <w:bottom w:w="0" w:type="dxa"/>
              <w:right w:w="150" w:type="dxa"/>
            </w:tcMar>
            <w:hideMark/>
          </w:tcPr>
          <w:p w14:paraId="0FE2B2F8" w14:textId="77777777" w:rsidR="00B47697" w:rsidRPr="00B47697" w:rsidRDefault="00B47697" w:rsidP="00B47697">
            <w:pPr>
              <w:spacing w:line="300" w:lineRule="atLeast"/>
              <w:rPr>
                <w:ins w:id="110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06F87FA2" w14:textId="77777777" w:rsidR="00B47697" w:rsidRPr="00B47697" w:rsidRDefault="00B47697" w:rsidP="00B47697">
            <w:pPr>
              <w:spacing w:line="300" w:lineRule="atLeast"/>
              <w:jc w:val="right"/>
              <w:rPr>
                <w:ins w:id="110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06450B6C" w14:textId="77777777" w:rsidR="00B47697" w:rsidRPr="00B47697" w:rsidRDefault="00B47697" w:rsidP="00B47697">
            <w:pPr>
              <w:spacing w:line="300" w:lineRule="atLeast"/>
              <w:rPr>
                <w:ins w:id="1108" w:author="Cian Walker" w:date="2023-01-06T21:31:00Z"/>
                <w:rFonts w:ascii="Segoe UI" w:eastAsia="Times New Roman" w:hAnsi="Segoe UI" w:cs="Segoe UI"/>
                <w:color w:val="C9D1D9"/>
                <w:sz w:val="21"/>
                <w:szCs w:val="21"/>
                <w:lang w:eastAsia="en-GB"/>
              </w:rPr>
            </w:pPr>
            <w:proofErr w:type="spellStart"/>
            <w:ins w:id="1109" w:author="Cian Walker" w:date="2023-01-06T21:31:00Z">
              <w:r w:rsidRPr="00B47697">
                <w:rPr>
                  <w:rFonts w:ascii="Menlo" w:eastAsia="Times New Roman" w:hAnsi="Menlo" w:cs="Menlo"/>
                  <w:color w:val="C9D1D9"/>
                  <w:sz w:val="18"/>
                  <w:szCs w:val="18"/>
                  <w:lang w:eastAsia="en-GB"/>
                </w:rPr>
                <w:t>DocPassword</w:t>
              </w:r>
              <w:proofErr w:type="spellEnd"/>
              <w:r w:rsidRPr="00B47697">
                <w:rPr>
                  <w:rFonts w:ascii="Menlo" w:eastAsia="Times New Roman" w:hAnsi="Menlo" w:cs="Menlo"/>
                  <w:color w:val="C9D1D9"/>
                  <w:sz w:val="18"/>
                  <w:szCs w:val="18"/>
                  <w:lang w:eastAsia="en-GB"/>
                </w:rPr>
                <w:t>,</w:t>
              </w:r>
            </w:ins>
          </w:p>
        </w:tc>
      </w:tr>
      <w:tr w:rsidR="00B47697" w:rsidRPr="00B47697" w14:paraId="18815522"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10" w:author="Cian Walker" w:date="2023-01-06T21:31:00Z"/>
        </w:trPr>
        <w:tc>
          <w:tcPr>
            <w:tcW w:w="2489" w:type="dxa"/>
            <w:gridSpan w:val="7"/>
            <w:shd w:val="clear" w:color="auto" w:fill="0D1117"/>
            <w:noWrap/>
            <w:tcMar>
              <w:top w:w="0" w:type="dxa"/>
              <w:left w:w="150" w:type="dxa"/>
              <w:bottom w:w="0" w:type="dxa"/>
              <w:right w:w="150" w:type="dxa"/>
            </w:tcMar>
            <w:hideMark/>
          </w:tcPr>
          <w:p w14:paraId="5AAEBBF5" w14:textId="77777777" w:rsidR="00B47697" w:rsidRPr="00B47697" w:rsidRDefault="00B47697" w:rsidP="00B47697">
            <w:pPr>
              <w:spacing w:line="300" w:lineRule="atLeast"/>
              <w:rPr>
                <w:ins w:id="111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7C6D8DC7" w14:textId="77777777" w:rsidR="00B47697" w:rsidRPr="00B47697" w:rsidRDefault="00B47697" w:rsidP="00B47697">
            <w:pPr>
              <w:spacing w:line="300" w:lineRule="atLeast"/>
              <w:jc w:val="right"/>
              <w:rPr>
                <w:ins w:id="111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11E4FB17" w14:textId="77777777" w:rsidR="00B47697" w:rsidRPr="00B47697" w:rsidRDefault="00B47697" w:rsidP="00B47697">
            <w:pPr>
              <w:spacing w:line="300" w:lineRule="atLeast"/>
              <w:rPr>
                <w:ins w:id="1113" w:author="Cian Walker" w:date="2023-01-06T21:31:00Z"/>
                <w:rFonts w:ascii="Segoe UI" w:eastAsia="Times New Roman" w:hAnsi="Segoe UI" w:cs="Segoe UI"/>
                <w:color w:val="C9D1D9"/>
                <w:sz w:val="21"/>
                <w:szCs w:val="21"/>
                <w:lang w:eastAsia="en-GB"/>
              </w:rPr>
            </w:pPr>
            <w:proofErr w:type="spellStart"/>
            <w:ins w:id="1114" w:author="Cian Walker" w:date="2023-01-06T21:31:00Z">
              <w:r w:rsidRPr="00B47697">
                <w:rPr>
                  <w:rFonts w:ascii="Menlo" w:eastAsia="Times New Roman" w:hAnsi="Menlo" w:cs="Menlo"/>
                  <w:color w:val="C9D1D9"/>
                  <w:sz w:val="18"/>
                  <w:szCs w:val="18"/>
                  <w:lang w:eastAsia="en-GB"/>
                </w:rPr>
                <w:t>DocPasswordConf</w:t>
              </w:r>
              <w:proofErr w:type="spellEnd"/>
              <w:r w:rsidRPr="00B47697">
                <w:rPr>
                  <w:rFonts w:ascii="Menlo" w:eastAsia="Times New Roman" w:hAnsi="Menlo" w:cs="Menlo"/>
                  <w:color w:val="C9D1D9"/>
                  <w:sz w:val="18"/>
                  <w:szCs w:val="18"/>
                  <w:lang w:eastAsia="en-GB"/>
                </w:rPr>
                <w:t>,</w:t>
              </w:r>
            </w:ins>
          </w:p>
        </w:tc>
      </w:tr>
      <w:tr w:rsidR="00B47697" w:rsidRPr="00B47697" w14:paraId="42AFA112"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15" w:author="Cian Walker" w:date="2023-01-06T21:31:00Z"/>
        </w:trPr>
        <w:tc>
          <w:tcPr>
            <w:tcW w:w="2489" w:type="dxa"/>
            <w:gridSpan w:val="7"/>
            <w:shd w:val="clear" w:color="auto" w:fill="0D1117"/>
            <w:noWrap/>
            <w:tcMar>
              <w:top w:w="0" w:type="dxa"/>
              <w:left w:w="150" w:type="dxa"/>
              <w:bottom w:w="0" w:type="dxa"/>
              <w:right w:w="150" w:type="dxa"/>
            </w:tcMar>
            <w:hideMark/>
          </w:tcPr>
          <w:p w14:paraId="34ABC089" w14:textId="77777777" w:rsidR="00B47697" w:rsidRPr="00B47697" w:rsidRDefault="00B47697" w:rsidP="00B47697">
            <w:pPr>
              <w:spacing w:line="300" w:lineRule="atLeast"/>
              <w:rPr>
                <w:ins w:id="111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3C0610AD" w14:textId="77777777" w:rsidR="00B47697" w:rsidRPr="00B47697" w:rsidRDefault="00B47697" w:rsidP="00B47697">
            <w:pPr>
              <w:spacing w:line="300" w:lineRule="atLeast"/>
              <w:jc w:val="right"/>
              <w:rPr>
                <w:ins w:id="111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4FBA8C92" w14:textId="77777777" w:rsidR="00B47697" w:rsidRPr="00B47697" w:rsidRDefault="00B47697" w:rsidP="00B47697">
            <w:pPr>
              <w:spacing w:line="300" w:lineRule="atLeast"/>
              <w:rPr>
                <w:ins w:id="1118" w:author="Cian Walker" w:date="2023-01-06T21:31:00Z"/>
                <w:rFonts w:ascii="Segoe UI" w:eastAsia="Times New Roman" w:hAnsi="Segoe UI" w:cs="Segoe UI"/>
                <w:color w:val="C9D1D9"/>
                <w:sz w:val="21"/>
                <w:szCs w:val="21"/>
                <w:lang w:eastAsia="en-GB"/>
              </w:rPr>
            </w:pPr>
            <w:proofErr w:type="spellStart"/>
            <w:ins w:id="1119" w:author="Cian Walker" w:date="2023-01-06T21:31:00Z">
              <w:r w:rsidRPr="00B47697">
                <w:rPr>
                  <w:rFonts w:ascii="Menlo" w:eastAsia="Times New Roman" w:hAnsi="Menlo" w:cs="Menlo"/>
                  <w:color w:val="C9D1D9"/>
                  <w:sz w:val="18"/>
                  <w:szCs w:val="18"/>
                  <w:lang w:eastAsia="en-GB"/>
                </w:rPr>
                <w:t>DocName</w:t>
              </w:r>
              <w:proofErr w:type="spellEnd"/>
              <w:r w:rsidRPr="00B47697">
                <w:rPr>
                  <w:rFonts w:ascii="Menlo" w:eastAsia="Times New Roman" w:hAnsi="Menlo" w:cs="Menlo"/>
                  <w:color w:val="C9D1D9"/>
                  <w:sz w:val="18"/>
                  <w:szCs w:val="18"/>
                  <w:lang w:eastAsia="en-GB"/>
                </w:rPr>
                <w:t>,</w:t>
              </w:r>
            </w:ins>
          </w:p>
        </w:tc>
      </w:tr>
      <w:tr w:rsidR="00B47697" w:rsidRPr="00B47697" w14:paraId="21756D93"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20" w:author="Cian Walker" w:date="2023-01-06T21:31:00Z"/>
        </w:trPr>
        <w:tc>
          <w:tcPr>
            <w:tcW w:w="2489" w:type="dxa"/>
            <w:gridSpan w:val="7"/>
            <w:shd w:val="clear" w:color="auto" w:fill="0D1117"/>
            <w:noWrap/>
            <w:tcMar>
              <w:top w:w="0" w:type="dxa"/>
              <w:left w:w="150" w:type="dxa"/>
              <w:bottom w:w="0" w:type="dxa"/>
              <w:right w:w="150" w:type="dxa"/>
            </w:tcMar>
            <w:hideMark/>
          </w:tcPr>
          <w:p w14:paraId="66C2F5D2" w14:textId="77777777" w:rsidR="00B47697" w:rsidRPr="00B47697" w:rsidRDefault="00B47697" w:rsidP="00B47697">
            <w:pPr>
              <w:spacing w:line="300" w:lineRule="atLeast"/>
              <w:rPr>
                <w:ins w:id="112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605D61AA" w14:textId="77777777" w:rsidR="00B47697" w:rsidRPr="00B47697" w:rsidRDefault="00B47697" w:rsidP="00B47697">
            <w:pPr>
              <w:spacing w:line="300" w:lineRule="atLeast"/>
              <w:jc w:val="right"/>
              <w:rPr>
                <w:ins w:id="112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79789191" w14:textId="77777777" w:rsidR="00B47697" w:rsidRPr="00B47697" w:rsidRDefault="00B47697" w:rsidP="00B47697">
            <w:pPr>
              <w:spacing w:line="300" w:lineRule="atLeast"/>
              <w:rPr>
                <w:ins w:id="1123" w:author="Cian Walker" w:date="2023-01-06T21:31:00Z"/>
                <w:rFonts w:ascii="Segoe UI" w:eastAsia="Times New Roman" w:hAnsi="Segoe UI" w:cs="Segoe UI"/>
                <w:color w:val="C9D1D9"/>
                <w:sz w:val="21"/>
                <w:szCs w:val="21"/>
                <w:lang w:eastAsia="en-GB"/>
              </w:rPr>
            </w:pPr>
            <w:proofErr w:type="spellStart"/>
            <w:ins w:id="1124" w:author="Cian Walker" w:date="2023-01-06T21:31:00Z">
              <w:r w:rsidRPr="00B47697">
                <w:rPr>
                  <w:rFonts w:ascii="Menlo" w:eastAsia="Times New Roman" w:hAnsi="Menlo" w:cs="Menlo"/>
                  <w:color w:val="C9D1D9"/>
                  <w:sz w:val="18"/>
                  <w:szCs w:val="18"/>
                  <w:lang w:eastAsia="en-GB"/>
                </w:rPr>
                <w:t>DocPhone</w:t>
              </w:r>
              <w:proofErr w:type="spellEnd"/>
              <w:r w:rsidRPr="00B47697">
                <w:rPr>
                  <w:rFonts w:ascii="Menlo" w:eastAsia="Times New Roman" w:hAnsi="Menlo" w:cs="Menlo"/>
                  <w:color w:val="C9D1D9"/>
                  <w:sz w:val="18"/>
                  <w:szCs w:val="18"/>
                  <w:lang w:eastAsia="en-GB"/>
                </w:rPr>
                <w:t>,</w:t>
              </w:r>
            </w:ins>
          </w:p>
        </w:tc>
      </w:tr>
      <w:tr w:rsidR="00B47697" w:rsidRPr="00B47697" w14:paraId="2DA5E4B6"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25" w:author="Cian Walker" w:date="2023-01-06T21:31:00Z"/>
        </w:trPr>
        <w:tc>
          <w:tcPr>
            <w:tcW w:w="2489" w:type="dxa"/>
            <w:gridSpan w:val="7"/>
            <w:shd w:val="clear" w:color="auto" w:fill="0D1117"/>
            <w:noWrap/>
            <w:tcMar>
              <w:top w:w="0" w:type="dxa"/>
              <w:left w:w="150" w:type="dxa"/>
              <w:bottom w:w="0" w:type="dxa"/>
              <w:right w:w="150" w:type="dxa"/>
            </w:tcMar>
            <w:hideMark/>
          </w:tcPr>
          <w:p w14:paraId="30F96AA8" w14:textId="77777777" w:rsidR="00B47697" w:rsidRPr="00B47697" w:rsidRDefault="00B47697" w:rsidP="00B47697">
            <w:pPr>
              <w:spacing w:line="300" w:lineRule="atLeast"/>
              <w:rPr>
                <w:ins w:id="112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6B7D8918" w14:textId="77777777" w:rsidR="00B47697" w:rsidRPr="00B47697" w:rsidRDefault="00B47697" w:rsidP="00B47697">
            <w:pPr>
              <w:spacing w:line="300" w:lineRule="atLeast"/>
              <w:jc w:val="right"/>
              <w:rPr>
                <w:ins w:id="112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4A01444C" w14:textId="77777777" w:rsidR="00B47697" w:rsidRPr="00B47697" w:rsidRDefault="00B47697" w:rsidP="00B47697">
            <w:pPr>
              <w:spacing w:line="300" w:lineRule="atLeast"/>
              <w:rPr>
                <w:ins w:id="1128" w:author="Cian Walker" w:date="2023-01-06T21:31:00Z"/>
                <w:rFonts w:ascii="Segoe UI" w:eastAsia="Times New Roman" w:hAnsi="Segoe UI" w:cs="Segoe UI"/>
                <w:color w:val="C9D1D9"/>
                <w:sz w:val="21"/>
                <w:szCs w:val="21"/>
                <w:lang w:eastAsia="en-GB"/>
              </w:rPr>
            </w:pPr>
            <w:proofErr w:type="spellStart"/>
            <w:ins w:id="1129" w:author="Cian Walker" w:date="2023-01-06T21:31:00Z">
              <w:r w:rsidRPr="00B47697">
                <w:rPr>
                  <w:rFonts w:ascii="Menlo" w:eastAsia="Times New Roman" w:hAnsi="Menlo" w:cs="Menlo"/>
                  <w:color w:val="C9D1D9"/>
                  <w:sz w:val="18"/>
                  <w:szCs w:val="18"/>
                  <w:lang w:eastAsia="en-GB"/>
                </w:rPr>
                <w:t>DocAddress</w:t>
              </w:r>
              <w:proofErr w:type="spellEnd"/>
            </w:ins>
          </w:p>
        </w:tc>
      </w:tr>
      <w:tr w:rsidR="00B47697" w:rsidRPr="00B47697" w14:paraId="7204ADDA"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30" w:author="Cian Walker" w:date="2023-01-06T21:31:00Z"/>
        </w:trPr>
        <w:tc>
          <w:tcPr>
            <w:tcW w:w="2489" w:type="dxa"/>
            <w:gridSpan w:val="7"/>
            <w:shd w:val="clear" w:color="auto" w:fill="0D1117"/>
            <w:noWrap/>
            <w:tcMar>
              <w:top w:w="0" w:type="dxa"/>
              <w:left w:w="150" w:type="dxa"/>
              <w:bottom w:w="0" w:type="dxa"/>
              <w:right w:w="150" w:type="dxa"/>
            </w:tcMar>
            <w:hideMark/>
          </w:tcPr>
          <w:p w14:paraId="5043F06F" w14:textId="77777777" w:rsidR="00B47697" w:rsidRPr="00B47697" w:rsidRDefault="00B47697" w:rsidP="00B47697">
            <w:pPr>
              <w:spacing w:line="300" w:lineRule="atLeast"/>
              <w:rPr>
                <w:ins w:id="113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596BB5C1" w14:textId="77777777" w:rsidR="00B47697" w:rsidRPr="00B47697" w:rsidRDefault="00B47697" w:rsidP="00B47697">
            <w:pPr>
              <w:spacing w:line="300" w:lineRule="atLeast"/>
              <w:jc w:val="right"/>
              <w:rPr>
                <w:ins w:id="113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14288861" w14:textId="77777777" w:rsidR="00B47697" w:rsidRPr="00B47697" w:rsidRDefault="00B47697" w:rsidP="00B47697">
            <w:pPr>
              <w:spacing w:line="300" w:lineRule="atLeast"/>
              <w:rPr>
                <w:ins w:id="1133" w:author="Cian Walker" w:date="2023-01-06T21:31:00Z"/>
                <w:rFonts w:ascii="Segoe UI" w:eastAsia="Times New Roman" w:hAnsi="Segoe UI" w:cs="Segoe UI"/>
                <w:color w:val="C9D1D9"/>
                <w:sz w:val="21"/>
                <w:szCs w:val="21"/>
                <w:lang w:eastAsia="en-GB"/>
              </w:rPr>
            </w:pPr>
            <w:ins w:id="1134" w:author="Cian Walker" w:date="2023-01-06T21:31:00Z">
              <w:r w:rsidRPr="00B47697">
                <w:rPr>
                  <w:rFonts w:ascii="Menlo" w:eastAsia="Times New Roman" w:hAnsi="Menlo" w:cs="Menlo"/>
                  <w:color w:val="C9D1D9"/>
                  <w:sz w:val="18"/>
                  <w:szCs w:val="18"/>
                  <w:lang w:eastAsia="en-GB"/>
                </w:rPr>
                <w:br/>
              </w:r>
            </w:ins>
          </w:p>
        </w:tc>
      </w:tr>
      <w:tr w:rsidR="00B47697" w:rsidRPr="00B47697" w14:paraId="576B0C1E"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35" w:author="Cian Walker" w:date="2023-01-06T21:31:00Z"/>
        </w:trPr>
        <w:tc>
          <w:tcPr>
            <w:tcW w:w="2489" w:type="dxa"/>
            <w:gridSpan w:val="7"/>
            <w:shd w:val="clear" w:color="auto" w:fill="0D1117"/>
            <w:noWrap/>
            <w:tcMar>
              <w:top w:w="0" w:type="dxa"/>
              <w:left w:w="150" w:type="dxa"/>
              <w:bottom w:w="0" w:type="dxa"/>
              <w:right w:w="150" w:type="dxa"/>
            </w:tcMar>
            <w:hideMark/>
          </w:tcPr>
          <w:p w14:paraId="388E8260" w14:textId="77777777" w:rsidR="00B47697" w:rsidRPr="00B47697" w:rsidRDefault="00B47697" w:rsidP="00B47697">
            <w:pPr>
              <w:spacing w:line="300" w:lineRule="atLeast"/>
              <w:rPr>
                <w:ins w:id="113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4E2C7238" w14:textId="77777777" w:rsidR="00B47697" w:rsidRPr="00B47697" w:rsidRDefault="00B47697" w:rsidP="00B47697">
            <w:pPr>
              <w:spacing w:line="300" w:lineRule="atLeast"/>
              <w:jc w:val="right"/>
              <w:rPr>
                <w:ins w:id="113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1A26A3EA" w14:textId="77777777" w:rsidR="00B47697" w:rsidRPr="00B47697" w:rsidRDefault="00B47697" w:rsidP="00B47697">
            <w:pPr>
              <w:spacing w:line="300" w:lineRule="atLeast"/>
              <w:rPr>
                <w:ins w:id="1138" w:author="Cian Walker" w:date="2023-01-06T21:31:00Z"/>
                <w:rFonts w:ascii="Segoe UI" w:eastAsia="Times New Roman" w:hAnsi="Segoe UI" w:cs="Segoe UI"/>
                <w:color w:val="C9D1D9"/>
                <w:sz w:val="21"/>
                <w:szCs w:val="21"/>
                <w:lang w:eastAsia="en-GB"/>
              </w:rPr>
            </w:pPr>
            <w:ins w:id="1139" w:author="Cian Walker" w:date="2023-01-06T21:31:00Z">
              <w:r w:rsidRPr="00B47697">
                <w:rPr>
                  <w:rFonts w:ascii="Menlo" w:eastAsia="Times New Roman" w:hAnsi="Menlo" w:cs="Menlo"/>
                  <w:color w:val="C9D1D9"/>
                  <w:sz w:val="18"/>
                  <w:szCs w:val="18"/>
                  <w:lang w:eastAsia="en-GB"/>
                </w:rPr>
                <w:t>});</w:t>
              </w:r>
            </w:ins>
          </w:p>
        </w:tc>
      </w:tr>
      <w:tr w:rsidR="00B47697" w:rsidRPr="00B47697" w14:paraId="16D546DA"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40" w:author="Cian Walker" w:date="2023-01-06T21:31:00Z"/>
        </w:trPr>
        <w:tc>
          <w:tcPr>
            <w:tcW w:w="2489" w:type="dxa"/>
            <w:gridSpan w:val="7"/>
            <w:shd w:val="clear" w:color="auto" w:fill="0D1117"/>
            <w:noWrap/>
            <w:tcMar>
              <w:top w:w="0" w:type="dxa"/>
              <w:left w:w="150" w:type="dxa"/>
              <w:bottom w:w="0" w:type="dxa"/>
              <w:right w:w="150" w:type="dxa"/>
            </w:tcMar>
            <w:hideMark/>
          </w:tcPr>
          <w:p w14:paraId="40BCB902" w14:textId="77777777" w:rsidR="00B47697" w:rsidRPr="00B47697" w:rsidRDefault="00B47697" w:rsidP="00B47697">
            <w:pPr>
              <w:spacing w:line="300" w:lineRule="atLeast"/>
              <w:rPr>
                <w:ins w:id="114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231260F6" w14:textId="77777777" w:rsidR="00B47697" w:rsidRPr="00B47697" w:rsidRDefault="00B47697" w:rsidP="00B47697">
            <w:pPr>
              <w:spacing w:line="300" w:lineRule="atLeast"/>
              <w:jc w:val="right"/>
              <w:rPr>
                <w:ins w:id="114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131E920A" w14:textId="77777777" w:rsidR="00B47697" w:rsidRPr="00B47697" w:rsidRDefault="00B47697" w:rsidP="00B47697">
            <w:pPr>
              <w:spacing w:line="300" w:lineRule="atLeast"/>
              <w:rPr>
                <w:ins w:id="1143" w:author="Cian Walker" w:date="2023-01-06T21:31:00Z"/>
                <w:rFonts w:ascii="Segoe UI" w:eastAsia="Times New Roman" w:hAnsi="Segoe UI" w:cs="Segoe UI"/>
                <w:color w:val="C9D1D9"/>
                <w:sz w:val="21"/>
                <w:szCs w:val="21"/>
                <w:lang w:eastAsia="en-GB"/>
              </w:rPr>
            </w:pPr>
            <w:ins w:id="1144" w:author="Cian Walker" w:date="2023-01-06T21:31:00Z">
              <w:r w:rsidRPr="00B47697">
                <w:rPr>
                  <w:rFonts w:ascii="Menlo" w:eastAsia="Times New Roman" w:hAnsi="Menlo" w:cs="Menlo"/>
                  <w:color w:val="C9D1D9"/>
                  <w:sz w:val="18"/>
                  <w:szCs w:val="18"/>
                  <w:lang w:eastAsia="en-GB"/>
                </w:rPr>
                <w:br/>
              </w:r>
            </w:ins>
          </w:p>
        </w:tc>
      </w:tr>
      <w:tr w:rsidR="00B47697" w:rsidRPr="00B47697" w14:paraId="3F2ED487"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45" w:author="Cian Walker" w:date="2023-01-06T21:31:00Z"/>
        </w:trPr>
        <w:tc>
          <w:tcPr>
            <w:tcW w:w="2489" w:type="dxa"/>
            <w:gridSpan w:val="7"/>
            <w:shd w:val="clear" w:color="auto" w:fill="0D1117"/>
            <w:noWrap/>
            <w:tcMar>
              <w:top w:w="0" w:type="dxa"/>
              <w:left w:w="150" w:type="dxa"/>
              <w:bottom w:w="0" w:type="dxa"/>
              <w:right w:w="150" w:type="dxa"/>
            </w:tcMar>
            <w:hideMark/>
          </w:tcPr>
          <w:p w14:paraId="0F0BDC09" w14:textId="77777777" w:rsidR="00B47697" w:rsidRPr="00B47697" w:rsidRDefault="00B47697" w:rsidP="00B47697">
            <w:pPr>
              <w:spacing w:line="300" w:lineRule="atLeast"/>
              <w:rPr>
                <w:ins w:id="114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5504F9A5" w14:textId="77777777" w:rsidR="00B47697" w:rsidRPr="00B47697" w:rsidRDefault="00B47697" w:rsidP="00B47697">
            <w:pPr>
              <w:spacing w:line="300" w:lineRule="atLeast"/>
              <w:jc w:val="right"/>
              <w:rPr>
                <w:ins w:id="114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3AEA0782" w14:textId="77777777" w:rsidR="00B47697" w:rsidRPr="00B47697" w:rsidRDefault="00B47697" w:rsidP="00B47697">
            <w:pPr>
              <w:spacing w:line="300" w:lineRule="atLeast"/>
              <w:rPr>
                <w:ins w:id="1148" w:author="Cian Walker" w:date="2023-01-06T21:31:00Z"/>
                <w:rFonts w:ascii="Segoe UI" w:eastAsia="Times New Roman" w:hAnsi="Segoe UI" w:cs="Segoe UI"/>
                <w:color w:val="C9D1D9"/>
                <w:sz w:val="21"/>
                <w:szCs w:val="21"/>
                <w:lang w:eastAsia="en-GB"/>
              </w:rPr>
            </w:pPr>
            <w:ins w:id="1149" w:author="Cian Walker" w:date="2023-01-06T21:31:00Z">
              <w:r w:rsidRPr="00B47697">
                <w:rPr>
                  <w:rFonts w:ascii="Menlo" w:eastAsia="Times New Roman" w:hAnsi="Menlo" w:cs="Menlo"/>
                  <w:color w:val="C9D1D9"/>
                  <w:sz w:val="18"/>
                  <w:szCs w:val="18"/>
                  <w:lang w:eastAsia="en-GB"/>
                </w:rPr>
                <w:t>//Salt &amp; Hash Password</w:t>
              </w:r>
            </w:ins>
          </w:p>
        </w:tc>
      </w:tr>
      <w:tr w:rsidR="00B47697" w:rsidRPr="00B47697" w14:paraId="379E9BC1"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50" w:author="Cian Walker" w:date="2023-01-06T21:31:00Z"/>
        </w:trPr>
        <w:tc>
          <w:tcPr>
            <w:tcW w:w="2489" w:type="dxa"/>
            <w:gridSpan w:val="7"/>
            <w:shd w:val="clear" w:color="auto" w:fill="0D1117"/>
            <w:noWrap/>
            <w:tcMar>
              <w:top w:w="0" w:type="dxa"/>
              <w:left w:w="150" w:type="dxa"/>
              <w:bottom w:w="0" w:type="dxa"/>
              <w:right w:w="150" w:type="dxa"/>
            </w:tcMar>
            <w:hideMark/>
          </w:tcPr>
          <w:p w14:paraId="029C11C5" w14:textId="77777777" w:rsidR="00B47697" w:rsidRPr="00B47697" w:rsidRDefault="00B47697" w:rsidP="00B47697">
            <w:pPr>
              <w:spacing w:line="300" w:lineRule="atLeast"/>
              <w:rPr>
                <w:ins w:id="115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3862540F" w14:textId="77777777" w:rsidR="00B47697" w:rsidRPr="00B47697" w:rsidRDefault="00B47697" w:rsidP="00B47697">
            <w:pPr>
              <w:spacing w:line="300" w:lineRule="atLeast"/>
              <w:jc w:val="right"/>
              <w:rPr>
                <w:ins w:id="115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2F3FA4B6" w14:textId="77777777" w:rsidR="00B47697" w:rsidRPr="00B47697" w:rsidRDefault="00B47697" w:rsidP="00B47697">
            <w:pPr>
              <w:spacing w:line="300" w:lineRule="atLeast"/>
              <w:rPr>
                <w:ins w:id="1153" w:author="Cian Walker" w:date="2023-01-06T21:31:00Z"/>
                <w:rFonts w:ascii="Segoe UI" w:eastAsia="Times New Roman" w:hAnsi="Segoe UI" w:cs="Segoe UI"/>
                <w:color w:val="C9D1D9"/>
                <w:sz w:val="21"/>
                <w:szCs w:val="21"/>
                <w:lang w:eastAsia="en-GB"/>
              </w:rPr>
            </w:pPr>
            <w:proofErr w:type="spellStart"/>
            <w:ins w:id="1154" w:author="Cian Walker" w:date="2023-01-06T21:31:00Z">
              <w:r w:rsidRPr="00B47697">
                <w:rPr>
                  <w:rFonts w:ascii="Menlo" w:eastAsia="Times New Roman" w:hAnsi="Menlo" w:cs="Menlo"/>
                  <w:color w:val="C9D1D9"/>
                  <w:sz w:val="18"/>
                  <w:szCs w:val="18"/>
                  <w:lang w:eastAsia="en-GB"/>
                </w:rPr>
                <w:t>const</w:t>
              </w:r>
              <w:proofErr w:type="spellEnd"/>
              <w:r w:rsidRPr="00B47697">
                <w:rPr>
                  <w:rFonts w:ascii="Menlo" w:eastAsia="Times New Roman" w:hAnsi="Menlo" w:cs="Menlo"/>
                  <w:color w:val="C9D1D9"/>
                  <w:sz w:val="18"/>
                  <w:szCs w:val="18"/>
                  <w:lang w:eastAsia="en-GB"/>
                </w:rPr>
                <w:t xml:space="preserve"> salt = await </w:t>
              </w:r>
              <w:proofErr w:type="spellStart"/>
              <w:r w:rsidRPr="00B47697">
                <w:rPr>
                  <w:rFonts w:ascii="Menlo" w:eastAsia="Times New Roman" w:hAnsi="Menlo" w:cs="Menlo"/>
                  <w:color w:val="C9D1D9"/>
                  <w:sz w:val="18"/>
                  <w:szCs w:val="18"/>
                  <w:lang w:eastAsia="en-GB"/>
                </w:rPr>
                <w:t>bcrypt.genSalt</w:t>
              </w:r>
              <w:proofErr w:type="spellEnd"/>
              <w:r w:rsidRPr="00B47697">
                <w:rPr>
                  <w:rFonts w:ascii="Menlo" w:eastAsia="Times New Roman" w:hAnsi="Menlo" w:cs="Menlo"/>
                  <w:color w:val="C9D1D9"/>
                  <w:sz w:val="18"/>
                  <w:szCs w:val="18"/>
                  <w:lang w:eastAsia="en-GB"/>
                </w:rPr>
                <w:t>(12);</w:t>
              </w:r>
            </w:ins>
          </w:p>
        </w:tc>
      </w:tr>
      <w:tr w:rsidR="00B47697" w:rsidRPr="00B47697" w14:paraId="777D1087"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55" w:author="Cian Walker" w:date="2023-01-06T21:31:00Z"/>
        </w:trPr>
        <w:tc>
          <w:tcPr>
            <w:tcW w:w="2489" w:type="dxa"/>
            <w:gridSpan w:val="7"/>
            <w:shd w:val="clear" w:color="auto" w:fill="0D1117"/>
            <w:noWrap/>
            <w:tcMar>
              <w:top w:w="0" w:type="dxa"/>
              <w:left w:w="150" w:type="dxa"/>
              <w:bottom w:w="0" w:type="dxa"/>
              <w:right w:w="150" w:type="dxa"/>
            </w:tcMar>
            <w:hideMark/>
          </w:tcPr>
          <w:p w14:paraId="5ACA1972" w14:textId="77777777" w:rsidR="00B47697" w:rsidRPr="00B47697" w:rsidRDefault="00B47697" w:rsidP="00B47697">
            <w:pPr>
              <w:spacing w:line="300" w:lineRule="atLeast"/>
              <w:rPr>
                <w:ins w:id="115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163F1E8E" w14:textId="77777777" w:rsidR="00B47697" w:rsidRPr="00B47697" w:rsidRDefault="00B47697" w:rsidP="00B47697">
            <w:pPr>
              <w:spacing w:line="300" w:lineRule="atLeast"/>
              <w:jc w:val="right"/>
              <w:rPr>
                <w:ins w:id="115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0E83F5E5" w14:textId="77777777" w:rsidR="00B47697" w:rsidRPr="00B47697" w:rsidRDefault="00B47697" w:rsidP="00B47697">
            <w:pPr>
              <w:spacing w:line="300" w:lineRule="atLeast"/>
              <w:rPr>
                <w:ins w:id="1158" w:author="Cian Walker" w:date="2023-01-06T21:31:00Z"/>
                <w:rFonts w:ascii="Segoe UI" w:eastAsia="Times New Roman" w:hAnsi="Segoe UI" w:cs="Segoe UI"/>
                <w:color w:val="C9D1D9"/>
                <w:sz w:val="21"/>
                <w:szCs w:val="21"/>
                <w:lang w:eastAsia="en-GB"/>
              </w:rPr>
            </w:pPr>
            <w:proofErr w:type="spellStart"/>
            <w:ins w:id="1159" w:author="Cian Walker" w:date="2023-01-06T21:31:00Z">
              <w:r w:rsidRPr="00B47697">
                <w:rPr>
                  <w:rFonts w:ascii="Menlo" w:eastAsia="Times New Roman" w:hAnsi="Menlo" w:cs="Menlo"/>
                  <w:color w:val="C9D1D9"/>
                  <w:sz w:val="18"/>
                  <w:szCs w:val="18"/>
                  <w:lang w:eastAsia="en-GB"/>
                </w:rPr>
                <w:t>surgery.DocPassword</w:t>
              </w:r>
              <w:proofErr w:type="spellEnd"/>
              <w:r w:rsidRPr="00B47697">
                <w:rPr>
                  <w:rFonts w:ascii="Menlo" w:eastAsia="Times New Roman" w:hAnsi="Menlo" w:cs="Menlo"/>
                  <w:color w:val="C9D1D9"/>
                  <w:sz w:val="18"/>
                  <w:szCs w:val="18"/>
                  <w:lang w:eastAsia="en-GB"/>
                </w:rPr>
                <w:t xml:space="preserve"> = await </w:t>
              </w:r>
              <w:proofErr w:type="spellStart"/>
              <w:r w:rsidRPr="00B47697">
                <w:rPr>
                  <w:rFonts w:ascii="Menlo" w:eastAsia="Times New Roman" w:hAnsi="Menlo" w:cs="Menlo"/>
                  <w:color w:val="C9D1D9"/>
                  <w:sz w:val="18"/>
                  <w:szCs w:val="18"/>
                  <w:lang w:eastAsia="en-GB"/>
                </w:rPr>
                <w:t>bcrypt.hash</w:t>
              </w:r>
              <w:proofErr w:type="spellEnd"/>
              <w:r w:rsidRPr="00B47697">
                <w:rPr>
                  <w:rFonts w:ascii="Menlo" w:eastAsia="Times New Roman" w:hAnsi="Menlo" w:cs="Menlo"/>
                  <w:color w:val="C9D1D9"/>
                  <w:sz w:val="18"/>
                  <w:szCs w:val="18"/>
                  <w:lang w:eastAsia="en-GB"/>
                </w:rPr>
                <w:t>(</w:t>
              </w:r>
              <w:proofErr w:type="spellStart"/>
              <w:r w:rsidRPr="00B47697">
                <w:rPr>
                  <w:rFonts w:ascii="Menlo" w:eastAsia="Times New Roman" w:hAnsi="Menlo" w:cs="Menlo"/>
                  <w:color w:val="C9D1D9"/>
                  <w:sz w:val="18"/>
                  <w:szCs w:val="18"/>
                  <w:lang w:eastAsia="en-GB"/>
                </w:rPr>
                <w:t>DocPassword</w:t>
              </w:r>
              <w:proofErr w:type="spellEnd"/>
              <w:r w:rsidRPr="00B47697">
                <w:rPr>
                  <w:rFonts w:ascii="Menlo" w:eastAsia="Times New Roman" w:hAnsi="Menlo" w:cs="Menlo"/>
                  <w:color w:val="C9D1D9"/>
                  <w:sz w:val="18"/>
                  <w:szCs w:val="18"/>
                  <w:lang w:eastAsia="en-GB"/>
                </w:rPr>
                <w:t>, salt);</w:t>
              </w:r>
            </w:ins>
          </w:p>
        </w:tc>
      </w:tr>
      <w:tr w:rsidR="00B47697" w:rsidRPr="00B47697" w14:paraId="3CEE22D9"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60" w:author="Cian Walker" w:date="2023-01-06T21:31:00Z"/>
        </w:trPr>
        <w:tc>
          <w:tcPr>
            <w:tcW w:w="2489" w:type="dxa"/>
            <w:gridSpan w:val="7"/>
            <w:shd w:val="clear" w:color="auto" w:fill="0D1117"/>
            <w:noWrap/>
            <w:tcMar>
              <w:top w:w="0" w:type="dxa"/>
              <w:left w:w="150" w:type="dxa"/>
              <w:bottom w:w="0" w:type="dxa"/>
              <w:right w:w="150" w:type="dxa"/>
            </w:tcMar>
            <w:hideMark/>
          </w:tcPr>
          <w:p w14:paraId="13F0100B" w14:textId="77777777" w:rsidR="00B47697" w:rsidRPr="00B47697" w:rsidRDefault="00B47697" w:rsidP="00B47697">
            <w:pPr>
              <w:spacing w:line="300" w:lineRule="atLeast"/>
              <w:rPr>
                <w:ins w:id="116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7BA4395A" w14:textId="77777777" w:rsidR="00B47697" w:rsidRPr="00B47697" w:rsidRDefault="00B47697" w:rsidP="00B47697">
            <w:pPr>
              <w:spacing w:line="300" w:lineRule="atLeast"/>
              <w:jc w:val="right"/>
              <w:rPr>
                <w:ins w:id="116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66393D36" w14:textId="77777777" w:rsidR="00B47697" w:rsidRPr="00B47697" w:rsidRDefault="00B47697" w:rsidP="00B47697">
            <w:pPr>
              <w:spacing w:line="300" w:lineRule="atLeast"/>
              <w:rPr>
                <w:ins w:id="1163" w:author="Cian Walker" w:date="2023-01-06T21:31:00Z"/>
                <w:rFonts w:ascii="Segoe UI" w:eastAsia="Times New Roman" w:hAnsi="Segoe UI" w:cs="Segoe UI"/>
                <w:color w:val="C9D1D9"/>
                <w:sz w:val="21"/>
                <w:szCs w:val="21"/>
                <w:lang w:eastAsia="en-GB"/>
              </w:rPr>
            </w:pPr>
            <w:ins w:id="1164" w:author="Cian Walker" w:date="2023-01-06T21:31:00Z">
              <w:r w:rsidRPr="00B47697">
                <w:rPr>
                  <w:rFonts w:ascii="Menlo" w:eastAsia="Times New Roman" w:hAnsi="Menlo" w:cs="Menlo"/>
                  <w:color w:val="C9D1D9"/>
                  <w:sz w:val="18"/>
                  <w:szCs w:val="18"/>
                  <w:lang w:eastAsia="en-GB"/>
                </w:rPr>
                <w:t xml:space="preserve">await </w:t>
              </w:r>
              <w:proofErr w:type="spellStart"/>
              <w:r w:rsidRPr="00B47697">
                <w:rPr>
                  <w:rFonts w:ascii="Menlo" w:eastAsia="Times New Roman" w:hAnsi="Menlo" w:cs="Menlo"/>
                  <w:color w:val="C9D1D9"/>
                  <w:sz w:val="18"/>
                  <w:szCs w:val="18"/>
                  <w:lang w:eastAsia="en-GB"/>
                </w:rPr>
                <w:t>surgery.save</w:t>
              </w:r>
              <w:proofErr w:type="spellEnd"/>
              <w:r w:rsidRPr="00B47697">
                <w:rPr>
                  <w:rFonts w:ascii="Menlo" w:eastAsia="Times New Roman" w:hAnsi="Menlo" w:cs="Menlo"/>
                  <w:color w:val="C9D1D9"/>
                  <w:sz w:val="18"/>
                  <w:szCs w:val="18"/>
                  <w:lang w:eastAsia="en-GB"/>
                </w:rPr>
                <w:t>()</w:t>
              </w:r>
            </w:ins>
          </w:p>
        </w:tc>
      </w:tr>
      <w:tr w:rsidR="00B47697" w:rsidRPr="00B47697" w14:paraId="12DB348C"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65" w:author="Cian Walker" w:date="2023-01-06T21:31:00Z"/>
        </w:trPr>
        <w:tc>
          <w:tcPr>
            <w:tcW w:w="2489" w:type="dxa"/>
            <w:gridSpan w:val="7"/>
            <w:shd w:val="clear" w:color="auto" w:fill="0D1117"/>
            <w:noWrap/>
            <w:tcMar>
              <w:top w:w="0" w:type="dxa"/>
              <w:left w:w="150" w:type="dxa"/>
              <w:bottom w:w="0" w:type="dxa"/>
              <w:right w:w="150" w:type="dxa"/>
            </w:tcMar>
            <w:hideMark/>
          </w:tcPr>
          <w:p w14:paraId="16BBBDB2" w14:textId="77777777" w:rsidR="00B47697" w:rsidRPr="00B47697" w:rsidRDefault="00B47697" w:rsidP="00B47697">
            <w:pPr>
              <w:spacing w:line="300" w:lineRule="atLeast"/>
              <w:rPr>
                <w:ins w:id="116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3B69077E" w14:textId="77777777" w:rsidR="00B47697" w:rsidRPr="00B47697" w:rsidRDefault="00B47697" w:rsidP="00B47697">
            <w:pPr>
              <w:spacing w:line="300" w:lineRule="atLeast"/>
              <w:jc w:val="right"/>
              <w:rPr>
                <w:ins w:id="116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47513E98" w14:textId="77777777" w:rsidR="00B47697" w:rsidRPr="00B47697" w:rsidRDefault="00B47697" w:rsidP="00B47697">
            <w:pPr>
              <w:spacing w:line="300" w:lineRule="atLeast"/>
              <w:rPr>
                <w:ins w:id="1168" w:author="Cian Walker" w:date="2023-01-06T21:31:00Z"/>
                <w:rFonts w:ascii="Segoe UI" w:eastAsia="Times New Roman" w:hAnsi="Segoe UI" w:cs="Segoe UI"/>
                <w:color w:val="C9D1D9"/>
                <w:sz w:val="21"/>
                <w:szCs w:val="21"/>
                <w:lang w:eastAsia="en-GB"/>
              </w:rPr>
            </w:pPr>
            <w:ins w:id="1169" w:author="Cian Walker" w:date="2023-01-06T21:31:00Z">
              <w:r w:rsidRPr="00B47697">
                <w:rPr>
                  <w:rFonts w:ascii="Menlo" w:eastAsia="Times New Roman" w:hAnsi="Menlo" w:cs="Menlo"/>
                  <w:color w:val="C9D1D9"/>
                  <w:sz w:val="18"/>
                  <w:szCs w:val="18"/>
                  <w:lang w:eastAsia="en-GB"/>
                </w:rPr>
                <w:br/>
              </w:r>
            </w:ins>
          </w:p>
        </w:tc>
      </w:tr>
      <w:tr w:rsidR="00B47697" w:rsidRPr="00B47697" w14:paraId="2C70893C"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70" w:author="Cian Walker" w:date="2023-01-06T21:31:00Z"/>
        </w:trPr>
        <w:tc>
          <w:tcPr>
            <w:tcW w:w="2489" w:type="dxa"/>
            <w:gridSpan w:val="7"/>
            <w:shd w:val="clear" w:color="auto" w:fill="0D1117"/>
            <w:noWrap/>
            <w:tcMar>
              <w:top w:w="0" w:type="dxa"/>
              <w:left w:w="150" w:type="dxa"/>
              <w:bottom w:w="0" w:type="dxa"/>
              <w:right w:w="150" w:type="dxa"/>
            </w:tcMar>
            <w:hideMark/>
          </w:tcPr>
          <w:p w14:paraId="7E7BA4D7" w14:textId="77777777" w:rsidR="00B47697" w:rsidRPr="00B47697" w:rsidRDefault="00B47697" w:rsidP="00B47697">
            <w:pPr>
              <w:spacing w:line="300" w:lineRule="atLeast"/>
              <w:rPr>
                <w:ins w:id="117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686FBEF8" w14:textId="77777777" w:rsidR="00B47697" w:rsidRPr="00B47697" w:rsidRDefault="00B47697" w:rsidP="00B47697">
            <w:pPr>
              <w:spacing w:line="300" w:lineRule="atLeast"/>
              <w:jc w:val="right"/>
              <w:rPr>
                <w:ins w:id="117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21FE1B78" w14:textId="77777777" w:rsidR="00B47697" w:rsidRPr="00B47697" w:rsidRDefault="00B47697" w:rsidP="00B47697">
            <w:pPr>
              <w:spacing w:line="300" w:lineRule="atLeast"/>
              <w:rPr>
                <w:ins w:id="1173" w:author="Cian Walker" w:date="2023-01-06T21:31:00Z"/>
                <w:rFonts w:ascii="Segoe UI" w:eastAsia="Times New Roman" w:hAnsi="Segoe UI" w:cs="Segoe UI"/>
                <w:color w:val="C9D1D9"/>
                <w:sz w:val="21"/>
                <w:szCs w:val="21"/>
                <w:lang w:eastAsia="en-GB"/>
              </w:rPr>
            </w:pPr>
            <w:ins w:id="1174" w:author="Cian Walker" w:date="2023-01-06T21:31:00Z">
              <w:r w:rsidRPr="00B47697">
                <w:rPr>
                  <w:rFonts w:ascii="Menlo" w:eastAsia="Times New Roman" w:hAnsi="Menlo" w:cs="Menlo"/>
                  <w:color w:val="C9D1D9"/>
                  <w:sz w:val="18"/>
                  <w:szCs w:val="18"/>
                  <w:lang w:eastAsia="en-GB"/>
                </w:rPr>
                <w:br/>
              </w:r>
            </w:ins>
          </w:p>
        </w:tc>
      </w:tr>
      <w:tr w:rsidR="00B47697" w:rsidRPr="00B47697" w14:paraId="01C7931E"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75" w:author="Cian Walker" w:date="2023-01-06T21:31:00Z"/>
        </w:trPr>
        <w:tc>
          <w:tcPr>
            <w:tcW w:w="2489" w:type="dxa"/>
            <w:gridSpan w:val="7"/>
            <w:shd w:val="clear" w:color="auto" w:fill="0D1117"/>
            <w:noWrap/>
            <w:tcMar>
              <w:top w:w="0" w:type="dxa"/>
              <w:left w:w="150" w:type="dxa"/>
              <w:bottom w:w="0" w:type="dxa"/>
              <w:right w:w="150" w:type="dxa"/>
            </w:tcMar>
            <w:hideMark/>
          </w:tcPr>
          <w:p w14:paraId="744D96F0" w14:textId="77777777" w:rsidR="00B47697" w:rsidRPr="00B47697" w:rsidRDefault="00B47697" w:rsidP="00B47697">
            <w:pPr>
              <w:spacing w:line="300" w:lineRule="atLeast"/>
              <w:rPr>
                <w:ins w:id="117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5FA474B7" w14:textId="77777777" w:rsidR="00B47697" w:rsidRPr="00B47697" w:rsidRDefault="00B47697" w:rsidP="00B47697">
            <w:pPr>
              <w:spacing w:line="300" w:lineRule="atLeast"/>
              <w:jc w:val="right"/>
              <w:rPr>
                <w:ins w:id="117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431E7050" w14:textId="77777777" w:rsidR="00B47697" w:rsidRPr="00B47697" w:rsidRDefault="00B47697" w:rsidP="00B47697">
            <w:pPr>
              <w:spacing w:line="300" w:lineRule="atLeast"/>
              <w:rPr>
                <w:ins w:id="1178" w:author="Cian Walker" w:date="2023-01-06T21:31:00Z"/>
                <w:rFonts w:ascii="Segoe UI" w:eastAsia="Times New Roman" w:hAnsi="Segoe UI" w:cs="Segoe UI"/>
                <w:color w:val="C9D1D9"/>
                <w:sz w:val="21"/>
                <w:szCs w:val="21"/>
                <w:lang w:eastAsia="en-GB"/>
              </w:rPr>
            </w:pPr>
            <w:ins w:id="1179" w:author="Cian Walker" w:date="2023-01-06T21:31:00Z">
              <w:r w:rsidRPr="00B47697">
                <w:rPr>
                  <w:rFonts w:ascii="Menlo" w:eastAsia="Times New Roman" w:hAnsi="Menlo" w:cs="Menlo"/>
                  <w:color w:val="C9D1D9"/>
                  <w:sz w:val="18"/>
                  <w:szCs w:val="18"/>
                  <w:lang w:eastAsia="en-GB"/>
                </w:rPr>
                <w:t>//Return JWT</w:t>
              </w:r>
            </w:ins>
          </w:p>
        </w:tc>
      </w:tr>
      <w:tr w:rsidR="00B47697" w:rsidRPr="00B47697" w14:paraId="0FBBFBBC"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80" w:author="Cian Walker" w:date="2023-01-06T21:31:00Z"/>
        </w:trPr>
        <w:tc>
          <w:tcPr>
            <w:tcW w:w="2489" w:type="dxa"/>
            <w:gridSpan w:val="7"/>
            <w:shd w:val="clear" w:color="auto" w:fill="0D1117"/>
            <w:noWrap/>
            <w:tcMar>
              <w:top w:w="0" w:type="dxa"/>
              <w:left w:w="150" w:type="dxa"/>
              <w:bottom w:w="0" w:type="dxa"/>
              <w:right w:w="150" w:type="dxa"/>
            </w:tcMar>
            <w:hideMark/>
          </w:tcPr>
          <w:p w14:paraId="6063A882" w14:textId="77777777" w:rsidR="00B47697" w:rsidRPr="00B47697" w:rsidRDefault="00B47697" w:rsidP="00B47697">
            <w:pPr>
              <w:spacing w:line="300" w:lineRule="atLeast"/>
              <w:rPr>
                <w:ins w:id="118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6A446F6C" w14:textId="77777777" w:rsidR="00B47697" w:rsidRPr="00B47697" w:rsidRDefault="00B47697" w:rsidP="00B47697">
            <w:pPr>
              <w:spacing w:line="300" w:lineRule="atLeast"/>
              <w:jc w:val="right"/>
              <w:rPr>
                <w:ins w:id="118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5E737E2A" w14:textId="77777777" w:rsidR="00B47697" w:rsidRPr="00B47697" w:rsidRDefault="00B47697" w:rsidP="00B47697">
            <w:pPr>
              <w:spacing w:line="300" w:lineRule="atLeast"/>
              <w:rPr>
                <w:ins w:id="1183" w:author="Cian Walker" w:date="2023-01-06T21:31:00Z"/>
                <w:rFonts w:ascii="Segoe UI" w:eastAsia="Times New Roman" w:hAnsi="Segoe UI" w:cs="Segoe UI"/>
                <w:color w:val="C9D1D9"/>
                <w:sz w:val="21"/>
                <w:szCs w:val="21"/>
                <w:lang w:eastAsia="en-GB"/>
              </w:rPr>
            </w:pPr>
            <w:ins w:id="1184" w:author="Cian Walker" w:date="2023-01-06T21:31:00Z">
              <w:r w:rsidRPr="00B47697">
                <w:rPr>
                  <w:rFonts w:ascii="Menlo" w:eastAsia="Times New Roman" w:hAnsi="Menlo" w:cs="Menlo"/>
                  <w:color w:val="C9D1D9"/>
                  <w:sz w:val="18"/>
                  <w:szCs w:val="18"/>
                  <w:lang w:eastAsia="en-GB"/>
                </w:rPr>
                <w:br/>
              </w:r>
            </w:ins>
          </w:p>
        </w:tc>
      </w:tr>
      <w:tr w:rsidR="00B47697" w:rsidRPr="00B47697" w14:paraId="1B71112D"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85" w:author="Cian Walker" w:date="2023-01-06T21:31:00Z"/>
        </w:trPr>
        <w:tc>
          <w:tcPr>
            <w:tcW w:w="2489" w:type="dxa"/>
            <w:gridSpan w:val="7"/>
            <w:shd w:val="clear" w:color="auto" w:fill="0D1117"/>
            <w:noWrap/>
            <w:tcMar>
              <w:top w:w="0" w:type="dxa"/>
              <w:left w:w="150" w:type="dxa"/>
              <w:bottom w:w="0" w:type="dxa"/>
              <w:right w:w="150" w:type="dxa"/>
            </w:tcMar>
            <w:hideMark/>
          </w:tcPr>
          <w:p w14:paraId="39B5130B" w14:textId="77777777" w:rsidR="00B47697" w:rsidRPr="00B47697" w:rsidRDefault="00B47697" w:rsidP="00B47697">
            <w:pPr>
              <w:spacing w:line="300" w:lineRule="atLeast"/>
              <w:rPr>
                <w:ins w:id="118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72A86C3A" w14:textId="77777777" w:rsidR="00B47697" w:rsidRPr="00B47697" w:rsidRDefault="00B47697" w:rsidP="00B47697">
            <w:pPr>
              <w:spacing w:line="300" w:lineRule="atLeast"/>
              <w:jc w:val="right"/>
              <w:rPr>
                <w:ins w:id="118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424CE81A" w14:textId="77777777" w:rsidR="00B47697" w:rsidRPr="00B47697" w:rsidRDefault="00B47697" w:rsidP="00B47697">
            <w:pPr>
              <w:spacing w:line="300" w:lineRule="atLeast"/>
              <w:rPr>
                <w:ins w:id="1188" w:author="Cian Walker" w:date="2023-01-06T21:31:00Z"/>
                <w:rFonts w:ascii="Segoe UI" w:eastAsia="Times New Roman" w:hAnsi="Segoe UI" w:cs="Segoe UI"/>
                <w:color w:val="C9D1D9"/>
                <w:sz w:val="21"/>
                <w:szCs w:val="21"/>
                <w:lang w:eastAsia="en-GB"/>
              </w:rPr>
            </w:pPr>
            <w:ins w:id="1189" w:author="Cian Walker" w:date="2023-01-06T21:31:00Z">
              <w:r w:rsidRPr="00B47697">
                <w:rPr>
                  <w:rFonts w:ascii="Menlo" w:eastAsia="Times New Roman" w:hAnsi="Menlo" w:cs="Menlo"/>
                  <w:color w:val="C9D1D9"/>
                  <w:sz w:val="18"/>
                  <w:szCs w:val="18"/>
                  <w:lang w:eastAsia="en-GB"/>
                </w:rPr>
                <w:br/>
              </w:r>
            </w:ins>
          </w:p>
        </w:tc>
      </w:tr>
      <w:tr w:rsidR="00B47697" w:rsidRPr="00B47697" w14:paraId="5218AD01"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90" w:author="Cian Walker" w:date="2023-01-06T21:31:00Z"/>
        </w:trPr>
        <w:tc>
          <w:tcPr>
            <w:tcW w:w="2489" w:type="dxa"/>
            <w:gridSpan w:val="7"/>
            <w:shd w:val="clear" w:color="auto" w:fill="0D1117"/>
            <w:noWrap/>
            <w:tcMar>
              <w:top w:w="0" w:type="dxa"/>
              <w:left w:w="150" w:type="dxa"/>
              <w:bottom w:w="0" w:type="dxa"/>
              <w:right w:w="150" w:type="dxa"/>
            </w:tcMar>
            <w:hideMark/>
          </w:tcPr>
          <w:p w14:paraId="5BACBC1E" w14:textId="77777777" w:rsidR="00B47697" w:rsidRPr="00B47697" w:rsidRDefault="00B47697" w:rsidP="00B47697">
            <w:pPr>
              <w:spacing w:line="300" w:lineRule="atLeast"/>
              <w:rPr>
                <w:ins w:id="119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0CB9C3C3" w14:textId="77777777" w:rsidR="00B47697" w:rsidRPr="00B47697" w:rsidRDefault="00B47697" w:rsidP="00B47697">
            <w:pPr>
              <w:spacing w:line="300" w:lineRule="atLeast"/>
              <w:jc w:val="right"/>
              <w:rPr>
                <w:ins w:id="119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4D97C2CA" w14:textId="77777777" w:rsidR="00B47697" w:rsidRPr="00B47697" w:rsidRDefault="00B47697" w:rsidP="00B47697">
            <w:pPr>
              <w:spacing w:line="300" w:lineRule="atLeast"/>
              <w:rPr>
                <w:ins w:id="1193" w:author="Cian Walker" w:date="2023-01-06T21:31:00Z"/>
                <w:rFonts w:ascii="Segoe UI" w:eastAsia="Times New Roman" w:hAnsi="Segoe UI" w:cs="Segoe UI"/>
                <w:color w:val="C9D1D9"/>
                <w:sz w:val="21"/>
                <w:szCs w:val="21"/>
                <w:lang w:eastAsia="en-GB"/>
              </w:rPr>
            </w:pPr>
            <w:ins w:id="1194" w:author="Cian Walker" w:date="2023-01-06T21:31:00Z">
              <w:r w:rsidRPr="00B47697">
                <w:rPr>
                  <w:rFonts w:ascii="Menlo" w:eastAsia="Times New Roman" w:hAnsi="Menlo" w:cs="Menlo"/>
                  <w:color w:val="C9D1D9"/>
                  <w:sz w:val="18"/>
                  <w:szCs w:val="18"/>
                  <w:lang w:eastAsia="en-GB"/>
                </w:rPr>
                <w:br/>
              </w:r>
            </w:ins>
          </w:p>
        </w:tc>
      </w:tr>
      <w:tr w:rsidR="00B47697" w:rsidRPr="00B47697" w14:paraId="7D8D6EA5"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195" w:author="Cian Walker" w:date="2023-01-06T21:31:00Z"/>
        </w:trPr>
        <w:tc>
          <w:tcPr>
            <w:tcW w:w="2489" w:type="dxa"/>
            <w:gridSpan w:val="7"/>
            <w:shd w:val="clear" w:color="auto" w:fill="0D1117"/>
            <w:noWrap/>
            <w:tcMar>
              <w:top w:w="0" w:type="dxa"/>
              <w:left w:w="150" w:type="dxa"/>
              <w:bottom w:w="0" w:type="dxa"/>
              <w:right w:w="150" w:type="dxa"/>
            </w:tcMar>
            <w:hideMark/>
          </w:tcPr>
          <w:p w14:paraId="17B1CF3D" w14:textId="77777777" w:rsidR="00B47697" w:rsidRPr="00B47697" w:rsidRDefault="00B47697" w:rsidP="00B47697">
            <w:pPr>
              <w:spacing w:line="300" w:lineRule="atLeast"/>
              <w:rPr>
                <w:ins w:id="119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1B6822C4" w14:textId="77777777" w:rsidR="00B47697" w:rsidRPr="00B47697" w:rsidRDefault="00B47697" w:rsidP="00B47697">
            <w:pPr>
              <w:spacing w:line="300" w:lineRule="atLeast"/>
              <w:jc w:val="right"/>
              <w:rPr>
                <w:ins w:id="119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050A773F" w14:textId="77777777" w:rsidR="00B47697" w:rsidRPr="00B47697" w:rsidRDefault="00B47697" w:rsidP="00B47697">
            <w:pPr>
              <w:spacing w:line="300" w:lineRule="atLeast"/>
              <w:rPr>
                <w:ins w:id="1198" w:author="Cian Walker" w:date="2023-01-06T21:31:00Z"/>
                <w:rFonts w:ascii="Segoe UI" w:eastAsia="Times New Roman" w:hAnsi="Segoe UI" w:cs="Segoe UI"/>
                <w:color w:val="C9D1D9"/>
                <w:sz w:val="21"/>
                <w:szCs w:val="21"/>
                <w:lang w:eastAsia="en-GB"/>
              </w:rPr>
            </w:pPr>
            <w:ins w:id="1199" w:author="Cian Walker" w:date="2023-01-06T21:31:00Z">
              <w:r w:rsidRPr="00B47697">
                <w:rPr>
                  <w:rFonts w:ascii="Menlo" w:eastAsia="Times New Roman" w:hAnsi="Menlo" w:cs="Menlo"/>
                  <w:color w:val="C9D1D9"/>
                  <w:sz w:val="18"/>
                  <w:szCs w:val="18"/>
                  <w:lang w:eastAsia="en-GB"/>
                </w:rPr>
                <w:br/>
              </w:r>
            </w:ins>
          </w:p>
        </w:tc>
      </w:tr>
      <w:tr w:rsidR="00B47697" w:rsidRPr="00B47697" w14:paraId="78F607AD"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00" w:author="Cian Walker" w:date="2023-01-06T21:31:00Z"/>
        </w:trPr>
        <w:tc>
          <w:tcPr>
            <w:tcW w:w="2489" w:type="dxa"/>
            <w:gridSpan w:val="7"/>
            <w:shd w:val="clear" w:color="auto" w:fill="0D1117"/>
            <w:noWrap/>
            <w:tcMar>
              <w:top w:w="0" w:type="dxa"/>
              <w:left w:w="150" w:type="dxa"/>
              <w:bottom w:w="0" w:type="dxa"/>
              <w:right w:w="150" w:type="dxa"/>
            </w:tcMar>
            <w:hideMark/>
          </w:tcPr>
          <w:p w14:paraId="35DAAA13" w14:textId="77777777" w:rsidR="00B47697" w:rsidRPr="00B47697" w:rsidRDefault="00B47697" w:rsidP="00B47697">
            <w:pPr>
              <w:spacing w:line="300" w:lineRule="atLeast"/>
              <w:rPr>
                <w:ins w:id="120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20BB77BE" w14:textId="77777777" w:rsidR="00B47697" w:rsidRPr="00B47697" w:rsidRDefault="00B47697" w:rsidP="00B47697">
            <w:pPr>
              <w:spacing w:line="300" w:lineRule="atLeast"/>
              <w:jc w:val="right"/>
              <w:rPr>
                <w:ins w:id="120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52ED6985" w14:textId="77777777" w:rsidR="00B47697" w:rsidRPr="00B47697" w:rsidRDefault="00B47697" w:rsidP="00B47697">
            <w:pPr>
              <w:spacing w:line="300" w:lineRule="atLeast"/>
              <w:rPr>
                <w:ins w:id="1203" w:author="Cian Walker" w:date="2023-01-06T21:31:00Z"/>
                <w:rFonts w:ascii="Segoe UI" w:eastAsia="Times New Roman" w:hAnsi="Segoe UI" w:cs="Segoe UI"/>
                <w:color w:val="C9D1D9"/>
                <w:sz w:val="21"/>
                <w:szCs w:val="21"/>
                <w:lang w:eastAsia="en-GB"/>
              </w:rPr>
            </w:pPr>
            <w:ins w:id="1204" w:author="Cian Walker" w:date="2023-01-06T21:31:00Z">
              <w:r w:rsidRPr="00B47697">
                <w:rPr>
                  <w:rFonts w:ascii="Menlo" w:eastAsia="Times New Roman" w:hAnsi="Menlo" w:cs="Menlo"/>
                  <w:color w:val="C9D1D9"/>
                  <w:sz w:val="18"/>
                  <w:szCs w:val="18"/>
                  <w:lang w:eastAsia="en-GB"/>
                </w:rPr>
                <w:br/>
              </w:r>
            </w:ins>
          </w:p>
        </w:tc>
      </w:tr>
      <w:tr w:rsidR="00B47697" w:rsidRPr="00B47697" w14:paraId="76EFD4FA"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05" w:author="Cian Walker" w:date="2023-01-06T21:31:00Z"/>
        </w:trPr>
        <w:tc>
          <w:tcPr>
            <w:tcW w:w="2489" w:type="dxa"/>
            <w:gridSpan w:val="7"/>
            <w:shd w:val="clear" w:color="auto" w:fill="0D1117"/>
            <w:noWrap/>
            <w:tcMar>
              <w:top w:w="0" w:type="dxa"/>
              <w:left w:w="150" w:type="dxa"/>
              <w:bottom w:w="0" w:type="dxa"/>
              <w:right w:w="150" w:type="dxa"/>
            </w:tcMar>
            <w:hideMark/>
          </w:tcPr>
          <w:p w14:paraId="11917B6D" w14:textId="77777777" w:rsidR="00B47697" w:rsidRPr="00B47697" w:rsidRDefault="00B47697" w:rsidP="00B47697">
            <w:pPr>
              <w:spacing w:line="300" w:lineRule="atLeast"/>
              <w:rPr>
                <w:ins w:id="120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1538B694" w14:textId="77777777" w:rsidR="00B47697" w:rsidRPr="00B47697" w:rsidRDefault="00B47697" w:rsidP="00B47697">
            <w:pPr>
              <w:spacing w:line="300" w:lineRule="atLeast"/>
              <w:jc w:val="right"/>
              <w:rPr>
                <w:ins w:id="120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3BC10529" w14:textId="77777777" w:rsidR="00B47697" w:rsidRPr="00B47697" w:rsidRDefault="00B47697" w:rsidP="00B47697">
            <w:pPr>
              <w:spacing w:line="300" w:lineRule="atLeast"/>
              <w:rPr>
                <w:ins w:id="1208" w:author="Cian Walker" w:date="2023-01-06T21:31:00Z"/>
                <w:rFonts w:ascii="Segoe UI" w:eastAsia="Times New Roman" w:hAnsi="Segoe UI" w:cs="Segoe UI"/>
                <w:color w:val="C9D1D9"/>
                <w:sz w:val="21"/>
                <w:szCs w:val="21"/>
                <w:lang w:eastAsia="en-GB"/>
              </w:rPr>
            </w:pPr>
            <w:proofErr w:type="spellStart"/>
            <w:ins w:id="1209" w:author="Cian Walker" w:date="2023-01-06T21:31:00Z">
              <w:r w:rsidRPr="00B47697">
                <w:rPr>
                  <w:rFonts w:ascii="Menlo" w:eastAsia="Times New Roman" w:hAnsi="Menlo" w:cs="Menlo"/>
                  <w:color w:val="C9D1D9"/>
                  <w:sz w:val="18"/>
                  <w:szCs w:val="18"/>
                  <w:lang w:eastAsia="en-GB"/>
                </w:rPr>
                <w:t>res.send</w:t>
              </w:r>
              <w:proofErr w:type="spellEnd"/>
              <w:r w:rsidRPr="00B47697">
                <w:rPr>
                  <w:rFonts w:ascii="Menlo" w:eastAsia="Times New Roman" w:hAnsi="Menlo" w:cs="Menlo"/>
                  <w:color w:val="C9D1D9"/>
                  <w:sz w:val="18"/>
                  <w:szCs w:val="18"/>
                  <w:lang w:eastAsia="en-GB"/>
                </w:rPr>
                <w:t>('Surgery Successfully Registered!');</w:t>
              </w:r>
            </w:ins>
          </w:p>
        </w:tc>
      </w:tr>
      <w:tr w:rsidR="00B47697" w:rsidRPr="00B47697" w14:paraId="7C2C6F02"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10" w:author="Cian Walker" w:date="2023-01-06T21:31:00Z"/>
        </w:trPr>
        <w:tc>
          <w:tcPr>
            <w:tcW w:w="2489" w:type="dxa"/>
            <w:gridSpan w:val="7"/>
            <w:shd w:val="clear" w:color="auto" w:fill="0D1117"/>
            <w:noWrap/>
            <w:tcMar>
              <w:top w:w="0" w:type="dxa"/>
              <w:left w:w="150" w:type="dxa"/>
              <w:bottom w:w="0" w:type="dxa"/>
              <w:right w:w="150" w:type="dxa"/>
            </w:tcMar>
            <w:hideMark/>
          </w:tcPr>
          <w:p w14:paraId="69CA67EA" w14:textId="77777777" w:rsidR="00B47697" w:rsidRPr="00B47697" w:rsidRDefault="00B47697" w:rsidP="00B47697">
            <w:pPr>
              <w:spacing w:line="300" w:lineRule="atLeast"/>
              <w:rPr>
                <w:ins w:id="121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150167D5" w14:textId="77777777" w:rsidR="00B47697" w:rsidRPr="00B47697" w:rsidRDefault="00B47697" w:rsidP="00B47697">
            <w:pPr>
              <w:spacing w:line="300" w:lineRule="atLeast"/>
              <w:jc w:val="right"/>
              <w:rPr>
                <w:ins w:id="121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71F91877" w14:textId="77777777" w:rsidR="00B47697" w:rsidRPr="00B47697" w:rsidRDefault="00B47697" w:rsidP="00B47697">
            <w:pPr>
              <w:spacing w:line="300" w:lineRule="atLeast"/>
              <w:rPr>
                <w:ins w:id="1213" w:author="Cian Walker" w:date="2023-01-06T21:31:00Z"/>
                <w:rFonts w:ascii="Segoe UI" w:eastAsia="Times New Roman" w:hAnsi="Segoe UI" w:cs="Segoe UI"/>
                <w:color w:val="C9D1D9"/>
                <w:sz w:val="21"/>
                <w:szCs w:val="21"/>
                <w:lang w:eastAsia="en-GB"/>
              </w:rPr>
            </w:pPr>
            <w:ins w:id="1214" w:author="Cian Walker" w:date="2023-01-06T21:31:00Z">
              <w:r w:rsidRPr="00B47697">
                <w:rPr>
                  <w:rFonts w:ascii="Menlo" w:eastAsia="Times New Roman" w:hAnsi="Menlo" w:cs="Menlo"/>
                  <w:color w:val="C9D1D9"/>
                  <w:sz w:val="18"/>
                  <w:szCs w:val="18"/>
                  <w:lang w:eastAsia="en-GB"/>
                </w:rPr>
                <w:t>} catch(err){</w:t>
              </w:r>
            </w:ins>
          </w:p>
        </w:tc>
      </w:tr>
      <w:tr w:rsidR="00B47697" w:rsidRPr="00B47697" w14:paraId="2978999A"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15" w:author="Cian Walker" w:date="2023-01-06T21:31:00Z"/>
        </w:trPr>
        <w:tc>
          <w:tcPr>
            <w:tcW w:w="2489" w:type="dxa"/>
            <w:gridSpan w:val="7"/>
            <w:shd w:val="clear" w:color="auto" w:fill="0D1117"/>
            <w:noWrap/>
            <w:tcMar>
              <w:top w:w="0" w:type="dxa"/>
              <w:left w:w="150" w:type="dxa"/>
              <w:bottom w:w="0" w:type="dxa"/>
              <w:right w:w="150" w:type="dxa"/>
            </w:tcMar>
            <w:hideMark/>
          </w:tcPr>
          <w:p w14:paraId="4FABA194" w14:textId="77777777" w:rsidR="00B47697" w:rsidRPr="00B47697" w:rsidRDefault="00B47697" w:rsidP="00B47697">
            <w:pPr>
              <w:spacing w:line="300" w:lineRule="atLeast"/>
              <w:rPr>
                <w:ins w:id="121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06627C5E" w14:textId="77777777" w:rsidR="00B47697" w:rsidRPr="00B47697" w:rsidRDefault="00B47697" w:rsidP="00B47697">
            <w:pPr>
              <w:spacing w:line="300" w:lineRule="atLeast"/>
              <w:jc w:val="right"/>
              <w:rPr>
                <w:ins w:id="121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0B49CE36" w14:textId="77777777" w:rsidR="00B47697" w:rsidRPr="00B47697" w:rsidRDefault="00B47697" w:rsidP="00B47697">
            <w:pPr>
              <w:spacing w:line="300" w:lineRule="atLeast"/>
              <w:rPr>
                <w:ins w:id="1218" w:author="Cian Walker" w:date="2023-01-06T21:31:00Z"/>
                <w:rFonts w:ascii="Segoe UI" w:eastAsia="Times New Roman" w:hAnsi="Segoe UI" w:cs="Segoe UI"/>
                <w:color w:val="C9D1D9"/>
                <w:sz w:val="21"/>
                <w:szCs w:val="21"/>
                <w:lang w:eastAsia="en-GB"/>
              </w:rPr>
            </w:pPr>
            <w:proofErr w:type="spellStart"/>
            <w:ins w:id="1219" w:author="Cian Walker" w:date="2023-01-06T21:31:00Z">
              <w:r w:rsidRPr="00B47697">
                <w:rPr>
                  <w:rFonts w:ascii="Menlo" w:eastAsia="Times New Roman" w:hAnsi="Menlo" w:cs="Menlo"/>
                  <w:color w:val="C9D1D9"/>
                  <w:sz w:val="18"/>
                  <w:szCs w:val="18"/>
                  <w:lang w:eastAsia="en-GB"/>
                </w:rPr>
                <w:t>console.error</w:t>
              </w:r>
              <w:proofErr w:type="spellEnd"/>
              <w:r w:rsidRPr="00B47697">
                <w:rPr>
                  <w:rFonts w:ascii="Menlo" w:eastAsia="Times New Roman" w:hAnsi="Menlo" w:cs="Menlo"/>
                  <w:color w:val="C9D1D9"/>
                  <w:sz w:val="18"/>
                  <w:szCs w:val="18"/>
                  <w:lang w:eastAsia="en-GB"/>
                </w:rPr>
                <w:t>(</w:t>
              </w:r>
              <w:proofErr w:type="spellStart"/>
              <w:r w:rsidRPr="00B47697">
                <w:rPr>
                  <w:rFonts w:ascii="Menlo" w:eastAsia="Times New Roman" w:hAnsi="Menlo" w:cs="Menlo"/>
                  <w:color w:val="C9D1D9"/>
                  <w:sz w:val="18"/>
                  <w:szCs w:val="18"/>
                  <w:lang w:eastAsia="en-GB"/>
                </w:rPr>
                <w:t>err.message</w:t>
              </w:r>
              <w:proofErr w:type="spellEnd"/>
              <w:r w:rsidRPr="00B47697">
                <w:rPr>
                  <w:rFonts w:ascii="Menlo" w:eastAsia="Times New Roman" w:hAnsi="Menlo" w:cs="Menlo"/>
                  <w:color w:val="C9D1D9"/>
                  <w:sz w:val="18"/>
                  <w:szCs w:val="18"/>
                  <w:lang w:eastAsia="en-GB"/>
                </w:rPr>
                <w:t>);</w:t>
              </w:r>
            </w:ins>
          </w:p>
        </w:tc>
      </w:tr>
      <w:tr w:rsidR="00B47697" w:rsidRPr="00B47697" w14:paraId="5CCC5A64"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20" w:author="Cian Walker" w:date="2023-01-06T21:31:00Z"/>
        </w:trPr>
        <w:tc>
          <w:tcPr>
            <w:tcW w:w="2489" w:type="dxa"/>
            <w:gridSpan w:val="7"/>
            <w:shd w:val="clear" w:color="auto" w:fill="0D1117"/>
            <w:noWrap/>
            <w:tcMar>
              <w:top w:w="0" w:type="dxa"/>
              <w:left w:w="150" w:type="dxa"/>
              <w:bottom w:w="0" w:type="dxa"/>
              <w:right w:w="150" w:type="dxa"/>
            </w:tcMar>
            <w:hideMark/>
          </w:tcPr>
          <w:p w14:paraId="12A97454" w14:textId="77777777" w:rsidR="00B47697" w:rsidRPr="00B47697" w:rsidRDefault="00B47697" w:rsidP="00B47697">
            <w:pPr>
              <w:spacing w:line="300" w:lineRule="atLeast"/>
              <w:rPr>
                <w:ins w:id="122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09E063A8" w14:textId="77777777" w:rsidR="00B47697" w:rsidRPr="00B47697" w:rsidRDefault="00B47697" w:rsidP="00B47697">
            <w:pPr>
              <w:spacing w:line="300" w:lineRule="atLeast"/>
              <w:jc w:val="right"/>
              <w:rPr>
                <w:ins w:id="122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005BCCCC" w14:textId="77777777" w:rsidR="00B47697" w:rsidRPr="00B47697" w:rsidRDefault="00B47697" w:rsidP="00B47697">
            <w:pPr>
              <w:spacing w:line="300" w:lineRule="atLeast"/>
              <w:rPr>
                <w:ins w:id="1223" w:author="Cian Walker" w:date="2023-01-06T21:31:00Z"/>
                <w:rFonts w:ascii="Segoe UI" w:eastAsia="Times New Roman" w:hAnsi="Segoe UI" w:cs="Segoe UI"/>
                <w:color w:val="C9D1D9"/>
                <w:sz w:val="21"/>
                <w:szCs w:val="21"/>
                <w:lang w:eastAsia="en-GB"/>
              </w:rPr>
            </w:pPr>
            <w:proofErr w:type="spellStart"/>
            <w:ins w:id="1224" w:author="Cian Walker" w:date="2023-01-06T21:31:00Z">
              <w:r w:rsidRPr="00B47697">
                <w:rPr>
                  <w:rFonts w:ascii="Menlo" w:eastAsia="Times New Roman" w:hAnsi="Menlo" w:cs="Menlo"/>
                  <w:color w:val="C9D1D9"/>
                  <w:sz w:val="18"/>
                  <w:szCs w:val="18"/>
                  <w:lang w:eastAsia="en-GB"/>
                </w:rPr>
                <w:t>res.status</w:t>
              </w:r>
              <w:proofErr w:type="spellEnd"/>
              <w:r w:rsidRPr="00B47697">
                <w:rPr>
                  <w:rFonts w:ascii="Menlo" w:eastAsia="Times New Roman" w:hAnsi="Menlo" w:cs="Menlo"/>
                  <w:color w:val="C9D1D9"/>
                  <w:sz w:val="18"/>
                  <w:szCs w:val="18"/>
                  <w:lang w:eastAsia="en-GB"/>
                </w:rPr>
                <w:t>(500).send("Server Error");</w:t>
              </w:r>
            </w:ins>
          </w:p>
        </w:tc>
      </w:tr>
      <w:tr w:rsidR="00B47697" w:rsidRPr="00B47697" w14:paraId="64B1FBBE"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25" w:author="Cian Walker" w:date="2023-01-06T21:31:00Z"/>
        </w:trPr>
        <w:tc>
          <w:tcPr>
            <w:tcW w:w="2489" w:type="dxa"/>
            <w:gridSpan w:val="7"/>
            <w:shd w:val="clear" w:color="auto" w:fill="0D1117"/>
            <w:noWrap/>
            <w:tcMar>
              <w:top w:w="0" w:type="dxa"/>
              <w:left w:w="150" w:type="dxa"/>
              <w:bottom w:w="0" w:type="dxa"/>
              <w:right w:w="150" w:type="dxa"/>
            </w:tcMar>
            <w:hideMark/>
          </w:tcPr>
          <w:p w14:paraId="26B49595" w14:textId="77777777" w:rsidR="00B47697" w:rsidRPr="00B47697" w:rsidRDefault="00B47697" w:rsidP="00B47697">
            <w:pPr>
              <w:spacing w:line="300" w:lineRule="atLeast"/>
              <w:rPr>
                <w:ins w:id="122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78DB4287" w14:textId="77777777" w:rsidR="00B47697" w:rsidRPr="00B47697" w:rsidRDefault="00B47697" w:rsidP="00B47697">
            <w:pPr>
              <w:spacing w:line="300" w:lineRule="atLeast"/>
              <w:jc w:val="right"/>
              <w:rPr>
                <w:ins w:id="122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0E94273D" w14:textId="77777777" w:rsidR="00B47697" w:rsidRPr="00B47697" w:rsidRDefault="00B47697" w:rsidP="00B47697">
            <w:pPr>
              <w:spacing w:line="300" w:lineRule="atLeast"/>
              <w:rPr>
                <w:ins w:id="1228" w:author="Cian Walker" w:date="2023-01-06T21:31:00Z"/>
                <w:rFonts w:ascii="Segoe UI" w:eastAsia="Times New Roman" w:hAnsi="Segoe UI" w:cs="Segoe UI"/>
                <w:color w:val="C9D1D9"/>
                <w:sz w:val="21"/>
                <w:szCs w:val="21"/>
                <w:lang w:eastAsia="en-GB"/>
              </w:rPr>
            </w:pPr>
            <w:ins w:id="1229" w:author="Cian Walker" w:date="2023-01-06T21:31:00Z">
              <w:r w:rsidRPr="00B47697">
                <w:rPr>
                  <w:rFonts w:ascii="Menlo" w:eastAsia="Times New Roman" w:hAnsi="Menlo" w:cs="Menlo"/>
                  <w:color w:val="C9D1D9"/>
                  <w:sz w:val="18"/>
                  <w:szCs w:val="18"/>
                  <w:lang w:eastAsia="en-GB"/>
                </w:rPr>
                <w:br/>
              </w:r>
            </w:ins>
          </w:p>
        </w:tc>
      </w:tr>
      <w:tr w:rsidR="00B47697" w:rsidRPr="00B47697" w14:paraId="00CAA4D4"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30" w:author="Cian Walker" w:date="2023-01-06T21:31:00Z"/>
        </w:trPr>
        <w:tc>
          <w:tcPr>
            <w:tcW w:w="2489" w:type="dxa"/>
            <w:gridSpan w:val="7"/>
            <w:shd w:val="clear" w:color="auto" w:fill="0D1117"/>
            <w:noWrap/>
            <w:tcMar>
              <w:top w:w="0" w:type="dxa"/>
              <w:left w:w="150" w:type="dxa"/>
              <w:bottom w:w="0" w:type="dxa"/>
              <w:right w:w="150" w:type="dxa"/>
            </w:tcMar>
            <w:hideMark/>
          </w:tcPr>
          <w:p w14:paraId="1B1384CA" w14:textId="77777777" w:rsidR="00B47697" w:rsidRPr="00B47697" w:rsidRDefault="00B47697" w:rsidP="00B47697">
            <w:pPr>
              <w:spacing w:line="300" w:lineRule="atLeast"/>
              <w:rPr>
                <w:ins w:id="123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56D9E7EA" w14:textId="77777777" w:rsidR="00B47697" w:rsidRPr="00B47697" w:rsidRDefault="00B47697" w:rsidP="00B47697">
            <w:pPr>
              <w:spacing w:line="300" w:lineRule="atLeast"/>
              <w:jc w:val="right"/>
              <w:rPr>
                <w:ins w:id="123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00A2CE22" w14:textId="77777777" w:rsidR="00B47697" w:rsidRPr="00B47697" w:rsidRDefault="00B47697" w:rsidP="00B47697">
            <w:pPr>
              <w:spacing w:line="300" w:lineRule="atLeast"/>
              <w:rPr>
                <w:ins w:id="1233" w:author="Cian Walker" w:date="2023-01-06T21:31:00Z"/>
                <w:rFonts w:ascii="Segoe UI" w:eastAsia="Times New Roman" w:hAnsi="Segoe UI" w:cs="Segoe UI"/>
                <w:color w:val="C9D1D9"/>
                <w:sz w:val="21"/>
                <w:szCs w:val="21"/>
                <w:lang w:eastAsia="en-GB"/>
              </w:rPr>
            </w:pPr>
            <w:ins w:id="1234" w:author="Cian Walker" w:date="2023-01-06T21:31:00Z">
              <w:r w:rsidRPr="00B47697">
                <w:rPr>
                  <w:rFonts w:ascii="Menlo" w:eastAsia="Times New Roman" w:hAnsi="Menlo" w:cs="Menlo"/>
                  <w:color w:val="C9D1D9"/>
                  <w:sz w:val="18"/>
                  <w:szCs w:val="18"/>
                  <w:lang w:eastAsia="en-GB"/>
                </w:rPr>
                <w:t>}</w:t>
              </w:r>
            </w:ins>
          </w:p>
        </w:tc>
      </w:tr>
      <w:tr w:rsidR="00B47697" w:rsidRPr="00B47697" w14:paraId="7647D563"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35" w:author="Cian Walker" w:date="2023-01-06T21:31:00Z"/>
        </w:trPr>
        <w:tc>
          <w:tcPr>
            <w:tcW w:w="2489" w:type="dxa"/>
            <w:gridSpan w:val="7"/>
            <w:shd w:val="clear" w:color="auto" w:fill="0D1117"/>
            <w:noWrap/>
            <w:tcMar>
              <w:top w:w="0" w:type="dxa"/>
              <w:left w:w="150" w:type="dxa"/>
              <w:bottom w:w="0" w:type="dxa"/>
              <w:right w:w="150" w:type="dxa"/>
            </w:tcMar>
            <w:hideMark/>
          </w:tcPr>
          <w:p w14:paraId="79220E83" w14:textId="77777777" w:rsidR="00B47697" w:rsidRPr="00B47697" w:rsidRDefault="00B47697" w:rsidP="00B47697">
            <w:pPr>
              <w:spacing w:line="300" w:lineRule="atLeast"/>
              <w:rPr>
                <w:ins w:id="123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2A93B774" w14:textId="77777777" w:rsidR="00B47697" w:rsidRPr="00B47697" w:rsidRDefault="00B47697" w:rsidP="00B47697">
            <w:pPr>
              <w:spacing w:line="300" w:lineRule="atLeast"/>
              <w:jc w:val="right"/>
              <w:rPr>
                <w:ins w:id="123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7FF1B208" w14:textId="77777777" w:rsidR="00B47697" w:rsidRPr="00B47697" w:rsidRDefault="00B47697" w:rsidP="00B47697">
            <w:pPr>
              <w:spacing w:line="300" w:lineRule="atLeast"/>
              <w:rPr>
                <w:ins w:id="1238" w:author="Cian Walker" w:date="2023-01-06T21:31:00Z"/>
                <w:rFonts w:ascii="Segoe UI" w:eastAsia="Times New Roman" w:hAnsi="Segoe UI" w:cs="Segoe UI"/>
                <w:color w:val="C9D1D9"/>
                <w:sz w:val="21"/>
                <w:szCs w:val="21"/>
                <w:lang w:eastAsia="en-GB"/>
              </w:rPr>
            </w:pPr>
            <w:ins w:id="1239" w:author="Cian Walker" w:date="2023-01-06T21:31:00Z">
              <w:r w:rsidRPr="00B47697">
                <w:rPr>
                  <w:rFonts w:ascii="Menlo" w:eastAsia="Times New Roman" w:hAnsi="Menlo" w:cs="Menlo"/>
                  <w:color w:val="C9D1D9"/>
                  <w:sz w:val="18"/>
                  <w:szCs w:val="18"/>
                  <w:lang w:eastAsia="en-GB"/>
                </w:rPr>
                <w:br/>
              </w:r>
            </w:ins>
          </w:p>
        </w:tc>
      </w:tr>
      <w:tr w:rsidR="00B47697" w:rsidRPr="00B47697" w14:paraId="3005D971"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40" w:author="Cian Walker" w:date="2023-01-06T21:31:00Z"/>
        </w:trPr>
        <w:tc>
          <w:tcPr>
            <w:tcW w:w="2489" w:type="dxa"/>
            <w:gridSpan w:val="7"/>
            <w:shd w:val="clear" w:color="auto" w:fill="0D1117"/>
            <w:noWrap/>
            <w:tcMar>
              <w:top w:w="0" w:type="dxa"/>
              <w:left w:w="150" w:type="dxa"/>
              <w:bottom w:w="0" w:type="dxa"/>
              <w:right w:w="150" w:type="dxa"/>
            </w:tcMar>
            <w:hideMark/>
          </w:tcPr>
          <w:p w14:paraId="3CD23A2A" w14:textId="77777777" w:rsidR="00B47697" w:rsidRPr="00B47697" w:rsidRDefault="00B47697" w:rsidP="00B47697">
            <w:pPr>
              <w:spacing w:line="300" w:lineRule="atLeast"/>
              <w:rPr>
                <w:ins w:id="124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680E3931" w14:textId="77777777" w:rsidR="00B47697" w:rsidRPr="00B47697" w:rsidRDefault="00B47697" w:rsidP="00B47697">
            <w:pPr>
              <w:spacing w:line="300" w:lineRule="atLeast"/>
              <w:jc w:val="right"/>
              <w:rPr>
                <w:ins w:id="124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04B50823" w14:textId="77777777" w:rsidR="00B47697" w:rsidRPr="00B47697" w:rsidRDefault="00B47697" w:rsidP="00B47697">
            <w:pPr>
              <w:spacing w:line="300" w:lineRule="atLeast"/>
              <w:rPr>
                <w:ins w:id="1243" w:author="Cian Walker" w:date="2023-01-06T21:31:00Z"/>
                <w:rFonts w:ascii="Segoe UI" w:eastAsia="Times New Roman" w:hAnsi="Segoe UI" w:cs="Segoe UI"/>
                <w:color w:val="C9D1D9"/>
                <w:sz w:val="21"/>
                <w:szCs w:val="21"/>
                <w:lang w:eastAsia="en-GB"/>
              </w:rPr>
            </w:pPr>
            <w:ins w:id="1244" w:author="Cian Walker" w:date="2023-01-06T21:31:00Z">
              <w:r w:rsidRPr="00B47697">
                <w:rPr>
                  <w:rFonts w:ascii="Menlo" w:eastAsia="Times New Roman" w:hAnsi="Menlo" w:cs="Menlo"/>
                  <w:color w:val="C9D1D9"/>
                  <w:sz w:val="18"/>
                  <w:szCs w:val="18"/>
                  <w:lang w:eastAsia="en-GB"/>
                </w:rPr>
                <w:br/>
              </w:r>
            </w:ins>
          </w:p>
        </w:tc>
      </w:tr>
      <w:tr w:rsidR="00B47697" w:rsidRPr="00B47697" w14:paraId="643F9DE1"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45" w:author="Cian Walker" w:date="2023-01-06T21:31:00Z"/>
        </w:trPr>
        <w:tc>
          <w:tcPr>
            <w:tcW w:w="2489" w:type="dxa"/>
            <w:gridSpan w:val="7"/>
            <w:shd w:val="clear" w:color="auto" w:fill="0D1117"/>
            <w:noWrap/>
            <w:tcMar>
              <w:top w:w="0" w:type="dxa"/>
              <w:left w:w="150" w:type="dxa"/>
              <w:bottom w:w="0" w:type="dxa"/>
              <w:right w:w="150" w:type="dxa"/>
            </w:tcMar>
            <w:hideMark/>
          </w:tcPr>
          <w:p w14:paraId="6B739CC3" w14:textId="77777777" w:rsidR="00B47697" w:rsidRPr="00B47697" w:rsidRDefault="00B47697" w:rsidP="00B47697">
            <w:pPr>
              <w:spacing w:line="300" w:lineRule="atLeast"/>
              <w:rPr>
                <w:ins w:id="124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4D51E770" w14:textId="77777777" w:rsidR="00B47697" w:rsidRPr="00B47697" w:rsidRDefault="00B47697" w:rsidP="00B47697">
            <w:pPr>
              <w:spacing w:line="300" w:lineRule="atLeast"/>
              <w:jc w:val="right"/>
              <w:rPr>
                <w:ins w:id="124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5A28A49A" w14:textId="77777777" w:rsidR="00B47697" w:rsidRPr="00B47697" w:rsidRDefault="00B47697" w:rsidP="00B47697">
            <w:pPr>
              <w:spacing w:line="300" w:lineRule="atLeast"/>
              <w:rPr>
                <w:ins w:id="1248" w:author="Cian Walker" w:date="2023-01-06T21:31:00Z"/>
                <w:rFonts w:ascii="Segoe UI" w:eastAsia="Times New Roman" w:hAnsi="Segoe UI" w:cs="Segoe UI"/>
                <w:color w:val="C9D1D9"/>
                <w:sz w:val="21"/>
                <w:szCs w:val="21"/>
                <w:lang w:eastAsia="en-GB"/>
              </w:rPr>
            </w:pPr>
            <w:ins w:id="1249" w:author="Cian Walker" w:date="2023-01-06T21:31:00Z">
              <w:r w:rsidRPr="00B47697">
                <w:rPr>
                  <w:rFonts w:ascii="Menlo" w:eastAsia="Times New Roman" w:hAnsi="Menlo" w:cs="Menlo"/>
                  <w:color w:val="C9D1D9"/>
                  <w:sz w:val="18"/>
                  <w:szCs w:val="18"/>
                  <w:lang w:eastAsia="en-GB"/>
                </w:rPr>
                <w:br/>
              </w:r>
            </w:ins>
          </w:p>
        </w:tc>
      </w:tr>
      <w:tr w:rsidR="00B47697" w:rsidRPr="00B47697" w14:paraId="30A09E2C"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50" w:author="Cian Walker" w:date="2023-01-06T21:31:00Z"/>
        </w:trPr>
        <w:tc>
          <w:tcPr>
            <w:tcW w:w="2489" w:type="dxa"/>
            <w:gridSpan w:val="7"/>
            <w:shd w:val="clear" w:color="auto" w:fill="0D1117"/>
            <w:noWrap/>
            <w:tcMar>
              <w:top w:w="0" w:type="dxa"/>
              <w:left w:w="150" w:type="dxa"/>
              <w:bottom w:w="0" w:type="dxa"/>
              <w:right w:w="150" w:type="dxa"/>
            </w:tcMar>
            <w:hideMark/>
          </w:tcPr>
          <w:p w14:paraId="7798BD31" w14:textId="77777777" w:rsidR="00B47697" w:rsidRPr="00B47697" w:rsidRDefault="00B47697" w:rsidP="00B47697">
            <w:pPr>
              <w:spacing w:line="300" w:lineRule="atLeast"/>
              <w:rPr>
                <w:ins w:id="125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399EF5B1" w14:textId="77777777" w:rsidR="00B47697" w:rsidRPr="00B47697" w:rsidRDefault="00B47697" w:rsidP="00B47697">
            <w:pPr>
              <w:spacing w:line="300" w:lineRule="atLeast"/>
              <w:jc w:val="right"/>
              <w:rPr>
                <w:ins w:id="125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22444891" w14:textId="77777777" w:rsidR="00B47697" w:rsidRPr="00B47697" w:rsidRDefault="00B47697" w:rsidP="00B47697">
            <w:pPr>
              <w:spacing w:line="300" w:lineRule="atLeast"/>
              <w:rPr>
                <w:ins w:id="1253" w:author="Cian Walker" w:date="2023-01-06T21:31:00Z"/>
                <w:rFonts w:ascii="Segoe UI" w:eastAsia="Times New Roman" w:hAnsi="Segoe UI" w:cs="Segoe UI"/>
                <w:color w:val="C9D1D9"/>
                <w:sz w:val="21"/>
                <w:szCs w:val="21"/>
                <w:lang w:eastAsia="en-GB"/>
              </w:rPr>
            </w:pPr>
            <w:ins w:id="1254" w:author="Cian Walker" w:date="2023-01-06T21:31:00Z">
              <w:r w:rsidRPr="00B47697">
                <w:rPr>
                  <w:rFonts w:ascii="Menlo" w:eastAsia="Times New Roman" w:hAnsi="Menlo" w:cs="Menlo"/>
                  <w:color w:val="C9D1D9"/>
                  <w:sz w:val="18"/>
                  <w:szCs w:val="18"/>
                  <w:lang w:eastAsia="en-GB"/>
                </w:rPr>
                <w:br/>
              </w:r>
            </w:ins>
          </w:p>
        </w:tc>
      </w:tr>
      <w:tr w:rsidR="00B47697" w:rsidRPr="00B47697" w14:paraId="35729A19"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55" w:author="Cian Walker" w:date="2023-01-06T21:31:00Z"/>
        </w:trPr>
        <w:tc>
          <w:tcPr>
            <w:tcW w:w="2489" w:type="dxa"/>
            <w:gridSpan w:val="7"/>
            <w:shd w:val="clear" w:color="auto" w:fill="0D1117"/>
            <w:noWrap/>
            <w:tcMar>
              <w:top w:w="0" w:type="dxa"/>
              <w:left w:w="150" w:type="dxa"/>
              <w:bottom w:w="0" w:type="dxa"/>
              <w:right w:w="150" w:type="dxa"/>
            </w:tcMar>
            <w:hideMark/>
          </w:tcPr>
          <w:p w14:paraId="1CE0BA01" w14:textId="77777777" w:rsidR="00B47697" w:rsidRPr="00B47697" w:rsidRDefault="00B47697" w:rsidP="00B47697">
            <w:pPr>
              <w:spacing w:line="300" w:lineRule="atLeast"/>
              <w:rPr>
                <w:ins w:id="125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744C7ECB" w14:textId="77777777" w:rsidR="00B47697" w:rsidRPr="00B47697" w:rsidRDefault="00B47697" w:rsidP="00B47697">
            <w:pPr>
              <w:spacing w:line="300" w:lineRule="atLeast"/>
              <w:jc w:val="right"/>
              <w:rPr>
                <w:ins w:id="125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35A9280F" w14:textId="77777777" w:rsidR="00B47697" w:rsidRPr="00B47697" w:rsidRDefault="00B47697" w:rsidP="00B47697">
            <w:pPr>
              <w:spacing w:line="300" w:lineRule="atLeast"/>
              <w:rPr>
                <w:ins w:id="1258" w:author="Cian Walker" w:date="2023-01-06T21:31:00Z"/>
                <w:rFonts w:ascii="Segoe UI" w:eastAsia="Times New Roman" w:hAnsi="Segoe UI" w:cs="Segoe UI"/>
                <w:color w:val="C9D1D9"/>
                <w:sz w:val="21"/>
                <w:szCs w:val="21"/>
                <w:lang w:eastAsia="en-GB"/>
              </w:rPr>
            </w:pPr>
            <w:ins w:id="1259" w:author="Cian Walker" w:date="2023-01-06T21:31:00Z">
              <w:r w:rsidRPr="00B47697">
                <w:rPr>
                  <w:rFonts w:ascii="Menlo" w:eastAsia="Times New Roman" w:hAnsi="Menlo" w:cs="Menlo"/>
                  <w:color w:val="C9D1D9"/>
                  <w:sz w:val="18"/>
                  <w:szCs w:val="18"/>
                  <w:lang w:eastAsia="en-GB"/>
                </w:rPr>
                <w:br/>
              </w:r>
            </w:ins>
          </w:p>
        </w:tc>
      </w:tr>
      <w:tr w:rsidR="00B47697" w:rsidRPr="00B47697" w14:paraId="23BDFEB1"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60" w:author="Cian Walker" w:date="2023-01-06T21:31:00Z"/>
        </w:trPr>
        <w:tc>
          <w:tcPr>
            <w:tcW w:w="2489" w:type="dxa"/>
            <w:gridSpan w:val="7"/>
            <w:shd w:val="clear" w:color="auto" w:fill="0D1117"/>
            <w:noWrap/>
            <w:tcMar>
              <w:top w:w="0" w:type="dxa"/>
              <w:left w:w="150" w:type="dxa"/>
              <w:bottom w:w="0" w:type="dxa"/>
              <w:right w:w="150" w:type="dxa"/>
            </w:tcMar>
            <w:hideMark/>
          </w:tcPr>
          <w:p w14:paraId="088E71F9" w14:textId="77777777" w:rsidR="00B47697" w:rsidRPr="00B47697" w:rsidRDefault="00B47697" w:rsidP="00B47697">
            <w:pPr>
              <w:spacing w:line="300" w:lineRule="atLeast"/>
              <w:rPr>
                <w:ins w:id="1261"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5BB71C78" w14:textId="77777777" w:rsidR="00B47697" w:rsidRPr="00B47697" w:rsidRDefault="00B47697" w:rsidP="00B47697">
            <w:pPr>
              <w:spacing w:line="300" w:lineRule="atLeast"/>
              <w:jc w:val="right"/>
              <w:rPr>
                <w:ins w:id="1262"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1ACC1E95" w14:textId="77777777" w:rsidR="00B47697" w:rsidRPr="00B47697" w:rsidRDefault="00B47697" w:rsidP="00B47697">
            <w:pPr>
              <w:spacing w:line="300" w:lineRule="atLeast"/>
              <w:rPr>
                <w:ins w:id="1263" w:author="Cian Walker" w:date="2023-01-06T21:31:00Z"/>
                <w:rFonts w:ascii="Segoe UI" w:eastAsia="Times New Roman" w:hAnsi="Segoe UI" w:cs="Segoe UI"/>
                <w:color w:val="C9D1D9"/>
                <w:sz w:val="21"/>
                <w:szCs w:val="21"/>
                <w:lang w:eastAsia="en-GB"/>
              </w:rPr>
            </w:pPr>
            <w:ins w:id="1264" w:author="Cian Walker" w:date="2023-01-06T21:31:00Z">
              <w:r w:rsidRPr="00B47697">
                <w:rPr>
                  <w:rFonts w:ascii="Menlo" w:eastAsia="Times New Roman" w:hAnsi="Menlo" w:cs="Menlo"/>
                  <w:color w:val="C9D1D9"/>
                  <w:sz w:val="18"/>
                  <w:szCs w:val="18"/>
                  <w:lang w:eastAsia="en-GB"/>
                </w:rPr>
                <w:br/>
              </w:r>
            </w:ins>
          </w:p>
        </w:tc>
      </w:tr>
      <w:tr w:rsidR="00B47697" w:rsidRPr="00B47697" w14:paraId="291C7760" w14:textId="77777777" w:rsidTr="00B47697">
        <w:tblPrEx>
          <w:tblCellSpacing w:w="15" w:type="dxa"/>
          <w:tblBorders>
            <w:top w:val="none" w:sz="0" w:space="0" w:color="auto"/>
            <w:left w:val="none" w:sz="0" w:space="0" w:color="auto"/>
            <w:right w:val="none" w:sz="0" w:space="0" w:color="auto"/>
          </w:tblBorders>
          <w:shd w:val="clear" w:color="auto" w:fill="0D1117"/>
          <w:tblCellMar>
            <w:top w:w="15" w:type="dxa"/>
            <w:left w:w="15" w:type="dxa"/>
            <w:bottom w:w="15" w:type="dxa"/>
            <w:right w:w="15" w:type="dxa"/>
          </w:tblCellMar>
          <w:tblLook w:val="04A0" w:firstRow="1" w:lastRow="0" w:firstColumn="1" w:lastColumn="0" w:noHBand="0" w:noVBand="1"/>
        </w:tblPrEx>
        <w:trPr>
          <w:gridBefore w:val="1"/>
          <w:gridAfter w:val="1"/>
          <w:wBefore w:w="108" w:type="dxa"/>
          <w:wAfter w:w="329" w:type="dxa"/>
          <w:tblCellSpacing w:w="15" w:type="dxa"/>
          <w:ins w:id="1265" w:author="Cian Walker" w:date="2023-01-06T21:31:00Z"/>
        </w:trPr>
        <w:tc>
          <w:tcPr>
            <w:tcW w:w="2489" w:type="dxa"/>
            <w:gridSpan w:val="7"/>
            <w:shd w:val="clear" w:color="auto" w:fill="0D1117"/>
            <w:noWrap/>
            <w:tcMar>
              <w:top w:w="0" w:type="dxa"/>
              <w:left w:w="150" w:type="dxa"/>
              <w:bottom w:w="0" w:type="dxa"/>
              <w:right w:w="150" w:type="dxa"/>
            </w:tcMar>
            <w:hideMark/>
          </w:tcPr>
          <w:p w14:paraId="4AE0877E" w14:textId="77777777" w:rsidR="00B47697" w:rsidRPr="00B47697" w:rsidRDefault="00B47697" w:rsidP="00B47697">
            <w:pPr>
              <w:spacing w:line="300" w:lineRule="atLeast"/>
              <w:rPr>
                <w:ins w:id="1266" w:author="Cian Walker" w:date="2023-01-06T21:31:00Z"/>
                <w:rFonts w:ascii="Segoe UI" w:eastAsia="Times New Roman" w:hAnsi="Segoe UI" w:cs="Segoe UI"/>
                <w:color w:val="C9D1D9"/>
                <w:sz w:val="21"/>
                <w:szCs w:val="21"/>
                <w:lang w:eastAsia="en-GB"/>
              </w:rPr>
            </w:pPr>
          </w:p>
        </w:tc>
        <w:tc>
          <w:tcPr>
            <w:tcW w:w="858" w:type="dxa"/>
            <w:gridSpan w:val="2"/>
            <w:shd w:val="clear" w:color="auto" w:fill="0D1117"/>
            <w:noWrap/>
            <w:tcMar>
              <w:top w:w="0" w:type="dxa"/>
              <w:left w:w="150" w:type="dxa"/>
              <w:bottom w:w="0" w:type="dxa"/>
              <w:right w:w="150" w:type="dxa"/>
            </w:tcMar>
            <w:hideMark/>
          </w:tcPr>
          <w:p w14:paraId="22BAD9A5" w14:textId="77777777" w:rsidR="00B47697" w:rsidRPr="00B47697" w:rsidRDefault="00B47697" w:rsidP="00B47697">
            <w:pPr>
              <w:spacing w:line="300" w:lineRule="atLeast"/>
              <w:jc w:val="right"/>
              <w:rPr>
                <w:ins w:id="1267" w:author="Cian Walker" w:date="2023-01-06T21:31:00Z"/>
                <w:rFonts w:ascii="Times New Roman" w:eastAsia="Times New Roman" w:hAnsi="Times New Roman" w:cs="Times New Roman"/>
                <w:sz w:val="20"/>
                <w:szCs w:val="20"/>
                <w:lang w:eastAsia="en-GB"/>
              </w:rPr>
            </w:pPr>
          </w:p>
        </w:tc>
        <w:tc>
          <w:tcPr>
            <w:tcW w:w="12493" w:type="dxa"/>
            <w:gridSpan w:val="24"/>
            <w:shd w:val="clear" w:color="auto" w:fill="0D1117"/>
            <w:tcMar>
              <w:top w:w="0" w:type="dxa"/>
              <w:left w:w="330" w:type="dxa"/>
              <w:bottom w:w="0" w:type="dxa"/>
              <w:right w:w="150" w:type="dxa"/>
            </w:tcMar>
            <w:hideMark/>
          </w:tcPr>
          <w:p w14:paraId="753C65DB" w14:textId="77777777" w:rsidR="00B47697" w:rsidRPr="00B47697" w:rsidRDefault="00B47697" w:rsidP="00B47697">
            <w:pPr>
              <w:spacing w:line="300" w:lineRule="atLeast"/>
              <w:rPr>
                <w:ins w:id="1268" w:author="Cian Walker" w:date="2023-01-06T21:31:00Z"/>
                <w:rFonts w:ascii="Segoe UI" w:eastAsia="Times New Roman" w:hAnsi="Segoe UI" w:cs="Segoe UI"/>
                <w:color w:val="C9D1D9"/>
                <w:sz w:val="21"/>
                <w:szCs w:val="21"/>
                <w:lang w:eastAsia="en-GB"/>
              </w:rPr>
            </w:pPr>
            <w:ins w:id="1269" w:author="Cian Walker" w:date="2023-01-06T21:31:00Z">
              <w:r w:rsidRPr="00B47697">
                <w:rPr>
                  <w:rFonts w:ascii="Menlo" w:eastAsia="Times New Roman" w:hAnsi="Menlo" w:cs="Menlo"/>
                  <w:color w:val="C9D1D9"/>
                  <w:sz w:val="18"/>
                  <w:szCs w:val="18"/>
                  <w:lang w:eastAsia="en-GB"/>
                </w:rPr>
                <w:t>});</w:t>
              </w:r>
            </w:ins>
          </w:p>
        </w:tc>
      </w:tr>
    </w:tbl>
    <w:p w14:paraId="19CE91DB" w14:textId="2D27C564" w:rsidR="00174B8A" w:rsidRDefault="00A6730F" w:rsidP="007510E0">
      <w:pPr>
        <w:pStyle w:val="Default"/>
        <w:spacing w:line="276" w:lineRule="auto"/>
        <w:rPr>
          <w:ins w:id="1270" w:author="Cian Walker" w:date="2023-01-06T21:35:00Z"/>
          <w:rFonts w:ascii="Times New Roman" w:hAnsi="Times New Roman" w:cs="Times New Roman"/>
        </w:rPr>
        <w:pPrChange w:id="1271" w:author="Cian Walker" w:date="2023-01-06T21:36:00Z">
          <w:pPr>
            <w:pStyle w:val="Default"/>
          </w:pPr>
        </w:pPrChange>
      </w:pPr>
      <w:ins w:id="1272" w:author="Cian Walker" w:date="2023-01-06T21:32:00Z">
        <w:r>
          <w:rPr>
            <w:rFonts w:ascii="Times New Roman" w:hAnsi="Times New Roman" w:cs="Times New Roman"/>
          </w:rPr>
          <w:t>The next day, December 7</w:t>
        </w:r>
        <w:r w:rsidRPr="00A6730F">
          <w:rPr>
            <w:rFonts w:ascii="Times New Roman" w:hAnsi="Times New Roman" w:cs="Times New Roman"/>
            <w:vertAlign w:val="superscript"/>
            <w:rPrChange w:id="1273" w:author="Cian Walker" w:date="2023-01-06T21:32:00Z">
              <w:rPr>
                <w:rFonts w:ascii="Times New Roman" w:hAnsi="Times New Roman" w:cs="Times New Roman"/>
              </w:rPr>
            </w:rPrChange>
          </w:rPr>
          <w:t>th</w:t>
        </w:r>
        <w:r>
          <w:rPr>
            <w:rFonts w:ascii="Times New Roman" w:hAnsi="Times New Roman" w:cs="Times New Roman"/>
          </w:rPr>
          <w:t xml:space="preserve">, I could successfully POST </w:t>
        </w:r>
      </w:ins>
      <w:ins w:id="1274" w:author="Cian Walker" w:date="2023-01-06T21:33:00Z">
        <w:r>
          <w:rPr>
            <w:rFonts w:ascii="Times New Roman" w:hAnsi="Times New Roman" w:cs="Times New Roman"/>
          </w:rPr>
          <w:t xml:space="preserve">request </w:t>
        </w:r>
      </w:ins>
      <w:ins w:id="1275" w:author="Cian Walker" w:date="2023-01-06T21:32:00Z">
        <w:r>
          <w:rPr>
            <w:rFonts w:ascii="Times New Roman" w:hAnsi="Times New Roman" w:cs="Times New Roman"/>
          </w:rPr>
          <w:t xml:space="preserve">user registration data to the server and </w:t>
        </w:r>
      </w:ins>
      <w:ins w:id="1276" w:author="Cian Walker" w:date="2023-01-06T21:33:00Z">
        <w:r>
          <w:rPr>
            <w:rFonts w:ascii="Times New Roman" w:hAnsi="Times New Roman" w:cs="Times New Roman"/>
          </w:rPr>
          <w:t>receive</w:t>
        </w:r>
      </w:ins>
      <w:ins w:id="1277" w:author="Cian Walker" w:date="2023-01-06T21:32:00Z">
        <w:r>
          <w:rPr>
            <w:rFonts w:ascii="Times New Roman" w:hAnsi="Times New Roman" w:cs="Times New Roman"/>
          </w:rPr>
          <w:t xml:space="preserve"> back</w:t>
        </w:r>
      </w:ins>
      <w:ins w:id="1278" w:author="Cian Walker" w:date="2023-01-06T21:33:00Z">
        <w:r>
          <w:rPr>
            <w:rFonts w:ascii="Times New Roman" w:hAnsi="Times New Roman" w:cs="Times New Roman"/>
          </w:rPr>
          <w:t xml:space="preserve"> JWTs which could in turn add to private GET request</w:t>
        </w:r>
      </w:ins>
      <w:ins w:id="1279" w:author="Cian Walker" w:date="2023-01-06T21:34:00Z">
        <w:r w:rsidR="007510E0">
          <w:rPr>
            <w:rFonts w:ascii="Times New Roman" w:hAnsi="Times New Roman" w:cs="Times New Roman"/>
          </w:rPr>
          <w:t xml:space="preserve"> headers </w:t>
        </w:r>
        <w:proofErr w:type="gramStart"/>
        <w:r w:rsidR="007510E0">
          <w:rPr>
            <w:rFonts w:ascii="Times New Roman" w:hAnsi="Times New Roman" w:cs="Times New Roman"/>
          </w:rPr>
          <w:t>in order to</w:t>
        </w:r>
        <w:proofErr w:type="gramEnd"/>
        <w:r w:rsidR="007510E0">
          <w:rPr>
            <w:rFonts w:ascii="Times New Roman" w:hAnsi="Times New Roman" w:cs="Times New Roman"/>
          </w:rPr>
          <w:t xml:space="preserve"> pull down data from private routes. The middleware used to </w:t>
        </w:r>
        <w:proofErr w:type="gramStart"/>
        <w:r w:rsidR="007510E0">
          <w:rPr>
            <w:rFonts w:ascii="Times New Roman" w:hAnsi="Times New Roman" w:cs="Times New Roman"/>
          </w:rPr>
          <w:t>makes</w:t>
        </w:r>
        <w:proofErr w:type="gramEnd"/>
        <w:r w:rsidR="007510E0">
          <w:rPr>
            <w:rFonts w:ascii="Times New Roman" w:hAnsi="Times New Roman" w:cs="Times New Roman"/>
          </w:rPr>
          <w:t xml:space="preserve"> these routes private (</w:t>
        </w:r>
        <w:proofErr w:type="spellStart"/>
        <w:r w:rsidR="007510E0">
          <w:rPr>
            <w:rFonts w:ascii="Times New Roman" w:hAnsi="Times New Roman" w:cs="Times New Roman"/>
          </w:rPr>
          <w:t>ie</w:t>
        </w:r>
        <w:proofErr w:type="spellEnd"/>
        <w:r w:rsidR="007510E0">
          <w:rPr>
            <w:rFonts w:ascii="Times New Roman" w:hAnsi="Times New Roman" w:cs="Times New Roman"/>
          </w:rPr>
          <w:t xml:space="preserve"> requiring an auth to</w:t>
        </w:r>
      </w:ins>
      <w:ins w:id="1280" w:author="Cian Walker" w:date="2023-01-06T21:35:00Z">
        <w:r w:rsidR="007510E0">
          <w:rPr>
            <w:rFonts w:ascii="Times New Roman" w:hAnsi="Times New Roman" w:cs="Times New Roman"/>
          </w:rPr>
          <w:t>ken in the header) was very interesting to implement:</w:t>
        </w:r>
      </w:ins>
      <w:ins w:id="1281" w:author="Cian Walker" w:date="2023-01-06T21:34:00Z">
        <w:r w:rsidR="007510E0">
          <w:rPr>
            <w:rFonts w:ascii="Times New Roman" w:hAnsi="Times New Roman" w:cs="Times New Roman"/>
          </w:rPr>
          <w:t xml:space="preserve"> </w:t>
        </w:r>
      </w:ins>
    </w:p>
    <w:p w14:paraId="69CC4AFE" w14:textId="35470AB3" w:rsidR="007510E0" w:rsidRDefault="007510E0" w:rsidP="00D00B9F">
      <w:pPr>
        <w:pStyle w:val="Default"/>
        <w:rPr>
          <w:ins w:id="1282" w:author="Cian Walker" w:date="2023-01-06T21:35:00Z"/>
          <w:rFonts w:ascii="Times New Roman" w:hAnsi="Times New Roman" w:cs="Times New Roman"/>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901"/>
        <w:gridCol w:w="6125"/>
      </w:tblGrid>
      <w:tr w:rsidR="007510E0" w:rsidRPr="007510E0" w14:paraId="416F886E" w14:textId="77777777" w:rsidTr="007510E0">
        <w:trPr>
          <w:gridAfter w:val="1"/>
          <w:ins w:id="1283" w:author="Cian Walker" w:date="2023-01-06T21:35:00Z"/>
        </w:trPr>
        <w:tc>
          <w:tcPr>
            <w:tcW w:w="0" w:type="auto"/>
            <w:shd w:val="clear" w:color="auto" w:fill="0D1117"/>
            <w:tcMar>
              <w:top w:w="0" w:type="dxa"/>
              <w:left w:w="150" w:type="dxa"/>
              <w:bottom w:w="0" w:type="dxa"/>
              <w:right w:w="150" w:type="dxa"/>
            </w:tcMar>
            <w:hideMark/>
          </w:tcPr>
          <w:p w14:paraId="2AA97162" w14:textId="77777777" w:rsidR="007510E0" w:rsidRPr="007510E0" w:rsidRDefault="007510E0" w:rsidP="007510E0">
            <w:pPr>
              <w:spacing w:line="300" w:lineRule="atLeast"/>
              <w:rPr>
                <w:ins w:id="1284" w:author="Cian Walker" w:date="2023-01-06T21:35:00Z"/>
                <w:rFonts w:ascii="Menlo" w:eastAsia="Times New Roman" w:hAnsi="Menlo" w:cs="Menlo"/>
                <w:color w:val="C9D1D9"/>
                <w:sz w:val="18"/>
                <w:szCs w:val="18"/>
                <w:lang w:eastAsia="en-GB"/>
              </w:rPr>
            </w:pPr>
            <w:proofErr w:type="spellStart"/>
            <w:ins w:id="1285" w:author="Cian Walker" w:date="2023-01-06T21:35:00Z">
              <w:r w:rsidRPr="007510E0">
                <w:rPr>
                  <w:rFonts w:ascii="Menlo" w:eastAsia="Times New Roman" w:hAnsi="Menlo" w:cs="Menlo"/>
                  <w:color w:val="C9D1D9"/>
                  <w:sz w:val="18"/>
                  <w:szCs w:val="18"/>
                  <w:lang w:eastAsia="en-GB"/>
                </w:rPr>
                <w:t>const</w:t>
              </w:r>
              <w:proofErr w:type="spellEnd"/>
              <w:r w:rsidRPr="007510E0">
                <w:rPr>
                  <w:rFonts w:ascii="Menlo" w:eastAsia="Times New Roman" w:hAnsi="Menlo" w:cs="Menlo"/>
                  <w:color w:val="C9D1D9"/>
                  <w:sz w:val="18"/>
                  <w:szCs w:val="18"/>
                  <w:lang w:eastAsia="en-GB"/>
                </w:rPr>
                <w:t xml:space="preserve"> </w:t>
              </w:r>
              <w:proofErr w:type="spellStart"/>
              <w:r w:rsidRPr="007510E0">
                <w:rPr>
                  <w:rFonts w:ascii="Menlo" w:eastAsia="Times New Roman" w:hAnsi="Menlo" w:cs="Menlo"/>
                  <w:color w:val="C9D1D9"/>
                  <w:sz w:val="18"/>
                  <w:szCs w:val="18"/>
                  <w:lang w:eastAsia="en-GB"/>
                </w:rPr>
                <w:t>jwt</w:t>
              </w:r>
              <w:proofErr w:type="spellEnd"/>
              <w:r w:rsidRPr="007510E0">
                <w:rPr>
                  <w:rFonts w:ascii="Menlo" w:eastAsia="Times New Roman" w:hAnsi="Menlo" w:cs="Menlo"/>
                  <w:color w:val="C9D1D9"/>
                  <w:sz w:val="18"/>
                  <w:szCs w:val="18"/>
                  <w:lang w:eastAsia="en-GB"/>
                </w:rPr>
                <w:t xml:space="preserve"> = require('</w:t>
              </w:r>
              <w:proofErr w:type="spellStart"/>
              <w:r w:rsidRPr="007510E0">
                <w:rPr>
                  <w:rFonts w:ascii="Menlo" w:eastAsia="Times New Roman" w:hAnsi="Menlo" w:cs="Menlo"/>
                  <w:color w:val="C9D1D9"/>
                  <w:sz w:val="18"/>
                  <w:szCs w:val="18"/>
                  <w:lang w:eastAsia="en-GB"/>
                </w:rPr>
                <w:t>jsonwebtoken</w:t>
              </w:r>
              <w:proofErr w:type="spellEnd"/>
              <w:r w:rsidRPr="007510E0">
                <w:rPr>
                  <w:rFonts w:ascii="Menlo" w:eastAsia="Times New Roman" w:hAnsi="Menlo" w:cs="Menlo"/>
                  <w:color w:val="C9D1D9"/>
                  <w:sz w:val="18"/>
                  <w:szCs w:val="18"/>
                  <w:lang w:eastAsia="en-GB"/>
                </w:rPr>
                <w:t>');</w:t>
              </w:r>
            </w:ins>
          </w:p>
        </w:tc>
      </w:tr>
      <w:tr w:rsidR="007510E0" w:rsidRPr="007510E0" w14:paraId="2D47DE0B" w14:textId="77777777" w:rsidTr="007510E0">
        <w:trPr>
          <w:ins w:id="1286" w:author="Cian Walker" w:date="2023-01-06T21:35:00Z"/>
        </w:trPr>
        <w:tc>
          <w:tcPr>
            <w:tcW w:w="750" w:type="dxa"/>
            <w:shd w:val="clear" w:color="auto" w:fill="auto"/>
            <w:noWrap/>
            <w:tcMar>
              <w:top w:w="0" w:type="dxa"/>
              <w:left w:w="150" w:type="dxa"/>
              <w:bottom w:w="0" w:type="dxa"/>
              <w:right w:w="150" w:type="dxa"/>
            </w:tcMar>
            <w:hideMark/>
          </w:tcPr>
          <w:p w14:paraId="6ED1B6E7" w14:textId="77777777" w:rsidR="007510E0" w:rsidRPr="007510E0" w:rsidRDefault="007510E0" w:rsidP="007510E0">
            <w:pPr>
              <w:spacing w:line="300" w:lineRule="atLeast"/>
              <w:rPr>
                <w:ins w:id="1287" w:author="Cian Walker" w:date="2023-01-06T21:35:00Z"/>
                <w:rFonts w:ascii="Menlo" w:eastAsia="Times New Roman" w:hAnsi="Menlo" w:cs="Menlo"/>
                <w:color w:val="C9D1D9"/>
                <w:sz w:val="18"/>
                <w:szCs w:val="18"/>
                <w:lang w:eastAsia="en-GB"/>
              </w:rPr>
            </w:pPr>
          </w:p>
        </w:tc>
        <w:tc>
          <w:tcPr>
            <w:tcW w:w="0" w:type="auto"/>
            <w:shd w:val="clear" w:color="auto" w:fill="auto"/>
            <w:tcMar>
              <w:top w:w="0" w:type="dxa"/>
              <w:left w:w="150" w:type="dxa"/>
              <w:bottom w:w="0" w:type="dxa"/>
              <w:right w:w="150" w:type="dxa"/>
            </w:tcMar>
            <w:hideMark/>
          </w:tcPr>
          <w:p w14:paraId="7E62BF0A" w14:textId="77777777" w:rsidR="007510E0" w:rsidRPr="007510E0" w:rsidRDefault="007510E0" w:rsidP="007510E0">
            <w:pPr>
              <w:spacing w:line="300" w:lineRule="atLeast"/>
              <w:rPr>
                <w:ins w:id="1288" w:author="Cian Walker" w:date="2023-01-06T21:35:00Z"/>
                <w:rFonts w:ascii="Menlo" w:eastAsia="Times New Roman" w:hAnsi="Menlo" w:cs="Menlo"/>
                <w:color w:val="C9D1D9"/>
                <w:sz w:val="18"/>
                <w:szCs w:val="18"/>
                <w:lang w:eastAsia="en-GB"/>
              </w:rPr>
            </w:pPr>
            <w:proofErr w:type="spellStart"/>
            <w:ins w:id="1289" w:author="Cian Walker" w:date="2023-01-06T21:35:00Z">
              <w:r w:rsidRPr="007510E0">
                <w:rPr>
                  <w:rFonts w:ascii="Menlo" w:eastAsia="Times New Roman" w:hAnsi="Menlo" w:cs="Menlo"/>
                  <w:color w:val="C9D1D9"/>
                  <w:sz w:val="18"/>
                  <w:szCs w:val="18"/>
                  <w:lang w:eastAsia="en-GB"/>
                </w:rPr>
                <w:t>const</w:t>
              </w:r>
              <w:proofErr w:type="spellEnd"/>
              <w:r w:rsidRPr="007510E0">
                <w:rPr>
                  <w:rFonts w:ascii="Menlo" w:eastAsia="Times New Roman" w:hAnsi="Menlo" w:cs="Menlo"/>
                  <w:color w:val="C9D1D9"/>
                  <w:sz w:val="18"/>
                  <w:szCs w:val="18"/>
                  <w:lang w:eastAsia="en-GB"/>
                </w:rPr>
                <w:t xml:space="preserve"> config = require('config');</w:t>
              </w:r>
            </w:ins>
          </w:p>
        </w:tc>
      </w:tr>
      <w:tr w:rsidR="007510E0" w:rsidRPr="007510E0" w14:paraId="7B6036B1" w14:textId="77777777" w:rsidTr="007510E0">
        <w:trPr>
          <w:ins w:id="1290" w:author="Cian Walker" w:date="2023-01-06T21:35:00Z"/>
        </w:trPr>
        <w:tc>
          <w:tcPr>
            <w:tcW w:w="750" w:type="dxa"/>
            <w:shd w:val="clear" w:color="auto" w:fill="0D1117"/>
            <w:noWrap/>
            <w:tcMar>
              <w:top w:w="0" w:type="dxa"/>
              <w:left w:w="150" w:type="dxa"/>
              <w:bottom w:w="0" w:type="dxa"/>
              <w:right w:w="150" w:type="dxa"/>
            </w:tcMar>
            <w:hideMark/>
          </w:tcPr>
          <w:p w14:paraId="391E05C4" w14:textId="77777777" w:rsidR="007510E0" w:rsidRPr="007510E0" w:rsidRDefault="007510E0" w:rsidP="007510E0">
            <w:pPr>
              <w:spacing w:line="300" w:lineRule="atLeast"/>
              <w:rPr>
                <w:ins w:id="1291" w:author="Cian Walker" w:date="2023-01-06T21:35:00Z"/>
                <w:rFonts w:ascii="Menlo" w:eastAsia="Times New Roman" w:hAnsi="Menlo" w:cs="Menlo"/>
                <w:color w:val="C9D1D9"/>
                <w:sz w:val="18"/>
                <w:szCs w:val="18"/>
                <w:lang w:eastAsia="en-GB"/>
              </w:rPr>
            </w:pPr>
          </w:p>
        </w:tc>
        <w:tc>
          <w:tcPr>
            <w:tcW w:w="0" w:type="auto"/>
            <w:shd w:val="clear" w:color="auto" w:fill="0D1117"/>
            <w:tcMar>
              <w:top w:w="0" w:type="dxa"/>
              <w:left w:w="150" w:type="dxa"/>
              <w:bottom w:w="0" w:type="dxa"/>
              <w:right w:w="150" w:type="dxa"/>
            </w:tcMar>
            <w:hideMark/>
          </w:tcPr>
          <w:p w14:paraId="4FD00BC4" w14:textId="77777777" w:rsidR="007510E0" w:rsidRPr="007510E0" w:rsidRDefault="007510E0" w:rsidP="007510E0">
            <w:pPr>
              <w:spacing w:line="300" w:lineRule="atLeast"/>
              <w:jc w:val="right"/>
              <w:rPr>
                <w:ins w:id="1292" w:author="Cian Walker" w:date="2023-01-06T21:35:00Z"/>
                <w:rFonts w:ascii="Times New Roman" w:eastAsia="Times New Roman" w:hAnsi="Times New Roman" w:cs="Times New Roman"/>
                <w:sz w:val="20"/>
                <w:szCs w:val="20"/>
                <w:lang w:eastAsia="en-GB"/>
              </w:rPr>
            </w:pPr>
          </w:p>
        </w:tc>
      </w:tr>
      <w:tr w:rsidR="007510E0" w:rsidRPr="007510E0" w14:paraId="648A482A" w14:textId="77777777" w:rsidTr="007510E0">
        <w:trPr>
          <w:ins w:id="1293" w:author="Cian Walker" w:date="2023-01-06T21:35:00Z"/>
        </w:trPr>
        <w:tc>
          <w:tcPr>
            <w:tcW w:w="750" w:type="dxa"/>
            <w:shd w:val="clear" w:color="auto" w:fill="auto"/>
            <w:noWrap/>
            <w:tcMar>
              <w:top w:w="0" w:type="dxa"/>
              <w:left w:w="150" w:type="dxa"/>
              <w:bottom w:w="0" w:type="dxa"/>
              <w:right w:w="150" w:type="dxa"/>
            </w:tcMar>
            <w:hideMark/>
          </w:tcPr>
          <w:p w14:paraId="351F11FF" w14:textId="77777777" w:rsidR="007510E0" w:rsidRPr="007510E0" w:rsidRDefault="007510E0" w:rsidP="007510E0">
            <w:pPr>
              <w:spacing w:line="300" w:lineRule="atLeast"/>
              <w:rPr>
                <w:ins w:id="1294" w:author="Cian Walker" w:date="2023-01-06T21:35:00Z"/>
                <w:rFonts w:ascii="Times New Roman" w:eastAsia="Times New Roman" w:hAnsi="Times New Roman" w:cs="Times New Roman"/>
                <w:sz w:val="20"/>
                <w:szCs w:val="20"/>
                <w:lang w:eastAsia="en-GB"/>
              </w:rPr>
            </w:pPr>
          </w:p>
        </w:tc>
        <w:tc>
          <w:tcPr>
            <w:tcW w:w="0" w:type="auto"/>
            <w:shd w:val="clear" w:color="auto" w:fill="auto"/>
            <w:tcMar>
              <w:top w:w="0" w:type="dxa"/>
              <w:left w:w="150" w:type="dxa"/>
              <w:bottom w:w="0" w:type="dxa"/>
              <w:right w:w="150" w:type="dxa"/>
            </w:tcMar>
            <w:hideMark/>
          </w:tcPr>
          <w:p w14:paraId="04023A7C" w14:textId="77777777" w:rsidR="007510E0" w:rsidRPr="007510E0" w:rsidRDefault="007510E0" w:rsidP="007510E0">
            <w:pPr>
              <w:spacing w:line="300" w:lineRule="atLeast"/>
              <w:rPr>
                <w:ins w:id="1295" w:author="Cian Walker" w:date="2023-01-06T21:35:00Z"/>
                <w:rFonts w:ascii="Menlo" w:eastAsia="Times New Roman" w:hAnsi="Menlo" w:cs="Menlo"/>
                <w:color w:val="C9D1D9"/>
                <w:sz w:val="18"/>
                <w:szCs w:val="18"/>
                <w:lang w:eastAsia="en-GB"/>
              </w:rPr>
            </w:pPr>
            <w:proofErr w:type="spellStart"/>
            <w:ins w:id="1296" w:author="Cian Walker" w:date="2023-01-06T21:35:00Z">
              <w:r w:rsidRPr="007510E0">
                <w:rPr>
                  <w:rFonts w:ascii="Menlo" w:eastAsia="Times New Roman" w:hAnsi="Menlo" w:cs="Menlo"/>
                  <w:color w:val="C9D1D9"/>
                  <w:sz w:val="18"/>
                  <w:szCs w:val="18"/>
                  <w:lang w:eastAsia="en-GB"/>
                </w:rPr>
                <w:t>module.exports</w:t>
              </w:r>
              <w:proofErr w:type="spellEnd"/>
              <w:r w:rsidRPr="007510E0">
                <w:rPr>
                  <w:rFonts w:ascii="Menlo" w:eastAsia="Times New Roman" w:hAnsi="Menlo" w:cs="Menlo"/>
                  <w:color w:val="C9D1D9"/>
                  <w:sz w:val="18"/>
                  <w:szCs w:val="18"/>
                  <w:lang w:eastAsia="en-GB"/>
                </w:rPr>
                <w:t xml:space="preserve"> = function(</w:t>
              </w:r>
              <w:proofErr w:type="spellStart"/>
              <w:r w:rsidRPr="007510E0">
                <w:rPr>
                  <w:rFonts w:ascii="Menlo" w:eastAsia="Times New Roman" w:hAnsi="Menlo" w:cs="Menlo"/>
                  <w:color w:val="C9D1D9"/>
                  <w:sz w:val="18"/>
                  <w:szCs w:val="18"/>
                  <w:lang w:eastAsia="en-GB"/>
                </w:rPr>
                <w:t>req</w:t>
              </w:r>
              <w:proofErr w:type="spellEnd"/>
              <w:r w:rsidRPr="007510E0">
                <w:rPr>
                  <w:rFonts w:ascii="Menlo" w:eastAsia="Times New Roman" w:hAnsi="Menlo" w:cs="Menlo"/>
                  <w:color w:val="C9D1D9"/>
                  <w:sz w:val="18"/>
                  <w:szCs w:val="18"/>
                  <w:lang w:eastAsia="en-GB"/>
                </w:rPr>
                <w:t>, res, next){</w:t>
              </w:r>
            </w:ins>
          </w:p>
        </w:tc>
      </w:tr>
      <w:tr w:rsidR="007510E0" w:rsidRPr="007510E0" w14:paraId="2002EE8B" w14:textId="77777777" w:rsidTr="007510E0">
        <w:trPr>
          <w:ins w:id="1297" w:author="Cian Walker" w:date="2023-01-06T21:35:00Z"/>
        </w:trPr>
        <w:tc>
          <w:tcPr>
            <w:tcW w:w="750" w:type="dxa"/>
            <w:shd w:val="clear" w:color="auto" w:fill="0D1117"/>
            <w:noWrap/>
            <w:tcMar>
              <w:top w:w="0" w:type="dxa"/>
              <w:left w:w="150" w:type="dxa"/>
              <w:bottom w:w="0" w:type="dxa"/>
              <w:right w:w="150" w:type="dxa"/>
            </w:tcMar>
            <w:hideMark/>
          </w:tcPr>
          <w:p w14:paraId="27FF580A" w14:textId="77777777" w:rsidR="007510E0" w:rsidRPr="007510E0" w:rsidRDefault="007510E0" w:rsidP="007510E0">
            <w:pPr>
              <w:spacing w:line="300" w:lineRule="atLeast"/>
              <w:rPr>
                <w:ins w:id="1298" w:author="Cian Walker" w:date="2023-01-06T21:35:00Z"/>
                <w:rFonts w:ascii="Menlo" w:eastAsia="Times New Roman" w:hAnsi="Menlo" w:cs="Menlo"/>
                <w:color w:val="C9D1D9"/>
                <w:sz w:val="18"/>
                <w:szCs w:val="18"/>
                <w:lang w:eastAsia="en-GB"/>
              </w:rPr>
            </w:pPr>
          </w:p>
        </w:tc>
        <w:tc>
          <w:tcPr>
            <w:tcW w:w="0" w:type="auto"/>
            <w:shd w:val="clear" w:color="auto" w:fill="0D1117"/>
            <w:tcMar>
              <w:top w:w="0" w:type="dxa"/>
              <w:left w:w="150" w:type="dxa"/>
              <w:bottom w:w="0" w:type="dxa"/>
              <w:right w:w="150" w:type="dxa"/>
            </w:tcMar>
            <w:hideMark/>
          </w:tcPr>
          <w:p w14:paraId="09E136E0" w14:textId="77777777" w:rsidR="007510E0" w:rsidRPr="007510E0" w:rsidRDefault="007510E0" w:rsidP="007510E0">
            <w:pPr>
              <w:spacing w:line="300" w:lineRule="atLeast"/>
              <w:rPr>
                <w:ins w:id="1299" w:author="Cian Walker" w:date="2023-01-06T21:35:00Z"/>
                <w:rFonts w:ascii="Menlo" w:eastAsia="Times New Roman" w:hAnsi="Menlo" w:cs="Menlo"/>
                <w:color w:val="C9D1D9"/>
                <w:sz w:val="18"/>
                <w:szCs w:val="18"/>
                <w:lang w:eastAsia="en-GB"/>
              </w:rPr>
            </w:pPr>
            <w:ins w:id="1300" w:author="Cian Walker" w:date="2023-01-06T21:35:00Z">
              <w:r w:rsidRPr="007510E0">
                <w:rPr>
                  <w:rFonts w:ascii="Menlo" w:eastAsia="Times New Roman" w:hAnsi="Menlo" w:cs="Menlo"/>
                  <w:color w:val="C9D1D9"/>
                  <w:sz w:val="18"/>
                  <w:szCs w:val="18"/>
                  <w:lang w:eastAsia="en-GB"/>
                </w:rPr>
                <w:t>// Get token from header</w:t>
              </w:r>
            </w:ins>
          </w:p>
        </w:tc>
      </w:tr>
      <w:tr w:rsidR="007510E0" w:rsidRPr="007510E0" w14:paraId="6BA4D97D" w14:textId="77777777" w:rsidTr="007510E0">
        <w:trPr>
          <w:ins w:id="1301" w:author="Cian Walker" w:date="2023-01-06T21:35:00Z"/>
        </w:trPr>
        <w:tc>
          <w:tcPr>
            <w:tcW w:w="750" w:type="dxa"/>
            <w:shd w:val="clear" w:color="auto" w:fill="auto"/>
            <w:noWrap/>
            <w:tcMar>
              <w:top w:w="0" w:type="dxa"/>
              <w:left w:w="150" w:type="dxa"/>
              <w:bottom w:w="0" w:type="dxa"/>
              <w:right w:w="150" w:type="dxa"/>
            </w:tcMar>
            <w:hideMark/>
          </w:tcPr>
          <w:p w14:paraId="2B8602B2" w14:textId="77777777" w:rsidR="007510E0" w:rsidRPr="007510E0" w:rsidRDefault="007510E0" w:rsidP="007510E0">
            <w:pPr>
              <w:spacing w:line="300" w:lineRule="atLeast"/>
              <w:rPr>
                <w:ins w:id="1302" w:author="Cian Walker" w:date="2023-01-06T21:35:00Z"/>
                <w:rFonts w:ascii="Menlo" w:eastAsia="Times New Roman" w:hAnsi="Menlo" w:cs="Menlo"/>
                <w:color w:val="C9D1D9"/>
                <w:sz w:val="18"/>
                <w:szCs w:val="18"/>
                <w:lang w:eastAsia="en-GB"/>
              </w:rPr>
            </w:pPr>
          </w:p>
        </w:tc>
        <w:tc>
          <w:tcPr>
            <w:tcW w:w="0" w:type="auto"/>
            <w:shd w:val="clear" w:color="auto" w:fill="auto"/>
            <w:tcMar>
              <w:top w:w="0" w:type="dxa"/>
              <w:left w:w="150" w:type="dxa"/>
              <w:bottom w:w="0" w:type="dxa"/>
              <w:right w:w="150" w:type="dxa"/>
            </w:tcMar>
            <w:hideMark/>
          </w:tcPr>
          <w:p w14:paraId="4F2222FB" w14:textId="77777777" w:rsidR="007510E0" w:rsidRPr="007510E0" w:rsidRDefault="007510E0" w:rsidP="007510E0">
            <w:pPr>
              <w:spacing w:line="300" w:lineRule="atLeast"/>
              <w:rPr>
                <w:ins w:id="1303" w:author="Cian Walker" w:date="2023-01-06T21:35:00Z"/>
                <w:rFonts w:ascii="Menlo" w:eastAsia="Times New Roman" w:hAnsi="Menlo" w:cs="Menlo"/>
                <w:color w:val="C9D1D9"/>
                <w:sz w:val="18"/>
                <w:szCs w:val="18"/>
                <w:lang w:eastAsia="en-GB"/>
              </w:rPr>
            </w:pPr>
            <w:proofErr w:type="spellStart"/>
            <w:ins w:id="1304" w:author="Cian Walker" w:date="2023-01-06T21:35:00Z">
              <w:r w:rsidRPr="007510E0">
                <w:rPr>
                  <w:rFonts w:ascii="Menlo" w:eastAsia="Times New Roman" w:hAnsi="Menlo" w:cs="Menlo"/>
                  <w:color w:val="C9D1D9"/>
                  <w:sz w:val="18"/>
                  <w:szCs w:val="18"/>
                  <w:lang w:eastAsia="en-GB"/>
                </w:rPr>
                <w:t>const</w:t>
              </w:r>
              <w:proofErr w:type="spellEnd"/>
              <w:r w:rsidRPr="007510E0">
                <w:rPr>
                  <w:rFonts w:ascii="Menlo" w:eastAsia="Times New Roman" w:hAnsi="Menlo" w:cs="Menlo"/>
                  <w:color w:val="C9D1D9"/>
                  <w:sz w:val="18"/>
                  <w:szCs w:val="18"/>
                  <w:lang w:eastAsia="en-GB"/>
                </w:rPr>
                <w:t xml:space="preserve"> token = </w:t>
              </w:r>
              <w:proofErr w:type="spellStart"/>
              <w:r w:rsidRPr="007510E0">
                <w:rPr>
                  <w:rFonts w:ascii="Menlo" w:eastAsia="Times New Roman" w:hAnsi="Menlo" w:cs="Menlo"/>
                  <w:color w:val="C9D1D9"/>
                  <w:sz w:val="18"/>
                  <w:szCs w:val="18"/>
                  <w:lang w:eastAsia="en-GB"/>
                </w:rPr>
                <w:t>req.header</w:t>
              </w:r>
              <w:proofErr w:type="spellEnd"/>
              <w:r w:rsidRPr="007510E0">
                <w:rPr>
                  <w:rFonts w:ascii="Menlo" w:eastAsia="Times New Roman" w:hAnsi="Menlo" w:cs="Menlo"/>
                  <w:color w:val="C9D1D9"/>
                  <w:sz w:val="18"/>
                  <w:szCs w:val="18"/>
                  <w:lang w:eastAsia="en-GB"/>
                </w:rPr>
                <w:t>('x-auth-token');</w:t>
              </w:r>
            </w:ins>
          </w:p>
        </w:tc>
      </w:tr>
      <w:tr w:rsidR="007510E0" w:rsidRPr="007510E0" w14:paraId="38564780" w14:textId="77777777" w:rsidTr="007510E0">
        <w:trPr>
          <w:ins w:id="1305" w:author="Cian Walker" w:date="2023-01-06T21:35:00Z"/>
        </w:trPr>
        <w:tc>
          <w:tcPr>
            <w:tcW w:w="750" w:type="dxa"/>
            <w:shd w:val="clear" w:color="auto" w:fill="0D1117"/>
            <w:noWrap/>
            <w:tcMar>
              <w:top w:w="0" w:type="dxa"/>
              <w:left w:w="150" w:type="dxa"/>
              <w:bottom w:w="0" w:type="dxa"/>
              <w:right w:w="150" w:type="dxa"/>
            </w:tcMar>
            <w:hideMark/>
          </w:tcPr>
          <w:p w14:paraId="2E38763D" w14:textId="77777777" w:rsidR="007510E0" w:rsidRPr="007510E0" w:rsidRDefault="007510E0" w:rsidP="007510E0">
            <w:pPr>
              <w:spacing w:line="300" w:lineRule="atLeast"/>
              <w:rPr>
                <w:ins w:id="1306" w:author="Cian Walker" w:date="2023-01-06T21:35:00Z"/>
                <w:rFonts w:ascii="Menlo" w:eastAsia="Times New Roman" w:hAnsi="Menlo" w:cs="Menlo"/>
                <w:color w:val="C9D1D9"/>
                <w:sz w:val="18"/>
                <w:szCs w:val="18"/>
                <w:lang w:eastAsia="en-GB"/>
              </w:rPr>
            </w:pPr>
          </w:p>
        </w:tc>
        <w:tc>
          <w:tcPr>
            <w:tcW w:w="0" w:type="auto"/>
            <w:shd w:val="clear" w:color="auto" w:fill="0D1117"/>
            <w:tcMar>
              <w:top w:w="0" w:type="dxa"/>
              <w:left w:w="150" w:type="dxa"/>
              <w:bottom w:w="0" w:type="dxa"/>
              <w:right w:w="150" w:type="dxa"/>
            </w:tcMar>
            <w:hideMark/>
          </w:tcPr>
          <w:p w14:paraId="471CD64E" w14:textId="77777777" w:rsidR="007510E0" w:rsidRPr="007510E0" w:rsidRDefault="007510E0" w:rsidP="007510E0">
            <w:pPr>
              <w:spacing w:line="300" w:lineRule="atLeast"/>
              <w:jc w:val="right"/>
              <w:rPr>
                <w:ins w:id="1307" w:author="Cian Walker" w:date="2023-01-06T21:35:00Z"/>
                <w:rFonts w:ascii="Times New Roman" w:eastAsia="Times New Roman" w:hAnsi="Times New Roman" w:cs="Times New Roman"/>
                <w:sz w:val="20"/>
                <w:szCs w:val="20"/>
                <w:lang w:eastAsia="en-GB"/>
              </w:rPr>
            </w:pPr>
          </w:p>
        </w:tc>
      </w:tr>
      <w:tr w:rsidR="007510E0" w:rsidRPr="007510E0" w14:paraId="53A7FAA7" w14:textId="77777777" w:rsidTr="007510E0">
        <w:trPr>
          <w:ins w:id="1308" w:author="Cian Walker" w:date="2023-01-06T21:35:00Z"/>
        </w:trPr>
        <w:tc>
          <w:tcPr>
            <w:tcW w:w="750" w:type="dxa"/>
            <w:shd w:val="clear" w:color="auto" w:fill="auto"/>
            <w:noWrap/>
            <w:tcMar>
              <w:top w:w="0" w:type="dxa"/>
              <w:left w:w="150" w:type="dxa"/>
              <w:bottom w:w="0" w:type="dxa"/>
              <w:right w:w="150" w:type="dxa"/>
            </w:tcMar>
            <w:hideMark/>
          </w:tcPr>
          <w:p w14:paraId="6101D92F" w14:textId="77777777" w:rsidR="007510E0" w:rsidRPr="007510E0" w:rsidRDefault="007510E0" w:rsidP="007510E0">
            <w:pPr>
              <w:spacing w:line="300" w:lineRule="atLeast"/>
              <w:rPr>
                <w:ins w:id="1309" w:author="Cian Walker" w:date="2023-01-06T21:35:00Z"/>
                <w:rFonts w:ascii="Times New Roman" w:eastAsia="Times New Roman" w:hAnsi="Times New Roman" w:cs="Times New Roman"/>
                <w:sz w:val="20"/>
                <w:szCs w:val="20"/>
                <w:lang w:eastAsia="en-GB"/>
              </w:rPr>
            </w:pPr>
          </w:p>
        </w:tc>
        <w:tc>
          <w:tcPr>
            <w:tcW w:w="0" w:type="auto"/>
            <w:shd w:val="clear" w:color="auto" w:fill="auto"/>
            <w:tcMar>
              <w:top w:w="0" w:type="dxa"/>
              <w:left w:w="150" w:type="dxa"/>
              <w:bottom w:w="0" w:type="dxa"/>
              <w:right w:w="150" w:type="dxa"/>
            </w:tcMar>
            <w:hideMark/>
          </w:tcPr>
          <w:p w14:paraId="1EF5B831" w14:textId="77777777" w:rsidR="007510E0" w:rsidRPr="007510E0" w:rsidRDefault="007510E0" w:rsidP="007510E0">
            <w:pPr>
              <w:spacing w:line="300" w:lineRule="atLeast"/>
              <w:rPr>
                <w:ins w:id="1310" w:author="Cian Walker" w:date="2023-01-06T21:35:00Z"/>
                <w:rFonts w:ascii="Menlo" w:eastAsia="Times New Roman" w:hAnsi="Menlo" w:cs="Menlo"/>
                <w:color w:val="C9D1D9"/>
                <w:sz w:val="18"/>
                <w:szCs w:val="18"/>
                <w:lang w:eastAsia="en-GB"/>
              </w:rPr>
            </w:pPr>
            <w:ins w:id="1311" w:author="Cian Walker" w:date="2023-01-06T21:35:00Z">
              <w:r w:rsidRPr="007510E0">
                <w:rPr>
                  <w:rFonts w:ascii="Menlo" w:eastAsia="Times New Roman" w:hAnsi="Menlo" w:cs="Menlo"/>
                  <w:color w:val="C9D1D9"/>
                  <w:sz w:val="18"/>
                  <w:szCs w:val="18"/>
                  <w:lang w:eastAsia="en-GB"/>
                </w:rPr>
                <w:t>// Check if no token</w:t>
              </w:r>
            </w:ins>
          </w:p>
        </w:tc>
      </w:tr>
      <w:tr w:rsidR="007510E0" w:rsidRPr="007510E0" w14:paraId="4E8AE353" w14:textId="77777777" w:rsidTr="007510E0">
        <w:trPr>
          <w:ins w:id="1312" w:author="Cian Walker" w:date="2023-01-06T21:35:00Z"/>
        </w:trPr>
        <w:tc>
          <w:tcPr>
            <w:tcW w:w="750" w:type="dxa"/>
            <w:shd w:val="clear" w:color="auto" w:fill="0D1117"/>
            <w:noWrap/>
            <w:tcMar>
              <w:top w:w="0" w:type="dxa"/>
              <w:left w:w="150" w:type="dxa"/>
              <w:bottom w:w="0" w:type="dxa"/>
              <w:right w:w="150" w:type="dxa"/>
            </w:tcMar>
            <w:hideMark/>
          </w:tcPr>
          <w:p w14:paraId="6E47C41D" w14:textId="77777777" w:rsidR="007510E0" w:rsidRPr="007510E0" w:rsidRDefault="007510E0" w:rsidP="007510E0">
            <w:pPr>
              <w:spacing w:line="300" w:lineRule="atLeast"/>
              <w:rPr>
                <w:ins w:id="1313" w:author="Cian Walker" w:date="2023-01-06T21:35:00Z"/>
                <w:rFonts w:ascii="Menlo" w:eastAsia="Times New Roman" w:hAnsi="Menlo" w:cs="Menlo"/>
                <w:color w:val="C9D1D9"/>
                <w:sz w:val="18"/>
                <w:szCs w:val="18"/>
                <w:lang w:eastAsia="en-GB"/>
              </w:rPr>
            </w:pPr>
          </w:p>
        </w:tc>
        <w:tc>
          <w:tcPr>
            <w:tcW w:w="0" w:type="auto"/>
            <w:shd w:val="clear" w:color="auto" w:fill="0D1117"/>
            <w:tcMar>
              <w:top w:w="0" w:type="dxa"/>
              <w:left w:w="150" w:type="dxa"/>
              <w:bottom w:w="0" w:type="dxa"/>
              <w:right w:w="150" w:type="dxa"/>
            </w:tcMar>
            <w:hideMark/>
          </w:tcPr>
          <w:p w14:paraId="523B7882" w14:textId="77777777" w:rsidR="007510E0" w:rsidRPr="007510E0" w:rsidRDefault="007510E0" w:rsidP="007510E0">
            <w:pPr>
              <w:spacing w:line="300" w:lineRule="atLeast"/>
              <w:rPr>
                <w:ins w:id="1314" w:author="Cian Walker" w:date="2023-01-06T21:35:00Z"/>
                <w:rFonts w:ascii="Menlo" w:eastAsia="Times New Roman" w:hAnsi="Menlo" w:cs="Menlo"/>
                <w:color w:val="C9D1D9"/>
                <w:sz w:val="18"/>
                <w:szCs w:val="18"/>
                <w:lang w:eastAsia="en-GB"/>
              </w:rPr>
            </w:pPr>
            <w:ins w:id="1315" w:author="Cian Walker" w:date="2023-01-06T21:35:00Z">
              <w:r w:rsidRPr="007510E0">
                <w:rPr>
                  <w:rFonts w:ascii="Menlo" w:eastAsia="Times New Roman" w:hAnsi="Menlo" w:cs="Menlo"/>
                  <w:color w:val="C9D1D9"/>
                  <w:sz w:val="18"/>
                  <w:szCs w:val="18"/>
                  <w:lang w:eastAsia="en-GB"/>
                </w:rPr>
                <w:t>if(!token) {</w:t>
              </w:r>
            </w:ins>
          </w:p>
        </w:tc>
      </w:tr>
      <w:tr w:rsidR="007510E0" w:rsidRPr="007510E0" w14:paraId="6C5B6A92" w14:textId="77777777" w:rsidTr="007510E0">
        <w:trPr>
          <w:ins w:id="1316" w:author="Cian Walker" w:date="2023-01-06T21:35:00Z"/>
        </w:trPr>
        <w:tc>
          <w:tcPr>
            <w:tcW w:w="750" w:type="dxa"/>
            <w:shd w:val="clear" w:color="auto" w:fill="auto"/>
            <w:noWrap/>
            <w:tcMar>
              <w:top w:w="0" w:type="dxa"/>
              <w:left w:w="150" w:type="dxa"/>
              <w:bottom w:w="0" w:type="dxa"/>
              <w:right w:w="150" w:type="dxa"/>
            </w:tcMar>
            <w:hideMark/>
          </w:tcPr>
          <w:p w14:paraId="413FC7A9" w14:textId="77777777" w:rsidR="007510E0" w:rsidRPr="007510E0" w:rsidRDefault="007510E0" w:rsidP="007510E0">
            <w:pPr>
              <w:spacing w:line="300" w:lineRule="atLeast"/>
              <w:rPr>
                <w:ins w:id="1317" w:author="Cian Walker" w:date="2023-01-06T21:35:00Z"/>
                <w:rFonts w:ascii="Menlo" w:eastAsia="Times New Roman" w:hAnsi="Menlo" w:cs="Menlo"/>
                <w:color w:val="C9D1D9"/>
                <w:sz w:val="18"/>
                <w:szCs w:val="18"/>
                <w:lang w:eastAsia="en-GB"/>
              </w:rPr>
            </w:pPr>
          </w:p>
        </w:tc>
        <w:tc>
          <w:tcPr>
            <w:tcW w:w="0" w:type="auto"/>
            <w:shd w:val="clear" w:color="auto" w:fill="auto"/>
            <w:tcMar>
              <w:top w:w="0" w:type="dxa"/>
              <w:left w:w="150" w:type="dxa"/>
              <w:bottom w:w="0" w:type="dxa"/>
              <w:right w:w="150" w:type="dxa"/>
            </w:tcMar>
            <w:hideMark/>
          </w:tcPr>
          <w:p w14:paraId="46DB766F" w14:textId="77777777" w:rsidR="007510E0" w:rsidRPr="007510E0" w:rsidRDefault="007510E0" w:rsidP="007510E0">
            <w:pPr>
              <w:spacing w:line="300" w:lineRule="atLeast"/>
              <w:rPr>
                <w:ins w:id="1318" w:author="Cian Walker" w:date="2023-01-06T21:35:00Z"/>
                <w:rFonts w:ascii="Menlo" w:eastAsia="Times New Roman" w:hAnsi="Menlo" w:cs="Menlo"/>
                <w:color w:val="C9D1D9"/>
                <w:sz w:val="18"/>
                <w:szCs w:val="18"/>
                <w:lang w:eastAsia="en-GB"/>
              </w:rPr>
            </w:pPr>
            <w:ins w:id="1319" w:author="Cian Walker" w:date="2023-01-06T21:35:00Z">
              <w:r w:rsidRPr="007510E0">
                <w:rPr>
                  <w:rFonts w:ascii="Menlo" w:eastAsia="Times New Roman" w:hAnsi="Menlo" w:cs="Menlo"/>
                  <w:color w:val="C9D1D9"/>
                  <w:sz w:val="18"/>
                  <w:szCs w:val="18"/>
                  <w:lang w:eastAsia="en-GB"/>
                </w:rPr>
                <w:t xml:space="preserve">return </w:t>
              </w:r>
              <w:proofErr w:type="spellStart"/>
              <w:r w:rsidRPr="007510E0">
                <w:rPr>
                  <w:rFonts w:ascii="Menlo" w:eastAsia="Times New Roman" w:hAnsi="Menlo" w:cs="Menlo"/>
                  <w:color w:val="C9D1D9"/>
                  <w:sz w:val="18"/>
                  <w:szCs w:val="18"/>
                  <w:lang w:eastAsia="en-GB"/>
                </w:rPr>
                <w:t>res.status</w:t>
              </w:r>
              <w:proofErr w:type="spellEnd"/>
              <w:r w:rsidRPr="007510E0">
                <w:rPr>
                  <w:rFonts w:ascii="Menlo" w:eastAsia="Times New Roman" w:hAnsi="Menlo" w:cs="Menlo"/>
                  <w:color w:val="C9D1D9"/>
                  <w:sz w:val="18"/>
                  <w:szCs w:val="18"/>
                  <w:lang w:eastAsia="en-GB"/>
                </w:rPr>
                <w:t>(401).</w:t>
              </w:r>
              <w:proofErr w:type="spellStart"/>
              <w:r w:rsidRPr="007510E0">
                <w:rPr>
                  <w:rFonts w:ascii="Menlo" w:eastAsia="Times New Roman" w:hAnsi="Menlo" w:cs="Menlo"/>
                  <w:color w:val="C9D1D9"/>
                  <w:sz w:val="18"/>
                  <w:szCs w:val="18"/>
                  <w:lang w:eastAsia="en-GB"/>
                </w:rPr>
                <w:t>json</w:t>
              </w:r>
              <w:proofErr w:type="spellEnd"/>
              <w:r w:rsidRPr="007510E0">
                <w:rPr>
                  <w:rFonts w:ascii="Menlo" w:eastAsia="Times New Roman" w:hAnsi="Menlo" w:cs="Menlo"/>
                  <w:color w:val="C9D1D9"/>
                  <w:sz w:val="18"/>
                  <w:szCs w:val="18"/>
                  <w:lang w:eastAsia="en-GB"/>
                </w:rPr>
                <w:t>({</w:t>
              </w:r>
              <w:proofErr w:type="spellStart"/>
              <w:r w:rsidRPr="007510E0">
                <w:rPr>
                  <w:rFonts w:ascii="Menlo" w:eastAsia="Times New Roman" w:hAnsi="Menlo" w:cs="Menlo"/>
                  <w:color w:val="C9D1D9"/>
                  <w:sz w:val="18"/>
                  <w:szCs w:val="18"/>
                  <w:lang w:eastAsia="en-GB"/>
                </w:rPr>
                <w:t>msg</w:t>
              </w:r>
              <w:proofErr w:type="spellEnd"/>
              <w:r w:rsidRPr="007510E0">
                <w:rPr>
                  <w:rFonts w:ascii="Menlo" w:eastAsia="Times New Roman" w:hAnsi="Menlo" w:cs="Menlo"/>
                  <w:color w:val="C9D1D9"/>
                  <w:sz w:val="18"/>
                  <w:szCs w:val="18"/>
                  <w:lang w:eastAsia="en-GB"/>
                </w:rPr>
                <w:t>: 'You must be logged in to carry out this operation'});</w:t>
              </w:r>
            </w:ins>
          </w:p>
        </w:tc>
      </w:tr>
      <w:tr w:rsidR="007510E0" w:rsidRPr="007510E0" w14:paraId="6D504AB2" w14:textId="77777777" w:rsidTr="007510E0">
        <w:trPr>
          <w:ins w:id="1320" w:author="Cian Walker" w:date="2023-01-06T21:35:00Z"/>
        </w:trPr>
        <w:tc>
          <w:tcPr>
            <w:tcW w:w="750" w:type="dxa"/>
            <w:shd w:val="clear" w:color="auto" w:fill="0D1117"/>
            <w:noWrap/>
            <w:tcMar>
              <w:top w:w="0" w:type="dxa"/>
              <w:left w:w="150" w:type="dxa"/>
              <w:bottom w:w="0" w:type="dxa"/>
              <w:right w:w="150" w:type="dxa"/>
            </w:tcMar>
            <w:hideMark/>
          </w:tcPr>
          <w:p w14:paraId="0A14529C" w14:textId="77777777" w:rsidR="007510E0" w:rsidRPr="007510E0" w:rsidRDefault="007510E0" w:rsidP="007510E0">
            <w:pPr>
              <w:spacing w:line="300" w:lineRule="atLeast"/>
              <w:rPr>
                <w:ins w:id="1321" w:author="Cian Walker" w:date="2023-01-06T21:35:00Z"/>
                <w:rFonts w:ascii="Menlo" w:eastAsia="Times New Roman" w:hAnsi="Menlo" w:cs="Menlo"/>
                <w:color w:val="C9D1D9"/>
                <w:sz w:val="18"/>
                <w:szCs w:val="18"/>
                <w:lang w:eastAsia="en-GB"/>
              </w:rPr>
            </w:pPr>
          </w:p>
        </w:tc>
        <w:tc>
          <w:tcPr>
            <w:tcW w:w="0" w:type="auto"/>
            <w:shd w:val="clear" w:color="auto" w:fill="0D1117"/>
            <w:tcMar>
              <w:top w:w="0" w:type="dxa"/>
              <w:left w:w="150" w:type="dxa"/>
              <w:bottom w:w="0" w:type="dxa"/>
              <w:right w:w="150" w:type="dxa"/>
            </w:tcMar>
            <w:hideMark/>
          </w:tcPr>
          <w:p w14:paraId="48B1EFFB" w14:textId="77777777" w:rsidR="007510E0" w:rsidRPr="007510E0" w:rsidRDefault="007510E0" w:rsidP="007510E0">
            <w:pPr>
              <w:spacing w:line="300" w:lineRule="atLeast"/>
              <w:rPr>
                <w:ins w:id="1322" w:author="Cian Walker" w:date="2023-01-06T21:35:00Z"/>
                <w:rFonts w:ascii="Menlo" w:eastAsia="Times New Roman" w:hAnsi="Menlo" w:cs="Menlo"/>
                <w:color w:val="C9D1D9"/>
                <w:sz w:val="18"/>
                <w:szCs w:val="18"/>
                <w:lang w:eastAsia="en-GB"/>
              </w:rPr>
            </w:pPr>
            <w:ins w:id="1323" w:author="Cian Walker" w:date="2023-01-06T21:35:00Z">
              <w:r w:rsidRPr="007510E0">
                <w:rPr>
                  <w:rFonts w:ascii="Menlo" w:eastAsia="Times New Roman" w:hAnsi="Menlo" w:cs="Menlo"/>
                  <w:color w:val="C9D1D9"/>
                  <w:sz w:val="18"/>
                  <w:szCs w:val="18"/>
                  <w:lang w:eastAsia="en-GB"/>
                </w:rPr>
                <w:t>}</w:t>
              </w:r>
            </w:ins>
          </w:p>
        </w:tc>
      </w:tr>
      <w:tr w:rsidR="007510E0" w:rsidRPr="007510E0" w14:paraId="1B370F6A" w14:textId="77777777" w:rsidTr="007510E0">
        <w:trPr>
          <w:ins w:id="1324" w:author="Cian Walker" w:date="2023-01-06T21:35:00Z"/>
        </w:trPr>
        <w:tc>
          <w:tcPr>
            <w:tcW w:w="750" w:type="dxa"/>
            <w:shd w:val="clear" w:color="auto" w:fill="auto"/>
            <w:noWrap/>
            <w:tcMar>
              <w:top w:w="0" w:type="dxa"/>
              <w:left w:w="150" w:type="dxa"/>
              <w:bottom w:w="0" w:type="dxa"/>
              <w:right w:w="150" w:type="dxa"/>
            </w:tcMar>
            <w:hideMark/>
          </w:tcPr>
          <w:p w14:paraId="3C4E78B0" w14:textId="77777777" w:rsidR="007510E0" w:rsidRPr="007510E0" w:rsidRDefault="007510E0" w:rsidP="007510E0">
            <w:pPr>
              <w:spacing w:line="300" w:lineRule="atLeast"/>
              <w:rPr>
                <w:ins w:id="1325" w:author="Cian Walker" w:date="2023-01-06T21:35:00Z"/>
                <w:rFonts w:ascii="Menlo" w:eastAsia="Times New Roman" w:hAnsi="Menlo" w:cs="Menlo"/>
                <w:color w:val="C9D1D9"/>
                <w:sz w:val="18"/>
                <w:szCs w:val="18"/>
                <w:lang w:eastAsia="en-GB"/>
              </w:rPr>
            </w:pPr>
          </w:p>
        </w:tc>
        <w:tc>
          <w:tcPr>
            <w:tcW w:w="0" w:type="auto"/>
            <w:shd w:val="clear" w:color="auto" w:fill="auto"/>
            <w:tcMar>
              <w:top w:w="0" w:type="dxa"/>
              <w:left w:w="150" w:type="dxa"/>
              <w:bottom w:w="0" w:type="dxa"/>
              <w:right w:w="150" w:type="dxa"/>
            </w:tcMar>
            <w:hideMark/>
          </w:tcPr>
          <w:p w14:paraId="2978D2AD" w14:textId="77777777" w:rsidR="007510E0" w:rsidRPr="007510E0" w:rsidRDefault="007510E0" w:rsidP="007510E0">
            <w:pPr>
              <w:spacing w:line="300" w:lineRule="atLeast"/>
              <w:jc w:val="right"/>
              <w:rPr>
                <w:ins w:id="1326" w:author="Cian Walker" w:date="2023-01-06T21:35:00Z"/>
                <w:rFonts w:ascii="Times New Roman" w:eastAsia="Times New Roman" w:hAnsi="Times New Roman" w:cs="Times New Roman"/>
                <w:sz w:val="20"/>
                <w:szCs w:val="20"/>
                <w:lang w:eastAsia="en-GB"/>
              </w:rPr>
            </w:pPr>
          </w:p>
        </w:tc>
      </w:tr>
      <w:tr w:rsidR="007510E0" w:rsidRPr="007510E0" w14:paraId="2C48BB98" w14:textId="77777777" w:rsidTr="007510E0">
        <w:trPr>
          <w:ins w:id="1327" w:author="Cian Walker" w:date="2023-01-06T21:35:00Z"/>
        </w:trPr>
        <w:tc>
          <w:tcPr>
            <w:tcW w:w="750" w:type="dxa"/>
            <w:shd w:val="clear" w:color="auto" w:fill="0D1117"/>
            <w:noWrap/>
            <w:tcMar>
              <w:top w:w="0" w:type="dxa"/>
              <w:left w:w="150" w:type="dxa"/>
              <w:bottom w:w="0" w:type="dxa"/>
              <w:right w:w="150" w:type="dxa"/>
            </w:tcMar>
            <w:hideMark/>
          </w:tcPr>
          <w:p w14:paraId="2A5723CF" w14:textId="77777777" w:rsidR="007510E0" w:rsidRPr="007510E0" w:rsidRDefault="007510E0" w:rsidP="007510E0">
            <w:pPr>
              <w:spacing w:line="300" w:lineRule="atLeast"/>
              <w:rPr>
                <w:ins w:id="1328" w:author="Cian Walker" w:date="2023-01-06T21:35:00Z"/>
                <w:rFonts w:ascii="Times New Roman" w:eastAsia="Times New Roman" w:hAnsi="Times New Roman" w:cs="Times New Roman"/>
                <w:sz w:val="20"/>
                <w:szCs w:val="20"/>
                <w:lang w:eastAsia="en-GB"/>
              </w:rPr>
            </w:pPr>
          </w:p>
        </w:tc>
        <w:tc>
          <w:tcPr>
            <w:tcW w:w="0" w:type="auto"/>
            <w:shd w:val="clear" w:color="auto" w:fill="0D1117"/>
            <w:tcMar>
              <w:top w:w="0" w:type="dxa"/>
              <w:left w:w="150" w:type="dxa"/>
              <w:bottom w:w="0" w:type="dxa"/>
              <w:right w:w="150" w:type="dxa"/>
            </w:tcMar>
            <w:hideMark/>
          </w:tcPr>
          <w:p w14:paraId="6C058EEB" w14:textId="77777777" w:rsidR="007510E0" w:rsidRPr="007510E0" w:rsidRDefault="007510E0" w:rsidP="007510E0">
            <w:pPr>
              <w:spacing w:line="300" w:lineRule="atLeast"/>
              <w:rPr>
                <w:ins w:id="1329" w:author="Cian Walker" w:date="2023-01-06T21:35:00Z"/>
                <w:rFonts w:ascii="Menlo" w:eastAsia="Times New Roman" w:hAnsi="Menlo" w:cs="Menlo"/>
                <w:color w:val="C9D1D9"/>
                <w:sz w:val="18"/>
                <w:szCs w:val="18"/>
                <w:lang w:eastAsia="en-GB"/>
              </w:rPr>
            </w:pPr>
            <w:ins w:id="1330" w:author="Cian Walker" w:date="2023-01-06T21:35:00Z">
              <w:r w:rsidRPr="007510E0">
                <w:rPr>
                  <w:rFonts w:ascii="Menlo" w:eastAsia="Times New Roman" w:hAnsi="Menlo" w:cs="Menlo"/>
                  <w:color w:val="C9D1D9"/>
                  <w:sz w:val="18"/>
                  <w:szCs w:val="18"/>
                  <w:lang w:eastAsia="en-GB"/>
                </w:rPr>
                <w:t>// Verify Token:</w:t>
              </w:r>
            </w:ins>
          </w:p>
        </w:tc>
      </w:tr>
      <w:tr w:rsidR="007510E0" w:rsidRPr="007510E0" w14:paraId="3F1850D9" w14:textId="77777777" w:rsidTr="007510E0">
        <w:trPr>
          <w:ins w:id="1331" w:author="Cian Walker" w:date="2023-01-06T21:35:00Z"/>
        </w:trPr>
        <w:tc>
          <w:tcPr>
            <w:tcW w:w="750" w:type="dxa"/>
            <w:shd w:val="clear" w:color="auto" w:fill="auto"/>
            <w:noWrap/>
            <w:tcMar>
              <w:top w:w="0" w:type="dxa"/>
              <w:left w:w="150" w:type="dxa"/>
              <w:bottom w:w="0" w:type="dxa"/>
              <w:right w:w="150" w:type="dxa"/>
            </w:tcMar>
            <w:hideMark/>
          </w:tcPr>
          <w:p w14:paraId="7D51712F" w14:textId="77777777" w:rsidR="007510E0" w:rsidRPr="007510E0" w:rsidRDefault="007510E0" w:rsidP="007510E0">
            <w:pPr>
              <w:spacing w:line="300" w:lineRule="atLeast"/>
              <w:rPr>
                <w:ins w:id="1332" w:author="Cian Walker" w:date="2023-01-06T21:35:00Z"/>
                <w:rFonts w:ascii="Menlo" w:eastAsia="Times New Roman" w:hAnsi="Menlo" w:cs="Menlo"/>
                <w:color w:val="C9D1D9"/>
                <w:sz w:val="18"/>
                <w:szCs w:val="18"/>
                <w:lang w:eastAsia="en-GB"/>
              </w:rPr>
            </w:pPr>
          </w:p>
        </w:tc>
        <w:tc>
          <w:tcPr>
            <w:tcW w:w="0" w:type="auto"/>
            <w:shd w:val="clear" w:color="auto" w:fill="auto"/>
            <w:tcMar>
              <w:top w:w="0" w:type="dxa"/>
              <w:left w:w="150" w:type="dxa"/>
              <w:bottom w:w="0" w:type="dxa"/>
              <w:right w:w="150" w:type="dxa"/>
            </w:tcMar>
            <w:hideMark/>
          </w:tcPr>
          <w:p w14:paraId="38701667" w14:textId="77777777" w:rsidR="007510E0" w:rsidRPr="007510E0" w:rsidRDefault="007510E0" w:rsidP="007510E0">
            <w:pPr>
              <w:spacing w:line="300" w:lineRule="atLeast"/>
              <w:rPr>
                <w:ins w:id="1333" w:author="Cian Walker" w:date="2023-01-06T21:35:00Z"/>
                <w:rFonts w:ascii="Menlo" w:eastAsia="Times New Roman" w:hAnsi="Menlo" w:cs="Menlo"/>
                <w:color w:val="C9D1D9"/>
                <w:sz w:val="18"/>
                <w:szCs w:val="18"/>
                <w:lang w:eastAsia="en-GB"/>
              </w:rPr>
            </w:pPr>
            <w:ins w:id="1334" w:author="Cian Walker" w:date="2023-01-06T21:35:00Z">
              <w:r w:rsidRPr="007510E0">
                <w:rPr>
                  <w:rFonts w:ascii="Menlo" w:eastAsia="Times New Roman" w:hAnsi="Menlo" w:cs="Menlo"/>
                  <w:color w:val="C9D1D9"/>
                  <w:sz w:val="18"/>
                  <w:szCs w:val="18"/>
                  <w:lang w:eastAsia="en-GB"/>
                </w:rPr>
                <w:t>try{</w:t>
              </w:r>
            </w:ins>
          </w:p>
        </w:tc>
      </w:tr>
      <w:tr w:rsidR="007510E0" w:rsidRPr="007510E0" w14:paraId="02E049D9" w14:textId="77777777" w:rsidTr="007510E0">
        <w:trPr>
          <w:ins w:id="1335" w:author="Cian Walker" w:date="2023-01-06T21:35:00Z"/>
        </w:trPr>
        <w:tc>
          <w:tcPr>
            <w:tcW w:w="750" w:type="dxa"/>
            <w:shd w:val="clear" w:color="auto" w:fill="0D1117"/>
            <w:noWrap/>
            <w:tcMar>
              <w:top w:w="0" w:type="dxa"/>
              <w:left w:w="150" w:type="dxa"/>
              <w:bottom w:w="0" w:type="dxa"/>
              <w:right w:w="150" w:type="dxa"/>
            </w:tcMar>
            <w:hideMark/>
          </w:tcPr>
          <w:p w14:paraId="22E27019" w14:textId="77777777" w:rsidR="007510E0" w:rsidRPr="007510E0" w:rsidRDefault="007510E0" w:rsidP="007510E0">
            <w:pPr>
              <w:spacing w:line="300" w:lineRule="atLeast"/>
              <w:rPr>
                <w:ins w:id="1336" w:author="Cian Walker" w:date="2023-01-06T21:35:00Z"/>
                <w:rFonts w:ascii="Menlo" w:eastAsia="Times New Roman" w:hAnsi="Menlo" w:cs="Menlo"/>
                <w:color w:val="C9D1D9"/>
                <w:sz w:val="18"/>
                <w:szCs w:val="18"/>
                <w:lang w:eastAsia="en-GB"/>
              </w:rPr>
            </w:pPr>
          </w:p>
        </w:tc>
        <w:tc>
          <w:tcPr>
            <w:tcW w:w="0" w:type="auto"/>
            <w:shd w:val="clear" w:color="auto" w:fill="0D1117"/>
            <w:tcMar>
              <w:top w:w="0" w:type="dxa"/>
              <w:left w:w="150" w:type="dxa"/>
              <w:bottom w:w="0" w:type="dxa"/>
              <w:right w:w="150" w:type="dxa"/>
            </w:tcMar>
            <w:hideMark/>
          </w:tcPr>
          <w:p w14:paraId="63F32BB2" w14:textId="77777777" w:rsidR="007510E0" w:rsidRPr="007510E0" w:rsidRDefault="007510E0" w:rsidP="007510E0">
            <w:pPr>
              <w:spacing w:line="300" w:lineRule="atLeast"/>
              <w:rPr>
                <w:ins w:id="1337" w:author="Cian Walker" w:date="2023-01-06T21:35:00Z"/>
                <w:rFonts w:ascii="Menlo" w:eastAsia="Times New Roman" w:hAnsi="Menlo" w:cs="Menlo"/>
                <w:color w:val="C9D1D9"/>
                <w:sz w:val="18"/>
                <w:szCs w:val="18"/>
                <w:lang w:eastAsia="en-GB"/>
              </w:rPr>
            </w:pPr>
            <w:proofErr w:type="spellStart"/>
            <w:ins w:id="1338" w:author="Cian Walker" w:date="2023-01-06T21:35:00Z">
              <w:r w:rsidRPr="007510E0">
                <w:rPr>
                  <w:rFonts w:ascii="Menlo" w:eastAsia="Times New Roman" w:hAnsi="Menlo" w:cs="Menlo"/>
                  <w:color w:val="C9D1D9"/>
                  <w:sz w:val="18"/>
                  <w:szCs w:val="18"/>
                  <w:lang w:eastAsia="en-GB"/>
                </w:rPr>
                <w:t>const</w:t>
              </w:r>
              <w:proofErr w:type="spellEnd"/>
              <w:r w:rsidRPr="007510E0">
                <w:rPr>
                  <w:rFonts w:ascii="Menlo" w:eastAsia="Times New Roman" w:hAnsi="Menlo" w:cs="Menlo"/>
                  <w:color w:val="C9D1D9"/>
                  <w:sz w:val="18"/>
                  <w:szCs w:val="18"/>
                  <w:lang w:eastAsia="en-GB"/>
                </w:rPr>
                <w:t xml:space="preserve"> decoded = </w:t>
              </w:r>
              <w:proofErr w:type="spellStart"/>
              <w:r w:rsidRPr="007510E0">
                <w:rPr>
                  <w:rFonts w:ascii="Menlo" w:eastAsia="Times New Roman" w:hAnsi="Menlo" w:cs="Menlo"/>
                  <w:color w:val="C9D1D9"/>
                  <w:sz w:val="18"/>
                  <w:szCs w:val="18"/>
                  <w:lang w:eastAsia="en-GB"/>
                </w:rPr>
                <w:t>jwt.verify</w:t>
              </w:r>
              <w:proofErr w:type="spellEnd"/>
              <w:r w:rsidRPr="007510E0">
                <w:rPr>
                  <w:rFonts w:ascii="Menlo" w:eastAsia="Times New Roman" w:hAnsi="Menlo" w:cs="Menlo"/>
                  <w:color w:val="C9D1D9"/>
                  <w:sz w:val="18"/>
                  <w:szCs w:val="18"/>
                  <w:lang w:eastAsia="en-GB"/>
                </w:rPr>
                <w:t xml:space="preserve">(token, </w:t>
              </w:r>
              <w:proofErr w:type="spellStart"/>
              <w:r w:rsidRPr="007510E0">
                <w:rPr>
                  <w:rFonts w:ascii="Menlo" w:eastAsia="Times New Roman" w:hAnsi="Menlo" w:cs="Menlo"/>
                  <w:color w:val="C9D1D9"/>
                  <w:sz w:val="18"/>
                  <w:szCs w:val="18"/>
                  <w:lang w:eastAsia="en-GB"/>
                </w:rPr>
                <w:t>config.get</w:t>
              </w:r>
              <w:proofErr w:type="spellEnd"/>
              <w:r w:rsidRPr="007510E0">
                <w:rPr>
                  <w:rFonts w:ascii="Menlo" w:eastAsia="Times New Roman" w:hAnsi="Menlo" w:cs="Menlo"/>
                  <w:color w:val="C9D1D9"/>
                  <w:sz w:val="18"/>
                  <w:szCs w:val="18"/>
                  <w:lang w:eastAsia="en-GB"/>
                </w:rPr>
                <w:t>('</w:t>
              </w:r>
              <w:proofErr w:type="spellStart"/>
              <w:r w:rsidRPr="007510E0">
                <w:rPr>
                  <w:rFonts w:ascii="Menlo" w:eastAsia="Times New Roman" w:hAnsi="Menlo" w:cs="Menlo"/>
                  <w:color w:val="C9D1D9"/>
                  <w:sz w:val="18"/>
                  <w:szCs w:val="18"/>
                  <w:lang w:eastAsia="en-GB"/>
                </w:rPr>
                <w:t>jwtSecretPharma</w:t>
              </w:r>
              <w:proofErr w:type="spellEnd"/>
              <w:r w:rsidRPr="007510E0">
                <w:rPr>
                  <w:rFonts w:ascii="Menlo" w:eastAsia="Times New Roman" w:hAnsi="Menlo" w:cs="Menlo"/>
                  <w:color w:val="C9D1D9"/>
                  <w:sz w:val="18"/>
                  <w:szCs w:val="18"/>
                  <w:lang w:eastAsia="en-GB"/>
                </w:rPr>
                <w:t>'));</w:t>
              </w:r>
            </w:ins>
          </w:p>
        </w:tc>
      </w:tr>
      <w:tr w:rsidR="007510E0" w:rsidRPr="007510E0" w14:paraId="36C1C88A" w14:textId="77777777" w:rsidTr="007510E0">
        <w:trPr>
          <w:ins w:id="1339" w:author="Cian Walker" w:date="2023-01-06T21:35:00Z"/>
        </w:trPr>
        <w:tc>
          <w:tcPr>
            <w:tcW w:w="750" w:type="dxa"/>
            <w:shd w:val="clear" w:color="auto" w:fill="auto"/>
            <w:noWrap/>
            <w:tcMar>
              <w:top w:w="0" w:type="dxa"/>
              <w:left w:w="150" w:type="dxa"/>
              <w:bottom w:w="0" w:type="dxa"/>
              <w:right w:w="150" w:type="dxa"/>
            </w:tcMar>
            <w:hideMark/>
          </w:tcPr>
          <w:p w14:paraId="717DB8CF" w14:textId="77777777" w:rsidR="007510E0" w:rsidRPr="007510E0" w:rsidRDefault="007510E0" w:rsidP="007510E0">
            <w:pPr>
              <w:spacing w:line="300" w:lineRule="atLeast"/>
              <w:rPr>
                <w:ins w:id="1340" w:author="Cian Walker" w:date="2023-01-06T21:35:00Z"/>
                <w:rFonts w:ascii="Menlo" w:eastAsia="Times New Roman" w:hAnsi="Menlo" w:cs="Menlo"/>
                <w:color w:val="C9D1D9"/>
                <w:sz w:val="18"/>
                <w:szCs w:val="18"/>
                <w:lang w:eastAsia="en-GB"/>
              </w:rPr>
            </w:pPr>
          </w:p>
        </w:tc>
        <w:tc>
          <w:tcPr>
            <w:tcW w:w="0" w:type="auto"/>
            <w:shd w:val="clear" w:color="auto" w:fill="auto"/>
            <w:tcMar>
              <w:top w:w="0" w:type="dxa"/>
              <w:left w:w="150" w:type="dxa"/>
              <w:bottom w:w="0" w:type="dxa"/>
              <w:right w:w="150" w:type="dxa"/>
            </w:tcMar>
            <w:hideMark/>
          </w:tcPr>
          <w:p w14:paraId="7F27D921" w14:textId="77777777" w:rsidR="007510E0" w:rsidRPr="007510E0" w:rsidRDefault="007510E0" w:rsidP="007510E0">
            <w:pPr>
              <w:spacing w:line="300" w:lineRule="atLeast"/>
              <w:jc w:val="right"/>
              <w:rPr>
                <w:ins w:id="1341" w:author="Cian Walker" w:date="2023-01-06T21:35:00Z"/>
                <w:rFonts w:ascii="Times New Roman" w:eastAsia="Times New Roman" w:hAnsi="Times New Roman" w:cs="Times New Roman"/>
                <w:sz w:val="20"/>
                <w:szCs w:val="20"/>
                <w:lang w:eastAsia="en-GB"/>
              </w:rPr>
            </w:pPr>
          </w:p>
        </w:tc>
      </w:tr>
      <w:tr w:rsidR="007510E0" w:rsidRPr="007510E0" w14:paraId="6E9B7518" w14:textId="77777777" w:rsidTr="007510E0">
        <w:trPr>
          <w:ins w:id="1342" w:author="Cian Walker" w:date="2023-01-06T21:35:00Z"/>
        </w:trPr>
        <w:tc>
          <w:tcPr>
            <w:tcW w:w="750" w:type="dxa"/>
            <w:shd w:val="clear" w:color="auto" w:fill="0D1117"/>
            <w:noWrap/>
            <w:tcMar>
              <w:top w:w="0" w:type="dxa"/>
              <w:left w:w="150" w:type="dxa"/>
              <w:bottom w:w="0" w:type="dxa"/>
              <w:right w:w="150" w:type="dxa"/>
            </w:tcMar>
            <w:hideMark/>
          </w:tcPr>
          <w:p w14:paraId="43373238" w14:textId="77777777" w:rsidR="007510E0" w:rsidRPr="007510E0" w:rsidRDefault="007510E0" w:rsidP="007510E0">
            <w:pPr>
              <w:spacing w:line="300" w:lineRule="atLeast"/>
              <w:rPr>
                <w:ins w:id="1343" w:author="Cian Walker" w:date="2023-01-06T21:35:00Z"/>
                <w:rFonts w:ascii="Times New Roman" w:eastAsia="Times New Roman" w:hAnsi="Times New Roman" w:cs="Times New Roman"/>
                <w:sz w:val="20"/>
                <w:szCs w:val="20"/>
                <w:lang w:eastAsia="en-GB"/>
              </w:rPr>
            </w:pPr>
          </w:p>
        </w:tc>
        <w:tc>
          <w:tcPr>
            <w:tcW w:w="0" w:type="auto"/>
            <w:shd w:val="clear" w:color="auto" w:fill="0D1117"/>
            <w:tcMar>
              <w:top w:w="0" w:type="dxa"/>
              <w:left w:w="150" w:type="dxa"/>
              <w:bottom w:w="0" w:type="dxa"/>
              <w:right w:w="150" w:type="dxa"/>
            </w:tcMar>
            <w:hideMark/>
          </w:tcPr>
          <w:p w14:paraId="378E7140" w14:textId="77777777" w:rsidR="007510E0" w:rsidRPr="007510E0" w:rsidRDefault="007510E0" w:rsidP="007510E0">
            <w:pPr>
              <w:spacing w:line="300" w:lineRule="atLeast"/>
              <w:rPr>
                <w:ins w:id="1344" w:author="Cian Walker" w:date="2023-01-06T21:35:00Z"/>
                <w:rFonts w:ascii="Menlo" w:eastAsia="Times New Roman" w:hAnsi="Menlo" w:cs="Menlo"/>
                <w:color w:val="C9D1D9"/>
                <w:sz w:val="18"/>
                <w:szCs w:val="18"/>
                <w:lang w:eastAsia="en-GB"/>
              </w:rPr>
            </w:pPr>
            <w:proofErr w:type="spellStart"/>
            <w:ins w:id="1345" w:author="Cian Walker" w:date="2023-01-06T21:35:00Z">
              <w:r w:rsidRPr="007510E0">
                <w:rPr>
                  <w:rFonts w:ascii="Menlo" w:eastAsia="Times New Roman" w:hAnsi="Menlo" w:cs="Menlo"/>
                  <w:color w:val="C9D1D9"/>
                  <w:sz w:val="18"/>
                  <w:szCs w:val="18"/>
                  <w:lang w:eastAsia="en-GB"/>
                </w:rPr>
                <w:t>req.pharmacy</w:t>
              </w:r>
              <w:proofErr w:type="spellEnd"/>
              <w:r w:rsidRPr="007510E0">
                <w:rPr>
                  <w:rFonts w:ascii="Menlo" w:eastAsia="Times New Roman" w:hAnsi="Menlo" w:cs="Menlo"/>
                  <w:color w:val="C9D1D9"/>
                  <w:sz w:val="18"/>
                  <w:szCs w:val="18"/>
                  <w:lang w:eastAsia="en-GB"/>
                </w:rPr>
                <w:t xml:space="preserve"> = </w:t>
              </w:r>
              <w:proofErr w:type="spellStart"/>
              <w:r w:rsidRPr="007510E0">
                <w:rPr>
                  <w:rFonts w:ascii="Menlo" w:eastAsia="Times New Roman" w:hAnsi="Menlo" w:cs="Menlo"/>
                  <w:color w:val="C9D1D9"/>
                  <w:sz w:val="18"/>
                  <w:szCs w:val="18"/>
                  <w:lang w:eastAsia="en-GB"/>
                </w:rPr>
                <w:t>decoded.pharmacy</w:t>
              </w:r>
              <w:proofErr w:type="spellEnd"/>
              <w:r w:rsidRPr="007510E0">
                <w:rPr>
                  <w:rFonts w:ascii="Menlo" w:eastAsia="Times New Roman" w:hAnsi="Menlo" w:cs="Menlo"/>
                  <w:color w:val="C9D1D9"/>
                  <w:sz w:val="18"/>
                  <w:szCs w:val="18"/>
                  <w:lang w:eastAsia="en-GB"/>
                </w:rPr>
                <w:t>;</w:t>
              </w:r>
            </w:ins>
          </w:p>
        </w:tc>
      </w:tr>
      <w:tr w:rsidR="007510E0" w:rsidRPr="007510E0" w14:paraId="6EEDD175" w14:textId="77777777" w:rsidTr="007510E0">
        <w:trPr>
          <w:ins w:id="1346" w:author="Cian Walker" w:date="2023-01-06T21:35:00Z"/>
        </w:trPr>
        <w:tc>
          <w:tcPr>
            <w:tcW w:w="750" w:type="dxa"/>
            <w:shd w:val="clear" w:color="auto" w:fill="auto"/>
            <w:noWrap/>
            <w:tcMar>
              <w:top w:w="0" w:type="dxa"/>
              <w:left w:w="150" w:type="dxa"/>
              <w:bottom w:w="0" w:type="dxa"/>
              <w:right w:w="150" w:type="dxa"/>
            </w:tcMar>
            <w:hideMark/>
          </w:tcPr>
          <w:p w14:paraId="5CE8198C" w14:textId="77777777" w:rsidR="007510E0" w:rsidRPr="007510E0" w:rsidRDefault="007510E0" w:rsidP="007510E0">
            <w:pPr>
              <w:spacing w:line="300" w:lineRule="atLeast"/>
              <w:rPr>
                <w:ins w:id="1347" w:author="Cian Walker" w:date="2023-01-06T21:35:00Z"/>
                <w:rFonts w:ascii="Menlo" w:eastAsia="Times New Roman" w:hAnsi="Menlo" w:cs="Menlo"/>
                <w:color w:val="C9D1D9"/>
                <w:sz w:val="18"/>
                <w:szCs w:val="18"/>
                <w:lang w:eastAsia="en-GB"/>
              </w:rPr>
            </w:pPr>
          </w:p>
        </w:tc>
        <w:tc>
          <w:tcPr>
            <w:tcW w:w="0" w:type="auto"/>
            <w:shd w:val="clear" w:color="auto" w:fill="auto"/>
            <w:tcMar>
              <w:top w:w="0" w:type="dxa"/>
              <w:left w:w="150" w:type="dxa"/>
              <w:bottom w:w="0" w:type="dxa"/>
              <w:right w:w="150" w:type="dxa"/>
            </w:tcMar>
            <w:hideMark/>
          </w:tcPr>
          <w:p w14:paraId="4F28E534" w14:textId="77777777" w:rsidR="007510E0" w:rsidRPr="007510E0" w:rsidRDefault="007510E0" w:rsidP="007510E0">
            <w:pPr>
              <w:spacing w:line="300" w:lineRule="atLeast"/>
              <w:rPr>
                <w:ins w:id="1348" w:author="Cian Walker" w:date="2023-01-06T21:35:00Z"/>
                <w:rFonts w:ascii="Menlo" w:eastAsia="Times New Roman" w:hAnsi="Menlo" w:cs="Menlo"/>
                <w:color w:val="C9D1D9"/>
                <w:sz w:val="18"/>
                <w:szCs w:val="18"/>
                <w:lang w:eastAsia="en-GB"/>
              </w:rPr>
            </w:pPr>
            <w:ins w:id="1349" w:author="Cian Walker" w:date="2023-01-06T21:35:00Z">
              <w:r w:rsidRPr="007510E0">
                <w:rPr>
                  <w:rFonts w:ascii="Menlo" w:eastAsia="Times New Roman" w:hAnsi="Menlo" w:cs="Menlo"/>
                  <w:color w:val="C9D1D9"/>
                  <w:sz w:val="18"/>
                  <w:szCs w:val="18"/>
                  <w:lang w:eastAsia="en-GB"/>
                </w:rPr>
                <w:t>next();</w:t>
              </w:r>
            </w:ins>
          </w:p>
        </w:tc>
      </w:tr>
      <w:tr w:rsidR="007510E0" w:rsidRPr="007510E0" w14:paraId="00F28492" w14:textId="77777777" w:rsidTr="007510E0">
        <w:trPr>
          <w:ins w:id="1350" w:author="Cian Walker" w:date="2023-01-06T21:35:00Z"/>
        </w:trPr>
        <w:tc>
          <w:tcPr>
            <w:tcW w:w="750" w:type="dxa"/>
            <w:shd w:val="clear" w:color="auto" w:fill="0D1117"/>
            <w:noWrap/>
            <w:tcMar>
              <w:top w:w="0" w:type="dxa"/>
              <w:left w:w="150" w:type="dxa"/>
              <w:bottom w:w="0" w:type="dxa"/>
              <w:right w:w="150" w:type="dxa"/>
            </w:tcMar>
            <w:hideMark/>
          </w:tcPr>
          <w:p w14:paraId="34895FFA" w14:textId="77777777" w:rsidR="007510E0" w:rsidRPr="007510E0" w:rsidRDefault="007510E0" w:rsidP="007510E0">
            <w:pPr>
              <w:spacing w:line="300" w:lineRule="atLeast"/>
              <w:rPr>
                <w:ins w:id="1351" w:author="Cian Walker" w:date="2023-01-06T21:35:00Z"/>
                <w:rFonts w:ascii="Menlo" w:eastAsia="Times New Roman" w:hAnsi="Menlo" w:cs="Menlo"/>
                <w:color w:val="C9D1D9"/>
                <w:sz w:val="18"/>
                <w:szCs w:val="18"/>
                <w:lang w:eastAsia="en-GB"/>
              </w:rPr>
            </w:pPr>
          </w:p>
        </w:tc>
        <w:tc>
          <w:tcPr>
            <w:tcW w:w="0" w:type="auto"/>
            <w:shd w:val="clear" w:color="auto" w:fill="0D1117"/>
            <w:tcMar>
              <w:top w:w="0" w:type="dxa"/>
              <w:left w:w="150" w:type="dxa"/>
              <w:bottom w:w="0" w:type="dxa"/>
              <w:right w:w="150" w:type="dxa"/>
            </w:tcMar>
            <w:hideMark/>
          </w:tcPr>
          <w:p w14:paraId="1533D802" w14:textId="77777777" w:rsidR="007510E0" w:rsidRPr="007510E0" w:rsidRDefault="007510E0" w:rsidP="007510E0">
            <w:pPr>
              <w:spacing w:line="300" w:lineRule="atLeast"/>
              <w:rPr>
                <w:ins w:id="1352" w:author="Cian Walker" w:date="2023-01-06T21:35:00Z"/>
                <w:rFonts w:ascii="Menlo" w:eastAsia="Times New Roman" w:hAnsi="Menlo" w:cs="Menlo"/>
                <w:color w:val="C9D1D9"/>
                <w:sz w:val="18"/>
                <w:szCs w:val="18"/>
                <w:lang w:eastAsia="en-GB"/>
              </w:rPr>
            </w:pPr>
            <w:ins w:id="1353" w:author="Cian Walker" w:date="2023-01-06T21:35:00Z">
              <w:r w:rsidRPr="007510E0">
                <w:rPr>
                  <w:rFonts w:ascii="Menlo" w:eastAsia="Times New Roman" w:hAnsi="Menlo" w:cs="Menlo"/>
                  <w:color w:val="C9D1D9"/>
                  <w:sz w:val="18"/>
                  <w:szCs w:val="18"/>
                  <w:lang w:eastAsia="en-GB"/>
                </w:rPr>
                <w:t>} catch(err){</w:t>
              </w:r>
            </w:ins>
          </w:p>
        </w:tc>
      </w:tr>
      <w:tr w:rsidR="007510E0" w:rsidRPr="007510E0" w14:paraId="6BDDF19C" w14:textId="77777777" w:rsidTr="007510E0">
        <w:trPr>
          <w:ins w:id="1354" w:author="Cian Walker" w:date="2023-01-06T21:35:00Z"/>
        </w:trPr>
        <w:tc>
          <w:tcPr>
            <w:tcW w:w="750" w:type="dxa"/>
            <w:shd w:val="clear" w:color="auto" w:fill="auto"/>
            <w:noWrap/>
            <w:tcMar>
              <w:top w:w="0" w:type="dxa"/>
              <w:left w:w="150" w:type="dxa"/>
              <w:bottom w:w="0" w:type="dxa"/>
              <w:right w:w="150" w:type="dxa"/>
            </w:tcMar>
            <w:hideMark/>
          </w:tcPr>
          <w:p w14:paraId="72D47F39" w14:textId="77777777" w:rsidR="007510E0" w:rsidRPr="007510E0" w:rsidRDefault="007510E0" w:rsidP="007510E0">
            <w:pPr>
              <w:spacing w:line="300" w:lineRule="atLeast"/>
              <w:rPr>
                <w:ins w:id="1355" w:author="Cian Walker" w:date="2023-01-06T21:35:00Z"/>
                <w:rFonts w:ascii="Menlo" w:eastAsia="Times New Roman" w:hAnsi="Menlo" w:cs="Menlo"/>
                <w:color w:val="C9D1D9"/>
                <w:sz w:val="18"/>
                <w:szCs w:val="18"/>
                <w:lang w:eastAsia="en-GB"/>
              </w:rPr>
            </w:pPr>
          </w:p>
        </w:tc>
        <w:tc>
          <w:tcPr>
            <w:tcW w:w="0" w:type="auto"/>
            <w:shd w:val="clear" w:color="auto" w:fill="auto"/>
            <w:tcMar>
              <w:top w:w="0" w:type="dxa"/>
              <w:left w:w="150" w:type="dxa"/>
              <w:bottom w:w="0" w:type="dxa"/>
              <w:right w:w="150" w:type="dxa"/>
            </w:tcMar>
            <w:hideMark/>
          </w:tcPr>
          <w:p w14:paraId="5D2191A9" w14:textId="77777777" w:rsidR="007510E0" w:rsidRPr="007510E0" w:rsidRDefault="007510E0" w:rsidP="007510E0">
            <w:pPr>
              <w:spacing w:line="300" w:lineRule="atLeast"/>
              <w:rPr>
                <w:ins w:id="1356" w:author="Cian Walker" w:date="2023-01-06T21:35:00Z"/>
                <w:rFonts w:ascii="Menlo" w:eastAsia="Times New Roman" w:hAnsi="Menlo" w:cs="Menlo"/>
                <w:color w:val="C9D1D9"/>
                <w:sz w:val="18"/>
                <w:szCs w:val="18"/>
                <w:lang w:eastAsia="en-GB"/>
              </w:rPr>
            </w:pPr>
            <w:proofErr w:type="spellStart"/>
            <w:ins w:id="1357" w:author="Cian Walker" w:date="2023-01-06T21:35:00Z">
              <w:r w:rsidRPr="007510E0">
                <w:rPr>
                  <w:rFonts w:ascii="Menlo" w:eastAsia="Times New Roman" w:hAnsi="Menlo" w:cs="Menlo"/>
                  <w:color w:val="C9D1D9"/>
                  <w:sz w:val="18"/>
                  <w:szCs w:val="18"/>
                  <w:lang w:eastAsia="en-GB"/>
                </w:rPr>
                <w:t>res.status</w:t>
              </w:r>
              <w:proofErr w:type="spellEnd"/>
              <w:r w:rsidRPr="007510E0">
                <w:rPr>
                  <w:rFonts w:ascii="Menlo" w:eastAsia="Times New Roman" w:hAnsi="Menlo" w:cs="Menlo"/>
                  <w:color w:val="C9D1D9"/>
                  <w:sz w:val="18"/>
                  <w:szCs w:val="18"/>
                  <w:lang w:eastAsia="en-GB"/>
                </w:rPr>
                <w:t>(401).</w:t>
              </w:r>
              <w:proofErr w:type="spellStart"/>
              <w:r w:rsidRPr="007510E0">
                <w:rPr>
                  <w:rFonts w:ascii="Menlo" w:eastAsia="Times New Roman" w:hAnsi="Menlo" w:cs="Menlo"/>
                  <w:color w:val="C9D1D9"/>
                  <w:sz w:val="18"/>
                  <w:szCs w:val="18"/>
                  <w:lang w:eastAsia="en-GB"/>
                </w:rPr>
                <w:t>json</w:t>
              </w:r>
              <w:proofErr w:type="spellEnd"/>
              <w:r w:rsidRPr="007510E0">
                <w:rPr>
                  <w:rFonts w:ascii="Menlo" w:eastAsia="Times New Roman" w:hAnsi="Menlo" w:cs="Menlo"/>
                  <w:color w:val="C9D1D9"/>
                  <w:sz w:val="18"/>
                  <w:szCs w:val="18"/>
                  <w:lang w:eastAsia="en-GB"/>
                </w:rPr>
                <w:t>({</w:t>
              </w:r>
              <w:proofErr w:type="spellStart"/>
              <w:r w:rsidRPr="007510E0">
                <w:rPr>
                  <w:rFonts w:ascii="Menlo" w:eastAsia="Times New Roman" w:hAnsi="Menlo" w:cs="Menlo"/>
                  <w:color w:val="C9D1D9"/>
                  <w:sz w:val="18"/>
                  <w:szCs w:val="18"/>
                  <w:lang w:eastAsia="en-GB"/>
                </w:rPr>
                <w:t>msg</w:t>
              </w:r>
              <w:proofErr w:type="spellEnd"/>
              <w:r w:rsidRPr="007510E0">
                <w:rPr>
                  <w:rFonts w:ascii="Menlo" w:eastAsia="Times New Roman" w:hAnsi="Menlo" w:cs="Menlo"/>
                  <w:color w:val="C9D1D9"/>
                  <w:sz w:val="18"/>
                  <w:szCs w:val="18"/>
                  <w:lang w:eastAsia="en-GB"/>
                </w:rPr>
                <w:t>: 'Auth Token Invalid!'});</w:t>
              </w:r>
            </w:ins>
          </w:p>
        </w:tc>
      </w:tr>
      <w:tr w:rsidR="007510E0" w:rsidRPr="007510E0" w14:paraId="787CDDC6" w14:textId="77777777" w:rsidTr="007510E0">
        <w:trPr>
          <w:ins w:id="1358" w:author="Cian Walker" w:date="2023-01-06T21:35:00Z"/>
        </w:trPr>
        <w:tc>
          <w:tcPr>
            <w:tcW w:w="750" w:type="dxa"/>
            <w:shd w:val="clear" w:color="auto" w:fill="0D1117"/>
            <w:noWrap/>
            <w:tcMar>
              <w:top w:w="0" w:type="dxa"/>
              <w:left w:w="150" w:type="dxa"/>
              <w:bottom w:w="0" w:type="dxa"/>
              <w:right w:w="150" w:type="dxa"/>
            </w:tcMar>
            <w:hideMark/>
          </w:tcPr>
          <w:p w14:paraId="3C8AD91F" w14:textId="77777777" w:rsidR="007510E0" w:rsidRPr="007510E0" w:rsidRDefault="007510E0" w:rsidP="007510E0">
            <w:pPr>
              <w:spacing w:line="300" w:lineRule="atLeast"/>
              <w:rPr>
                <w:ins w:id="1359" w:author="Cian Walker" w:date="2023-01-06T21:35:00Z"/>
                <w:rFonts w:ascii="Menlo" w:eastAsia="Times New Roman" w:hAnsi="Menlo" w:cs="Menlo"/>
                <w:color w:val="C9D1D9"/>
                <w:sz w:val="18"/>
                <w:szCs w:val="18"/>
                <w:lang w:eastAsia="en-GB"/>
              </w:rPr>
            </w:pPr>
          </w:p>
        </w:tc>
        <w:tc>
          <w:tcPr>
            <w:tcW w:w="0" w:type="auto"/>
            <w:shd w:val="clear" w:color="auto" w:fill="0D1117"/>
            <w:tcMar>
              <w:top w:w="0" w:type="dxa"/>
              <w:left w:w="150" w:type="dxa"/>
              <w:bottom w:w="0" w:type="dxa"/>
              <w:right w:w="150" w:type="dxa"/>
            </w:tcMar>
            <w:hideMark/>
          </w:tcPr>
          <w:p w14:paraId="35B84005" w14:textId="77777777" w:rsidR="007510E0" w:rsidRPr="007510E0" w:rsidRDefault="007510E0" w:rsidP="007510E0">
            <w:pPr>
              <w:spacing w:line="300" w:lineRule="atLeast"/>
              <w:jc w:val="right"/>
              <w:rPr>
                <w:ins w:id="1360" w:author="Cian Walker" w:date="2023-01-06T21:35:00Z"/>
                <w:rFonts w:ascii="Times New Roman" w:eastAsia="Times New Roman" w:hAnsi="Times New Roman" w:cs="Times New Roman"/>
                <w:sz w:val="20"/>
                <w:szCs w:val="20"/>
                <w:lang w:eastAsia="en-GB"/>
              </w:rPr>
            </w:pPr>
          </w:p>
        </w:tc>
      </w:tr>
      <w:tr w:rsidR="007510E0" w:rsidRPr="007510E0" w14:paraId="3588D6E8" w14:textId="77777777" w:rsidTr="007510E0">
        <w:trPr>
          <w:ins w:id="1361" w:author="Cian Walker" w:date="2023-01-06T21:35:00Z"/>
        </w:trPr>
        <w:tc>
          <w:tcPr>
            <w:tcW w:w="750" w:type="dxa"/>
            <w:shd w:val="clear" w:color="auto" w:fill="auto"/>
            <w:noWrap/>
            <w:tcMar>
              <w:top w:w="0" w:type="dxa"/>
              <w:left w:w="150" w:type="dxa"/>
              <w:bottom w:w="0" w:type="dxa"/>
              <w:right w:w="150" w:type="dxa"/>
            </w:tcMar>
            <w:hideMark/>
          </w:tcPr>
          <w:p w14:paraId="6954EC97" w14:textId="77777777" w:rsidR="007510E0" w:rsidRPr="007510E0" w:rsidRDefault="007510E0" w:rsidP="007510E0">
            <w:pPr>
              <w:spacing w:line="300" w:lineRule="atLeast"/>
              <w:rPr>
                <w:ins w:id="1362" w:author="Cian Walker" w:date="2023-01-06T21:35:00Z"/>
                <w:rFonts w:ascii="Times New Roman" w:eastAsia="Times New Roman" w:hAnsi="Times New Roman" w:cs="Times New Roman"/>
                <w:sz w:val="20"/>
                <w:szCs w:val="20"/>
                <w:lang w:eastAsia="en-GB"/>
              </w:rPr>
            </w:pPr>
          </w:p>
        </w:tc>
        <w:tc>
          <w:tcPr>
            <w:tcW w:w="0" w:type="auto"/>
            <w:shd w:val="clear" w:color="auto" w:fill="auto"/>
            <w:tcMar>
              <w:top w:w="0" w:type="dxa"/>
              <w:left w:w="150" w:type="dxa"/>
              <w:bottom w:w="0" w:type="dxa"/>
              <w:right w:w="150" w:type="dxa"/>
            </w:tcMar>
            <w:hideMark/>
          </w:tcPr>
          <w:p w14:paraId="7A0539D7" w14:textId="77777777" w:rsidR="007510E0" w:rsidRPr="007510E0" w:rsidRDefault="007510E0" w:rsidP="007510E0">
            <w:pPr>
              <w:spacing w:line="300" w:lineRule="atLeast"/>
              <w:rPr>
                <w:ins w:id="1363" w:author="Cian Walker" w:date="2023-01-06T21:35:00Z"/>
                <w:rFonts w:ascii="Menlo" w:eastAsia="Times New Roman" w:hAnsi="Menlo" w:cs="Menlo"/>
                <w:color w:val="C9D1D9"/>
                <w:sz w:val="18"/>
                <w:szCs w:val="18"/>
                <w:lang w:eastAsia="en-GB"/>
              </w:rPr>
            </w:pPr>
            <w:ins w:id="1364" w:author="Cian Walker" w:date="2023-01-06T21:35:00Z">
              <w:r w:rsidRPr="007510E0">
                <w:rPr>
                  <w:rFonts w:ascii="Menlo" w:eastAsia="Times New Roman" w:hAnsi="Menlo" w:cs="Menlo"/>
                  <w:color w:val="C9D1D9"/>
                  <w:sz w:val="18"/>
                  <w:szCs w:val="18"/>
                  <w:lang w:eastAsia="en-GB"/>
                </w:rPr>
                <w:t>}</w:t>
              </w:r>
            </w:ins>
          </w:p>
        </w:tc>
      </w:tr>
      <w:tr w:rsidR="007510E0" w:rsidRPr="007510E0" w14:paraId="4D3AE984" w14:textId="77777777" w:rsidTr="007510E0">
        <w:trPr>
          <w:ins w:id="1365" w:author="Cian Walker" w:date="2023-01-06T21:35:00Z"/>
        </w:trPr>
        <w:tc>
          <w:tcPr>
            <w:tcW w:w="750" w:type="dxa"/>
            <w:shd w:val="clear" w:color="auto" w:fill="0D1117"/>
            <w:noWrap/>
            <w:tcMar>
              <w:top w:w="0" w:type="dxa"/>
              <w:left w:w="150" w:type="dxa"/>
              <w:bottom w:w="0" w:type="dxa"/>
              <w:right w:w="150" w:type="dxa"/>
            </w:tcMar>
            <w:hideMark/>
          </w:tcPr>
          <w:p w14:paraId="5DA9480A" w14:textId="77777777" w:rsidR="007510E0" w:rsidRPr="007510E0" w:rsidRDefault="007510E0" w:rsidP="007510E0">
            <w:pPr>
              <w:spacing w:line="300" w:lineRule="atLeast"/>
              <w:rPr>
                <w:ins w:id="1366" w:author="Cian Walker" w:date="2023-01-06T21:35:00Z"/>
                <w:rFonts w:ascii="Menlo" w:eastAsia="Times New Roman" w:hAnsi="Menlo" w:cs="Menlo"/>
                <w:color w:val="C9D1D9"/>
                <w:sz w:val="18"/>
                <w:szCs w:val="18"/>
                <w:lang w:eastAsia="en-GB"/>
              </w:rPr>
            </w:pPr>
          </w:p>
        </w:tc>
        <w:tc>
          <w:tcPr>
            <w:tcW w:w="0" w:type="auto"/>
            <w:shd w:val="clear" w:color="auto" w:fill="0D1117"/>
            <w:tcMar>
              <w:top w:w="0" w:type="dxa"/>
              <w:left w:w="150" w:type="dxa"/>
              <w:bottom w:w="0" w:type="dxa"/>
              <w:right w:w="150" w:type="dxa"/>
            </w:tcMar>
            <w:hideMark/>
          </w:tcPr>
          <w:p w14:paraId="423D8598" w14:textId="77777777" w:rsidR="007510E0" w:rsidRPr="007510E0" w:rsidRDefault="007510E0" w:rsidP="007510E0">
            <w:pPr>
              <w:spacing w:line="300" w:lineRule="atLeast"/>
              <w:rPr>
                <w:ins w:id="1367" w:author="Cian Walker" w:date="2023-01-06T21:35:00Z"/>
                <w:rFonts w:ascii="Menlo" w:eastAsia="Times New Roman" w:hAnsi="Menlo" w:cs="Menlo"/>
                <w:color w:val="C9D1D9"/>
                <w:sz w:val="18"/>
                <w:szCs w:val="18"/>
                <w:lang w:eastAsia="en-GB"/>
              </w:rPr>
            </w:pPr>
            <w:ins w:id="1368" w:author="Cian Walker" w:date="2023-01-06T21:35:00Z">
              <w:r w:rsidRPr="007510E0">
                <w:rPr>
                  <w:rFonts w:ascii="Menlo" w:eastAsia="Times New Roman" w:hAnsi="Menlo" w:cs="Menlo"/>
                  <w:color w:val="C9D1D9"/>
                  <w:sz w:val="18"/>
                  <w:szCs w:val="18"/>
                  <w:lang w:eastAsia="en-GB"/>
                </w:rPr>
                <w:t>}</w:t>
              </w:r>
            </w:ins>
          </w:p>
        </w:tc>
      </w:tr>
    </w:tbl>
    <w:p w14:paraId="01725131" w14:textId="19D03729" w:rsidR="007510E0" w:rsidRDefault="007510E0" w:rsidP="00D00B9F">
      <w:pPr>
        <w:pStyle w:val="Default"/>
        <w:rPr>
          <w:ins w:id="1369" w:author="Cian Walker" w:date="2023-01-06T21:36:00Z"/>
          <w:rFonts w:ascii="Times New Roman" w:hAnsi="Times New Roman" w:cs="Times New Roman"/>
        </w:rPr>
      </w:pPr>
    </w:p>
    <w:p w14:paraId="63E0E3ED" w14:textId="49CC3BE3" w:rsidR="007513C8" w:rsidRDefault="007513C8" w:rsidP="00154792">
      <w:pPr>
        <w:pStyle w:val="Default"/>
        <w:spacing w:line="276" w:lineRule="auto"/>
        <w:rPr>
          <w:ins w:id="1370" w:author="Cian Walker" w:date="2023-01-06T21:43:00Z"/>
          <w:rFonts w:ascii="Times New Roman" w:hAnsi="Times New Roman" w:cs="Times New Roman"/>
        </w:rPr>
      </w:pPr>
      <w:ins w:id="1371" w:author="Cian Walker" w:date="2023-01-06T21:36:00Z">
        <w:r>
          <w:rPr>
            <w:rFonts w:ascii="Times New Roman" w:hAnsi="Times New Roman" w:cs="Times New Roman"/>
          </w:rPr>
          <w:t xml:space="preserve">As an apprentice IAM engineer, </w:t>
        </w:r>
      </w:ins>
      <w:ins w:id="1372" w:author="Cian Walker" w:date="2023-01-06T21:37:00Z">
        <w:r>
          <w:rPr>
            <w:rFonts w:ascii="Times New Roman" w:hAnsi="Times New Roman" w:cs="Times New Roman"/>
          </w:rPr>
          <w:t xml:space="preserve">this was all extremely exciting and satisfying but I was still mostly at a complete loss how any of this backend authentication </w:t>
        </w:r>
      </w:ins>
      <w:ins w:id="1373" w:author="Cian Walker" w:date="2023-01-06T21:43:00Z">
        <w:r w:rsidR="00BD06C1">
          <w:rPr>
            <w:rFonts w:ascii="Times New Roman" w:hAnsi="Times New Roman" w:cs="Times New Roman"/>
          </w:rPr>
          <w:t>technology would</w:t>
        </w:r>
      </w:ins>
      <w:ins w:id="1374" w:author="Cian Walker" w:date="2023-01-06T21:37:00Z">
        <w:r>
          <w:rPr>
            <w:rFonts w:ascii="Times New Roman" w:hAnsi="Times New Roman" w:cs="Times New Roman"/>
          </w:rPr>
          <w:t xml:space="preserve"> be rendered or manifested at the front end. I was still searching furiously</w:t>
        </w:r>
      </w:ins>
      <w:ins w:id="1375" w:author="Cian Walker" w:date="2023-01-06T21:38:00Z">
        <w:r>
          <w:rPr>
            <w:rFonts w:ascii="Times New Roman" w:hAnsi="Times New Roman" w:cs="Times New Roman"/>
          </w:rPr>
          <w:t xml:space="preserve"> for training </w:t>
        </w:r>
      </w:ins>
      <w:ins w:id="1376" w:author="Cian Walker" w:date="2023-01-06T21:43:00Z">
        <w:r w:rsidR="00BD06C1">
          <w:rPr>
            <w:rFonts w:ascii="Times New Roman" w:hAnsi="Times New Roman" w:cs="Times New Roman"/>
          </w:rPr>
          <w:t>materials and</w:t>
        </w:r>
      </w:ins>
      <w:ins w:id="1377" w:author="Cian Walker" w:date="2023-01-06T21:38:00Z">
        <w:r>
          <w:rPr>
            <w:rFonts w:ascii="Times New Roman" w:hAnsi="Times New Roman" w:cs="Times New Roman"/>
          </w:rPr>
          <w:t xml:space="preserve"> repositories that I could learn these implementation patterns from. </w:t>
        </w:r>
      </w:ins>
    </w:p>
    <w:p w14:paraId="3B224CEE" w14:textId="2DEE1BA8" w:rsidR="00BD06C1" w:rsidRDefault="00BD06C1" w:rsidP="00154792">
      <w:pPr>
        <w:pStyle w:val="Default"/>
        <w:spacing w:line="276" w:lineRule="auto"/>
        <w:rPr>
          <w:ins w:id="1378" w:author="Cian Walker" w:date="2023-01-06T21:43:00Z"/>
          <w:rFonts w:ascii="Times New Roman" w:hAnsi="Times New Roman" w:cs="Times New Roman"/>
        </w:rPr>
      </w:pPr>
    </w:p>
    <w:p w14:paraId="22A7C3AA" w14:textId="11AAF30B" w:rsidR="00BD06C1" w:rsidRDefault="00BD06C1" w:rsidP="00154792">
      <w:pPr>
        <w:pStyle w:val="Default"/>
        <w:spacing w:line="276" w:lineRule="auto"/>
        <w:rPr>
          <w:ins w:id="1379" w:author="Cian Walker" w:date="2023-01-06T21:42:00Z"/>
          <w:rFonts w:ascii="Times New Roman" w:hAnsi="Times New Roman" w:cs="Times New Roman"/>
        </w:rPr>
        <w:pPrChange w:id="1380" w:author="Cian Walker" w:date="2023-01-06T21:56:00Z">
          <w:pPr>
            <w:pStyle w:val="Default"/>
          </w:pPr>
        </w:pPrChange>
      </w:pPr>
      <w:ins w:id="1381" w:author="Cian Walker" w:date="2023-01-06T21:43:00Z">
        <w:r>
          <w:rPr>
            <w:rFonts w:ascii="Times New Roman" w:hAnsi="Times New Roman" w:cs="Times New Roman"/>
          </w:rPr>
          <w:t>Come December 13</w:t>
        </w:r>
        <w:r w:rsidRPr="00BD06C1">
          <w:rPr>
            <w:rFonts w:ascii="Times New Roman" w:hAnsi="Times New Roman" w:cs="Times New Roman"/>
            <w:vertAlign w:val="superscript"/>
            <w:rPrChange w:id="1382" w:author="Cian Walker" w:date="2023-01-06T21:43:00Z">
              <w:rPr>
                <w:rFonts w:ascii="Times New Roman" w:hAnsi="Times New Roman" w:cs="Times New Roman"/>
              </w:rPr>
            </w:rPrChange>
          </w:rPr>
          <w:t>th</w:t>
        </w:r>
        <w:r>
          <w:rPr>
            <w:rFonts w:ascii="Times New Roman" w:hAnsi="Times New Roman" w:cs="Times New Roman"/>
          </w:rPr>
          <w:t>, I had resolved to add what I thought would be a relatively thin layer of user interface orchestration to the solution.</w:t>
        </w:r>
      </w:ins>
      <w:ins w:id="1383" w:author="Cian Walker" w:date="2023-01-06T21:44:00Z">
        <w:r>
          <w:rPr>
            <w:rFonts w:ascii="Times New Roman" w:hAnsi="Times New Roman" w:cs="Times New Roman"/>
          </w:rPr>
          <w:t xml:space="preserve"> I understood at that point that React.js is a single page paradigm that renders components as and when they are called by the user. </w:t>
        </w:r>
      </w:ins>
      <w:ins w:id="1384" w:author="Cian Walker" w:date="2023-01-06T21:45:00Z">
        <w:r>
          <w:rPr>
            <w:rFonts w:ascii="Times New Roman" w:hAnsi="Times New Roman" w:cs="Times New Roman"/>
          </w:rPr>
          <w:t xml:space="preserve">Where in classic HTML/CSS/JS implementations, the JavaScript was embedded in the HTML (and more recently called on </w:t>
        </w:r>
      </w:ins>
      <w:ins w:id="1385" w:author="Cian Walker" w:date="2023-01-06T21:46:00Z">
        <w:r>
          <w:rPr>
            <w:rFonts w:ascii="Times New Roman" w:hAnsi="Times New Roman" w:cs="Times New Roman"/>
          </w:rPr>
          <w:t>b</w:t>
        </w:r>
      </w:ins>
      <w:ins w:id="1386" w:author="Cian Walker" w:date="2023-01-06T21:45:00Z">
        <w:r>
          <w:rPr>
            <w:rFonts w:ascii="Times New Roman" w:hAnsi="Times New Roman" w:cs="Times New Roman"/>
          </w:rPr>
          <w:t>y the document object model</w:t>
        </w:r>
      </w:ins>
      <w:ins w:id="1387" w:author="Cian Walker" w:date="2023-01-06T21:46:00Z">
        <w:r>
          <w:rPr>
            <w:rFonts w:ascii="Times New Roman" w:hAnsi="Times New Roman" w:cs="Times New Roman"/>
          </w:rPr>
          <w:t xml:space="preserve"> from an app.js file) – React.js seemed to embed HTML within JavaScript to make components that were</w:t>
        </w:r>
      </w:ins>
      <w:ins w:id="1388" w:author="Cian Walker" w:date="2023-01-06T21:45:00Z">
        <w:r>
          <w:rPr>
            <w:rFonts w:ascii="Times New Roman" w:hAnsi="Times New Roman" w:cs="Times New Roman"/>
          </w:rPr>
          <w:t xml:space="preserve"> </w:t>
        </w:r>
      </w:ins>
      <w:ins w:id="1389" w:author="Cian Walker" w:date="2023-01-06T21:46:00Z">
        <w:r>
          <w:rPr>
            <w:rFonts w:ascii="Times New Roman" w:hAnsi="Times New Roman" w:cs="Times New Roman"/>
          </w:rPr>
          <w:t xml:space="preserve">injected into the “root” div. </w:t>
        </w:r>
      </w:ins>
      <w:ins w:id="1390" w:author="Cian Walker" w:date="2023-01-06T21:47:00Z">
        <w:r>
          <w:rPr>
            <w:rFonts w:ascii="Times New Roman" w:hAnsi="Times New Roman" w:cs="Times New Roman"/>
          </w:rPr>
          <w:t xml:space="preserve">As with many other aspects of React.js, I underestimated how complex even this initial component stage was. React </w:t>
        </w:r>
      </w:ins>
      <w:ins w:id="1391" w:author="Cian Walker" w:date="2023-01-06T21:48:00Z">
        <w:r>
          <w:rPr>
            <w:rFonts w:ascii="Times New Roman" w:hAnsi="Times New Roman" w:cs="Times New Roman"/>
          </w:rPr>
          <w:t>components</w:t>
        </w:r>
      </w:ins>
      <w:ins w:id="1392" w:author="Cian Walker" w:date="2023-01-06T21:47:00Z">
        <w:r>
          <w:rPr>
            <w:rFonts w:ascii="Times New Roman" w:hAnsi="Times New Roman" w:cs="Times New Roman"/>
          </w:rPr>
          <w:t xml:space="preserve"> render a form of Extensible Markup Language  </w:t>
        </w:r>
      </w:ins>
    </w:p>
    <w:p w14:paraId="11B3B545" w14:textId="3271DCE9" w:rsidR="00BD06C1" w:rsidRDefault="00BD06C1" w:rsidP="00154792">
      <w:pPr>
        <w:pStyle w:val="Default"/>
        <w:spacing w:line="276" w:lineRule="auto"/>
        <w:rPr>
          <w:ins w:id="1393" w:author="Cian Walker" w:date="2023-01-06T21:52:00Z"/>
          <w:rFonts w:ascii="Times New Roman" w:hAnsi="Times New Roman" w:cs="Times New Roman"/>
        </w:rPr>
        <w:pPrChange w:id="1394" w:author="Cian Walker" w:date="2023-01-06T21:56:00Z">
          <w:pPr>
            <w:pStyle w:val="Default"/>
          </w:pPr>
        </w:pPrChange>
      </w:pPr>
      <w:ins w:id="1395" w:author="Cian Walker" w:date="2023-01-06T21:48:00Z">
        <w:r>
          <w:rPr>
            <w:rFonts w:ascii="Times New Roman" w:hAnsi="Times New Roman" w:cs="Times New Roman"/>
          </w:rPr>
          <w:t xml:space="preserve">known as JSX, which is a form of syntactic sugar </w:t>
        </w:r>
      </w:ins>
      <w:ins w:id="1396" w:author="Cian Walker" w:date="2023-01-06T21:49:00Z">
        <w:r>
          <w:rPr>
            <w:rFonts w:ascii="Times New Roman" w:hAnsi="Times New Roman" w:cs="Times New Roman"/>
          </w:rPr>
          <w:t xml:space="preserve">that, under the hood, in fact runs as classical createElement functions. There was far more work required than I envisaged </w:t>
        </w:r>
        <w:proofErr w:type="gramStart"/>
        <w:r>
          <w:rPr>
            <w:rFonts w:ascii="Times New Roman" w:hAnsi="Times New Roman" w:cs="Times New Roman"/>
          </w:rPr>
          <w:t xml:space="preserve">in  </w:t>
        </w:r>
        <w:r>
          <w:rPr>
            <w:rFonts w:ascii="Times New Roman" w:hAnsi="Times New Roman" w:cs="Times New Roman"/>
          </w:rPr>
          <w:lastRenderedPageBreak/>
          <w:t>converting</w:t>
        </w:r>
      </w:ins>
      <w:proofErr w:type="gramEnd"/>
      <w:ins w:id="1397" w:author="Cian Walker" w:date="2023-01-06T21:50:00Z">
        <w:r>
          <w:rPr>
            <w:rFonts w:ascii="Times New Roman" w:hAnsi="Times New Roman" w:cs="Times New Roman"/>
          </w:rPr>
          <w:t xml:space="preserve"> classical HTML to JSX components. Many elements would </w:t>
        </w:r>
        <w:proofErr w:type="gramStart"/>
        <w:r>
          <w:rPr>
            <w:rFonts w:ascii="Times New Roman" w:hAnsi="Times New Roman" w:cs="Times New Roman"/>
          </w:rPr>
          <w:t>render</w:t>
        </w:r>
        <w:proofErr w:type="gramEnd"/>
        <w:r>
          <w:rPr>
            <w:rFonts w:ascii="Times New Roman" w:hAnsi="Times New Roman" w:cs="Times New Roman"/>
          </w:rPr>
          <w:t xml:space="preserve"> and many would not since many of the syntactic rules along with directory and filing conventions were different, despite </w:t>
        </w:r>
      </w:ins>
      <w:ins w:id="1398" w:author="Cian Walker" w:date="2023-01-06T21:51:00Z">
        <w:r>
          <w:rPr>
            <w:rFonts w:ascii="Times New Roman" w:hAnsi="Times New Roman" w:cs="Times New Roman"/>
          </w:rPr>
          <w:t xml:space="preserve">many being the same. It was somewhat akin to trying </w:t>
        </w:r>
        <w:proofErr w:type="gramStart"/>
        <w:r>
          <w:rPr>
            <w:rFonts w:ascii="Times New Roman" w:hAnsi="Times New Roman" w:cs="Times New Roman"/>
          </w:rPr>
          <w:t>to  extremely</w:t>
        </w:r>
        <w:proofErr w:type="gramEnd"/>
        <w:r>
          <w:rPr>
            <w:rFonts w:ascii="Times New Roman" w:hAnsi="Times New Roman" w:cs="Times New Roman"/>
          </w:rPr>
          <w:t xml:space="preserve"> quickly switch from Spanish to Italian. In addition: JSX is far less forgiving of coding errors than HTML is, with mistakes </w:t>
        </w:r>
      </w:ins>
      <w:ins w:id="1399" w:author="Cian Walker" w:date="2023-01-06T21:52:00Z">
        <w:r>
          <w:rPr>
            <w:rFonts w:ascii="Times New Roman" w:hAnsi="Times New Roman" w:cs="Times New Roman"/>
          </w:rPr>
          <w:t>crashing the entire front-end application. For instance</w:t>
        </w:r>
      </w:ins>
      <w:ins w:id="1400" w:author="Cian Walker" w:date="2023-01-06T21:53:00Z">
        <w:r w:rsidR="00AF2606">
          <w:rPr>
            <w:rFonts w:ascii="Times New Roman" w:hAnsi="Times New Roman" w:cs="Times New Roman"/>
          </w:rPr>
          <w:t>, this HTML</w:t>
        </w:r>
      </w:ins>
      <w:ins w:id="1401" w:author="Cian Walker" w:date="2023-01-06T21:52:00Z">
        <w:r>
          <w:rPr>
            <w:rFonts w:ascii="Times New Roman" w:hAnsi="Times New Roman" w:cs="Times New Roman"/>
          </w:rPr>
          <w:t>:</w:t>
        </w:r>
      </w:ins>
    </w:p>
    <w:p w14:paraId="3D533493" w14:textId="3C14BA3A" w:rsidR="00BD06C1" w:rsidRDefault="00BD06C1" w:rsidP="00D00B9F">
      <w:pPr>
        <w:pStyle w:val="Default"/>
        <w:rPr>
          <w:ins w:id="1402" w:author="Cian Walker" w:date="2023-01-06T21:52:00Z"/>
          <w:rFonts w:ascii="Times New Roman" w:hAnsi="Times New Roman" w:cs="Times New Roman"/>
        </w:rPr>
      </w:pPr>
    </w:p>
    <w:p w14:paraId="6D2291BD" w14:textId="77777777" w:rsidR="00AF2606" w:rsidRDefault="00AF2606" w:rsidP="00AF2606">
      <w:pPr>
        <w:pStyle w:val="HTMLPreformatted"/>
        <w:shd w:val="clear" w:color="auto" w:fill="2B2B2B"/>
        <w:rPr>
          <w:ins w:id="1403" w:author="Cian Walker" w:date="2023-01-06T21:53:00Z"/>
          <w:color w:val="A9B7C6"/>
        </w:rPr>
      </w:pPr>
      <w:ins w:id="1404" w:author="Cian Walker" w:date="2023-01-06T21:53:00Z">
        <w:r>
          <w:rPr>
            <w:color w:val="E8BF6A"/>
          </w:rPr>
          <w:t xml:space="preserve">&lt;div </w:t>
        </w:r>
        <w:r>
          <w:rPr>
            <w:color w:val="BABABA"/>
          </w:rPr>
          <w:t>class</w:t>
        </w:r>
        <w:r>
          <w:rPr>
            <w:color w:val="A5C261"/>
          </w:rPr>
          <w:t>="navbar"</w:t>
        </w:r>
        <w:r>
          <w:rPr>
            <w:color w:val="E8BF6A"/>
          </w:rPr>
          <w:t>&gt;</w:t>
        </w:r>
        <w:r>
          <w:rPr>
            <w:color w:val="E8BF6A"/>
          </w:rPr>
          <w:br/>
        </w:r>
        <w:r>
          <w:rPr>
            <w:color w:val="E8BF6A"/>
          </w:rPr>
          <w:br/>
          <w:t xml:space="preserve">   &lt;div </w:t>
        </w:r>
        <w:r>
          <w:rPr>
            <w:color w:val="BABABA"/>
          </w:rPr>
          <w:t>class</w:t>
        </w:r>
        <w:r>
          <w:rPr>
            <w:color w:val="A5C261"/>
          </w:rPr>
          <w:t>="dropdown"</w:t>
        </w:r>
        <w:r>
          <w:rPr>
            <w:color w:val="E8BF6A"/>
          </w:rPr>
          <w:t>&gt;</w:t>
        </w:r>
        <w:r>
          <w:rPr>
            <w:color w:val="E8BF6A"/>
          </w:rPr>
          <w:br/>
          <w:t xml:space="preserve">      &lt;button </w:t>
        </w:r>
        <w:r>
          <w:rPr>
            <w:color w:val="BABABA"/>
          </w:rPr>
          <w:t>class</w:t>
        </w:r>
        <w:r>
          <w:rPr>
            <w:color w:val="A5C261"/>
          </w:rPr>
          <w:t>="</w:t>
        </w:r>
        <w:proofErr w:type="spellStart"/>
        <w:r>
          <w:rPr>
            <w:color w:val="A5C261"/>
          </w:rPr>
          <w:t>dropbtn</w:t>
        </w:r>
        <w:proofErr w:type="spellEnd"/>
        <w:r>
          <w:rPr>
            <w:color w:val="A5C261"/>
          </w:rPr>
          <w:t>"</w:t>
        </w:r>
        <w:r>
          <w:rPr>
            <w:color w:val="E8BF6A"/>
          </w:rPr>
          <w:t>&gt;</w:t>
        </w:r>
        <w:proofErr w:type="spellStart"/>
        <w:r>
          <w:rPr>
            <w:color w:val="A9B7C6"/>
          </w:rPr>
          <w:t>RegisterDoc</w:t>
        </w:r>
        <w:proofErr w:type="spellEnd"/>
        <w:r>
          <w:rPr>
            <w:color w:val="A9B7C6"/>
          </w:rPr>
          <w:br/>
          <w:t xml:space="preserve">         </w:t>
        </w:r>
        <w:r>
          <w:rPr>
            <w:color w:val="E8BF6A"/>
          </w:rPr>
          <w:t>&lt;</w:t>
        </w:r>
        <w:proofErr w:type="spellStart"/>
        <w:r>
          <w:rPr>
            <w:color w:val="E8BF6A"/>
          </w:rPr>
          <w:t>i</w:t>
        </w:r>
        <w:proofErr w:type="spellEnd"/>
        <w:r>
          <w:rPr>
            <w:color w:val="E8BF6A"/>
          </w:rPr>
          <w:t xml:space="preserve"> </w:t>
        </w:r>
        <w:r>
          <w:rPr>
            <w:color w:val="BABABA"/>
          </w:rPr>
          <w:t>class</w:t>
        </w:r>
        <w:r>
          <w:rPr>
            <w:color w:val="A5C261"/>
          </w:rPr>
          <w:t>="fa fa-caret-down"</w:t>
        </w:r>
        <w:r>
          <w:rPr>
            <w:color w:val="E8BF6A"/>
          </w:rPr>
          <w:t>&gt;&lt;/</w:t>
        </w:r>
        <w:proofErr w:type="spellStart"/>
        <w:r>
          <w:rPr>
            <w:color w:val="E8BF6A"/>
          </w:rPr>
          <w:t>i</w:t>
        </w:r>
        <w:proofErr w:type="spellEnd"/>
        <w:r>
          <w:rPr>
            <w:color w:val="E8BF6A"/>
          </w:rPr>
          <w:t>&gt;</w:t>
        </w:r>
        <w:r>
          <w:rPr>
            <w:color w:val="E8BF6A"/>
          </w:rPr>
          <w:br/>
          <w:t xml:space="preserve">      &lt;/button&gt;</w:t>
        </w:r>
        <w:r>
          <w:rPr>
            <w:color w:val="E8BF6A"/>
          </w:rPr>
          <w:br/>
          <w:t xml:space="preserve">      &lt;div </w:t>
        </w:r>
        <w:r>
          <w:rPr>
            <w:color w:val="BABABA"/>
          </w:rPr>
          <w:t>class</w:t>
        </w:r>
        <w:r>
          <w:rPr>
            <w:color w:val="A5C261"/>
          </w:rPr>
          <w:t>="dropdown-content"</w:t>
        </w:r>
        <w:r>
          <w:rPr>
            <w:color w:val="E8BF6A"/>
          </w:rPr>
          <w:t>&gt;</w:t>
        </w:r>
        <w:r>
          <w:rPr>
            <w:color w:val="E8BF6A"/>
          </w:rPr>
          <w:br/>
          <w:t xml:space="preserve">         &lt;a </w:t>
        </w:r>
        <w:proofErr w:type="spellStart"/>
        <w:r>
          <w:rPr>
            <w:color w:val="BABABA"/>
          </w:rPr>
          <w:t>href</w:t>
        </w:r>
        <w:proofErr w:type="spellEnd"/>
        <w:r>
          <w:rPr>
            <w:color w:val="A5C261"/>
          </w:rPr>
          <w:t>="RegisterSurgery.html"</w:t>
        </w:r>
        <w:r>
          <w:rPr>
            <w:color w:val="E8BF6A"/>
          </w:rPr>
          <w:t>&gt;</w:t>
        </w:r>
        <w:proofErr w:type="spellStart"/>
        <w:r>
          <w:rPr>
            <w:color w:val="A9B7C6"/>
          </w:rPr>
          <w:t>RegisterDoc</w:t>
        </w:r>
        <w:proofErr w:type="spellEnd"/>
        <w:r>
          <w:rPr>
            <w:color w:val="A9B7C6"/>
          </w:rPr>
          <w:t xml:space="preserve"> Surgery</w:t>
        </w:r>
        <w:r>
          <w:rPr>
            <w:color w:val="E8BF6A"/>
          </w:rPr>
          <w:t>&lt;/a&gt;</w:t>
        </w:r>
        <w:r>
          <w:rPr>
            <w:color w:val="E8BF6A"/>
          </w:rPr>
          <w:br/>
          <w:t xml:space="preserve">         &lt;a </w:t>
        </w:r>
        <w:proofErr w:type="spellStart"/>
        <w:r>
          <w:rPr>
            <w:color w:val="BABABA"/>
          </w:rPr>
          <w:t>href</w:t>
        </w:r>
        <w:proofErr w:type="spellEnd"/>
        <w:r>
          <w:rPr>
            <w:color w:val="A5C261"/>
          </w:rPr>
          <w:t>="RegisterPharmacy.html"</w:t>
        </w:r>
        <w:r>
          <w:rPr>
            <w:color w:val="E8BF6A"/>
          </w:rPr>
          <w:t>&gt;</w:t>
        </w:r>
        <w:proofErr w:type="spellStart"/>
        <w:r>
          <w:rPr>
            <w:color w:val="A9B7C6"/>
          </w:rPr>
          <w:t>RegisterDoc</w:t>
        </w:r>
        <w:proofErr w:type="spellEnd"/>
        <w:r>
          <w:rPr>
            <w:color w:val="A9B7C6"/>
          </w:rPr>
          <w:t xml:space="preserve"> Pharmacy</w:t>
        </w:r>
        <w:r>
          <w:rPr>
            <w:color w:val="E8BF6A"/>
          </w:rPr>
          <w:t>&lt;/a&gt;</w:t>
        </w:r>
        <w:r>
          <w:rPr>
            <w:color w:val="E8BF6A"/>
          </w:rPr>
          <w:br/>
          <w:t xml:space="preserve">      &lt;/div&gt;</w:t>
        </w:r>
        <w:r>
          <w:rPr>
            <w:color w:val="E8BF6A"/>
          </w:rPr>
          <w:br/>
          <w:t xml:space="preserve">   &lt;/div&gt;</w:t>
        </w:r>
        <w:r>
          <w:rPr>
            <w:color w:val="E8BF6A"/>
          </w:rPr>
          <w:br/>
          <w:t>&lt;/div&gt;</w:t>
        </w:r>
        <w:r>
          <w:rPr>
            <w:color w:val="E8BF6A"/>
          </w:rPr>
          <w:br/>
        </w:r>
        <w:r>
          <w:rPr>
            <w:color w:val="E8BF6A"/>
          </w:rPr>
          <w:br/>
          <w:t xml:space="preserve">&lt;div </w:t>
        </w:r>
        <w:r>
          <w:rPr>
            <w:color w:val="BABABA"/>
          </w:rPr>
          <w:t>class</w:t>
        </w:r>
        <w:r>
          <w:rPr>
            <w:color w:val="A5C261"/>
          </w:rPr>
          <w:t>="dropdown"</w:t>
        </w:r>
        <w:r>
          <w:rPr>
            <w:color w:val="E8BF6A"/>
          </w:rPr>
          <w:t>&gt;</w:t>
        </w:r>
        <w:r>
          <w:rPr>
            <w:color w:val="E8BF6A"/>
          </w:rPr>
          <w:br/>
          <w:t xml:space="preserve">   &lt;button </w:t>
        </w:r>
        <w:r>
          <w:rPr>
            <w:color w:val="BABABA"/>
          </w:rPr>
          <w:t>class</w:t>
        </w:r>
        <w:r>
          <w:rPr>
            <w:color w:val="A5C261"/>
          </w:rPr>
          <w:t>="</w:t>
        </w:r>
        <w:proofErr w:type="spellStart"/>
        <w:r>
          <w:rPr>
            <w:color w:val="A5C261"/>
          </w:rPr>
          <w:t>dropbtn</w:t>
        </w:r>
        <w:proofErr w:type="spellEnd"/>
        <w:r>
          <w:rPr>
            <w:color w:val="A5C261"/>
          </w:rPr>
          <w:t>"</w:t>
        </w:r>
        <w:r>
          <w:rPr>
            <w:color w:val="E8BF6A"/>
          </w:rPr>
          <w:t>&gt;</w:t>
        </w:r>
        <w:r>
          <w:rPr>
            <w:color w:val="A9B7C6"/>
          </w:rPr>
          <w:t>Prescriptions</w:t>
        </w:r>
        <w:r>
          <w:rPr>
            <w:color w:val="A9B7C6"/>
          </w:rPr>
          <w:br/>
          <w:t xml:space="preserve">      </w:t>
        </w:r>
        <w:r>
          <w:rPr>
            <w:color w:val="E8BF6A"/>
          </w:rPr>
          <w:t>&lt;</w:t>
        </w:r>
        <w:proofErr w:type="spellStart"/>
        <w:r>
          <w:rPr>
            <w:color w:val="E8BF6A"/>
          </w:rPr>
          <w:t>i</w:t>
        </w:r>
        <w:proofErr w:type="spellEnd"/>
        <w:r>
          <w:rPr>
            <w:color w:val="E8BF6A"/>
          </w:rPr>
          <w:t xml:space="preserve"> </w:t>
        </w:r>
        <w:r>
          <w:rPr>
            <w:color w:val="BABABA"/>
          </w:rPr>
          <w:t>class</w:t>
        </w:r>
        <w:r>
          <w:rPr>
            <w:color w:val="A5C261"/>
          </w:rPr>
          <w:t>="fa fa-caret-down"</w:t>
        </w:r>
        <w:r>
          <w:rPr>
            <w:color w:val="E8BF6A"/>
          </w:rPr>
          <w:t>&gt;&lt;/</w:t>
        </w:r>
        <w:proofErr w:type="spellStart"/>
        <w:r>
          <w:rPr>
            <w:color w:val="E8BF6A"/>
          </w:rPr>
          <w:t>i</w:t>
        </w:r>
        <w:proofErr w:type="spellEnd"/>
        <w:r>
          <w:rPr>
            <w:color w:val="E8BF6A"/>
          </w:rPr>
          <w:t>&gt;</w:t>
        </w:r>
        <w:r>
          <w:rPr>
            <w:color w:val="E8BF6A"/>
          </w:rPr>
          <w:br/>
          <w:t xml:space="preserve">   &lt;/button&gt;</w:t>
        </w:r>
        <w:r>
          <w:rPr>
            <w:color w:val="E8BF6A"/>
          </w:rPr>
          <w:br/>
          <w:t xml:space="preserve">   &lt;div </w:t>
        </w:r>
        <w:r>
          <w:rPr>
            <w:color w:val="BABABA"/>
          </w:rPr>
          <w:t>class</w:t>
        </w:r>
        <w:r>
          <w:rPr>
            <w:color w:val="A5C261"/>
          </w:rPr>
          <w:t>="dropdown-content"</w:t>
        </w:r>
        <w:r>
          <w:rPr>
            <w:color w:val="E8BF6A"/>
          </w:rPr>
          <w:t>&gt;</w:t>
        </w:r>
        <w:r>
          <w:rPr>
            <w:color w:val="E8BF6A"/>
          </w:rPr>
          <w:br/>
          <w:t xml:space="preserve">      &lt;a </w:t>
        </w:r>
        <w:proofErr w:type="spellStart"/>
        <w:r>
          <w:rPr>
            <w:color w:val="BABABA"/>
          </w:rPr>
          <w:t>href</w:t>
        </w:r>
        <w:proofErr w:type="spellEnd"/>
        <w:r>
          <w:rPr>
            <w:color w:val="A5C261"/>
          </w:rPr>
          <w:t>="/FormProto.html"</w:t>
        </w:r>
        <w:r>
          <w:rPr>
            <w:color w:val="E8BF6A"/>
          </w:rPr>
          <w:t>&gt;</w:t>
        </w:r>
        <w:r>
          <w:rPr>
            <w:color w:val="A9B7C6"/>
          </w:rPr>
          <w:t>Submit Prescription</w:t>
        </w:r>
        <w:r>
          <w:rPr>
            <w:color w:val="E8BF6A"/>
          </w:rPr>
          <w:t>&lt;/a&gt;</w:t>
        </w:r>
        <w:r>
          <w:rPr>
            <w:color w:val="E8BF6A"/>
          </w:rPr>
          <w:br/>
          <w:t xml:space="preserve">      &lt;a </w:t>
        </w:r>
        <w:proofErr w:type="spellStart"/>
        <w:r>
          <w:rPr>
            <w:color w:val="BABABA"/>
          </w:rPr>
          <w:t>href</w:t>
        </w:r>
        <w:proofErr w:type="spellEnd"/>
        <w:r>
          <w:rPr>
            <w:color w:val="A5C261"/>
          </w:rPr>
          <w:t>="/FormProto.html"</w:t>
        </w:r>
        <w:r>
          <w:rPr>
            <w:color w:val="E8BF6A"/>
          </w:rPr>
          <w:t>&gt;</w:t>
        </w:r>
        <w:r>
          <w:rPr>
            <w:color w:val="A9B7C6"/>
          </w:rPr>
          <w:t>Retrieve Prescription</w:t>
        </w:r>
        <w:r>
          <w:rPr>
            <w:color w:val="E8BF6A"/>
          </w:rPr>
          <w:t>&lt;/a&gt;</w:t>
        </w:r>
        <w:r>
          <w:rPr>
            <w:color w:val="E8BF6A"/>
          </w:rPr>
          <w:br/>
          <w:t xml:space="preserve">      &lt;a </w:t>
        </w:r>
        <w:proofErr w:type="spellStart"/>
        <w:r>
          <w:rPr>
            <w:color w:val="BABABA"/>
          </w:rPr>
          <w:t>href</w:t>
        </w:r>
        <w:proofErr w:type="spellEnd"/>
        <w:r>
          <w:rPr>
            <w:color w:val="A5C261"/>
          </w:rPr>
          <w:t>="/FormProto.html"</w:t>
        </w:r>
        <w:r>
          <w:rPr>
            <w:color w:val="E8BF6A"/>
          </w:rPr>
          <w:t>&gt;</w:t>
        </w:r>
        <w:r>
          <w:rPr>
            <w:color w:val="A9B7C6"/>
          </w:rPr>
          <w:t>Amend Prescription</w:t>
        </w:r>
        <w:r>
          <w:rPr>
            <w:color w:val="E8BF6A"/>
          </w:rPr>
          <w:t>&lt;/a&gt;</w:t>
        </w:r>
        <w:r>
          <w:rPr>
            <w:color w:val="E8BF6A"/>
          </w:rPr>
          <w:br/>
          <w:t xml:space="preserve">   &lt;/div&gt;</w:t>
        </w:r>
        <w:r>
          <w:rPr>
            <w:color w:val="E8BF6A"/>
          </w:rPr>
          <w:br/>
          <w:t>&lt;/div&gt;</w:t>
        </w:r>
        <w:r>
          <w:rPr>
            <w:color w:val="E8BF6A"/>
          </w:rPr>
          <w:br/>
          <w:t>&lt;/div&gt;</w:t>
        </w:r>
      </w:ins>
    </w:p>
    <w:p w14:paraId="02392036" w14:textId="77777777" w:rsidR="00BD06C1" w:rsidRDefault="00BD06C1" w:rsidP="00D00B9F">
      <w:pPr>
        <w:pStyle w:val="Default"/>
        <w:rPr>
          <w:ins w:id="1405" w:author="Cian Walker" w:date="2023-01-06T21:42:00Z"/>
          <w:rFonts w:ascii="Times New Roman" w:hAnsi="Times New Roman" w:cs="Times New Roman"/>
        </w:rPr>
      </w:pPr>
    </w:p>
    <w:p w14:paraId="3E267054" w14:textId="694C14CE" w:rsidR="00BD06C1" w:rsidRDefault="00AF2606" w:rsidP="00D00B9F">
      <w:pPr>
        <w:pStyle w:val="Default"/>
        <w:rPr>
          <w:ins w:id="1406" w:author="Cian Walker" w:date="2023-01-06T21:53:00Z"/>
          <w:rFonts w:ascii="Times New Roman" w:hAnsi="Times New Roman" w:cs="Times New Roman"/>
        </w:rPr>
      </w:pPr>
      <w:ins w:id="1407" w:author="Cian Walker" w:date="2023-01-06T21:53:00Z">
        <w:r>
          <w:rPr>
            <w:rFonts w:ascii="Times New Roman" w:hAnsi="Times New Roman" w:cs="Times New Roman"/>
          </w:rPr>
          <w:t>Becomes this JSX:</w:t>
        </w:r>
      </w:ins>
    </w:p>
    <w:p w14:paraId="26C71D1F" w14:textId="3FB4F286" w:rsidR="00AF2606" w:rsidRDefault="00AF2606" w:rsidP="00D00B9F">
      <w:pPr>
        <w:pStyle w:val="Default"/>
        <w:rPr>
          <w:ins w:id="1408" w:author="Cian Walker" w:date="2023-01-06T21:53:00Z"/>
          <w:rFonts w:ascii="Times New Roman" w:hAnsi="Times New Roman" w:cs="Times New Roman"/>
        </w:rPr>
      </w:pPr>
    </w:p>
    <w:p w14:paraId="489A136C" w14:textId="77777777" w:rsidR="00AF2606" w:rsidRPr="00AF2606" w:rsidRDefault="00AF2606" w:rsidP="00AF2606">
      <w:pPr>
        <w:shd w:val="clear" w:color="auto" w:fill="FFFFFE"/>
        <w:spacing w:line="315" w:lineRule="atLeast"/>
        <w:rPr>
          <w:ins w:id="1409" w:author="Cian Walker" w:date="2023-01-06T21:53:00Z"/>
          <w:rFonts w:ascii="Menlo" w:eastAsia="Times New Roman" w:hAnsi="Menlo" w:cs="Menlo"/>
          <w:color w:val="000000"/>
          <w:sz w:val="21"/>
          <w:szCs w:val="21"/>
          <w:lang w:eastAsia="en-GB"/>
        </w:rPr>
      </w:pPr>
      <w:ins w:id="1410" w:author="Cian Walker" w:date="2023-01-06T21:53:00Z">
        <w:r w:rsidRPr="00AF2606">
          <w:rPr>
            <w:rFonts w:ascii="Menlo" w:eastAsia="Times New Roman" w:hAnsi="Menlo" w:cs="Menlo"/>
            <w:color w:val="000000"/>
            <w:sz w:val="21"/>
            <w:szCs w:val="21"/>
            <w:lang w:eastAsia="en-GB"/>
          </w:rPr>
          <w:t>&lt;&gt;</w:t>
        </w:r>
      </w:ins>
    </w:p>
    <w:p w14:paraId="59E80367" w14:textId="77777777" w:rsidR="00AF2606" w:rsidRPr="00AF2606" w:rsidRDefault="00AF2606" w:rsidP="00AF2606">
      <w:pPr>
        <w:shd w:val="clear" w:color="auto" w:fill="FFFFFE"/>
        <w:spacing w:line="315" w:lineRule="atLeast"/>
        <w:rPr>
          <w:ins w:id="1411" w:author="Cian Walker" w:date="2023-01-06T21:53:00Z"/>
          <w:rFonts w:ascii="Menlo" w:eastAsia="Times New Roman" w:hAnsi="Menlo" w:cs="Menlo"/>
          <w:color w:val="000000"/>
          <w:sz w:val="21"/>
          <w:szCs w:val="21"/>
          <w:lang w:eastAsia="en-GB"/>
        </w:rPr>
      </w:pPr>
      <w:ins w:id="1412" w:author="Cian Walker" w:date="2023-01-06T21:53:00Z">
        <w:r w:rsidRPr="00AF2606">
          <w:rPr>
            <w:rFonts w:ascii="Menlo" w:eastAsia="Times New Roman" w:hAnsi="Menlo" w:cs="Menlo"/>
            <w:color w:val="000000"/>
            <w:sz w:val="21"/>
            <w:szCs w:val="21"/>
            <w:lang w:eastAsia="en-GB"/>
          </w:rPr>
          <w:t xml:space="preserve">  &lt;div </w:t>
        </w:r>
        <w:proofErr w:type="spellStart"/>
        <w:r w:rsidRPr="00AF2606">
          <w:rPr>
            <w:rFonts w:ascii="Menlo" w:eastAsia="Times New Roman" w:hAnsi="Menlo" w:cs="Menlo"/>
            <w:color w:val="000000"/>
            <w:sz w:val="21"/>
            <w:szCs w:val="21"/>
            <w:lang w:eastAsia="en-GB"/>
          </w:rPr>
          <w:t>className</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"navbar"</w:t>
        </w:r>
        <w:r w:rsidRPr="00AF2606">
          <w:rPr>
            <w:rFonts w:ascii="Menlo" w:eastAsia="Times New Roman" w:hAnsi="Menlo" w:cs="Menlo"/>
            <w:color w:val="000000"/>
            <w:sz w:val="21"/>
            <w:szCs w:val="21"/>
            <w:lang w:eastAsia="en-GB"/>
          </w:rPr>
          <w:t>&gt;</w:t>
        </w:r>
      </w:ins>
    </w:p>
    <w:p w14:paraId="34D77936" w14:textId="77777777" w:rsidR="00AF2606" w:rsidRPr="00AF2606" w:rsidRDefault="00AF2606" w:rsidP="00AF2606">
      <w:pPr>
        <w:shd w:val="clear" w:color="auto" w:fill="FFFFFE"/>
        <w:spacing w:line="315" w:lineRule="atLeast"/>
        <w:rPr>
          <w:ins w:id="1413" w:author="Cian Walker" w:date="2023-01-06T21:53:00Z"/>
          <w:rFonts w:ascii="Menlo" w:eastAsia="Times New Roman" w:hAnsi="Menlo" w:cs="Menlo"/>
          <w:color w:val="000000"/>
          <w:sz w:val="21"/>
          <w:szCs w:val="21"/>
          <w:lang w:eastAsia="en-GB"/>
        </w:rPr>
      </w:pPr>
      <w:ins w:id="1414" w:author="Cian Walker" w:date="2023-01-06T21:53:00Z">
        <w:r w:rsidRPr="00AF2606">
          <w:rPr>
            <w:rFonts w:ascii="Menlo" w:eastAsia="Times New Roman" w:hAnsi="Menlo" w:cs="Menlo"/>
            <w:color w:val="000000"/>
            <w:sz w:val="21"/>
            <w:szCs w:val="21"/>
            <w:lang w:eastAsia="en-GB"/>
          </w:rPr>
          <w:t xml:space="preserve">    &lt;div </w:t>
        </w:r>
        <w:proofErr w:type="spellStart"/>
        <w:r w:rsidRPr="00AF2606">
          <w:rPr>
            <w:rFonts w:ascii="Menlo" w:eastAsia="Times New Roman" w:hAnsi="Menlo" w:cs="Menlo"/>
            <w:color w:val="000000"/>
            <w:sz w:val="21"/>
            <w:szCs w:val="21"/>
            <w:lang w:eastAsia="en-GB"/>
          </w:rPr>
          <w:t>className</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"dropdown"</w:t>
        </w:r>
        <w:r w:rsidRPr="00AF2606">
          <w:rPr>
            <w:rFonts w:ascii="Menlo" w:eastAsia="Times New Roman" w:hAnsi="Menlo" w:cs="Menlo"/>
            <w:color w:val="000000"/>
            <w:sz w:val="21"/>
            <w:szCs w:val="21"/>
            <w:lang w:eastAsia="en-GB"/>
          </w:rPr>
          <w:t>&gt;</w:t>
        </w:r>
      </w:ins>
    </w:p>
    <w:p w14:paraId="4951CA95" w14:textId="77777777" w:rsidR="00AF2606" w:rsidRPr="00AF2606" w:rsidRDefault="00AF2606" w:rsidP="00AF2606">
      <w:pPr>
        <w:shd w:val="clear" w:color="auto" w:fill="FFFFFE"/>
        <w:spacing w:line="315" w:lineRule="atLeast"/>
        <w:rPr>
          <w:ins w:id="1415" w:author="Cian Walker" w:date="2023-01-06T21:53:00Z"/>
          <w:rFonts w:ascii="Menlo" w:eastAsia="Times New Roman" w:hAnsi="Menlo" w:cs="Menlo"/>
          <w:color w:val="000000"/>
          <w:sz w:val="21"/>
          <w:szCs w:val="21"/>
          <w:lang w:eastAsia="en-GB"/>
        </w:rPr>
      </w:pPr>
      <w:ins w:id="1416" w:author="Cian Walker" w:date="2023-01-06T21:53:00Z">
        <w:r w:rsidRPr="00AF2606">
          <w:rPr>
            <w:rFonts w:ascii="Menlo" w:eastAsia="Times New Roman" w:hAnsi="Menlo" w:cs="Menlo"/>
            <w:color w:val="000000"/>
            <w:sz w:val="21"/>
            <w:szCs w:val="21"/>
            <w:lang w:eastAsia="en-GB"/>
          </w:rPr>
          <w:t xml:space="preserve">      &lt;button </w:t>
        </w:r>
        <w:proofErr w:type="spellStart"/>
        <w:r w:rsidRPr="00AF2606">
          <w:rPr>
            <w:rFonts w:ascii="Menlo" w:eastAsia="Times New Roman" w:hAnsi="Menlo" w:cs="Menlo"/>
            <w:color w:val="000000"/>
            <w:sz w:val="21"/>
            <w:szCs w:val="21"/>
            <w:lang w:eastAsia="en-GB"/>
          </w:rPr>
          <w:t>className</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w:t>
        </w:r>
        <w:proofErr w:type="spellStart"/>
        <w:r w:rsidRPr="00AF2606">
          <w:rPr>
            <w:rFonts w:ascii="Menlo" w:eastAsia="Times New Roman" w:hAnsi="Menlo" w:cs="Menlo"/>
            <w:color w:val="A31515"/>
            <w:sz w:val="21"/>
            <w:szCs w:val="21"/>
            <w:lang w:eastAsia="en-GB"/>
          </w:rPr>
          <w:t>dropbtn</w:t>
        </w:r>
        <w:proofErr w:type="spellEnd"/>
        <w:r w:rsidRPr="00AF2606">
          <w:rPr>
            <w:rFonts w:ascii="Menlo" w:eastAsia="Times New Roman" w:hAnsi="Menlo" w:cs="Menlo"/>
            <w:color w:val="A31515"/>
            <w:sz w:val="21"/>
            <w:szCs w:val="21"/>
            <w:lang w:eastAsia="en-GB"/>
          </w:rPr>
          <w:t>"</w:t>
        </w:r>
        <w:r w:rsidRPr="00AF2606">
          <w:rPr>
            <w:rFonts w:ascii="Menlo" w:eastAsia="Times New Roman" w:hAnsi="Menlo" w:cs="Menlo"/>
            <w:color w:val="000000"/>
            <w:sz w:val="21"/>
            <w:szCs w:val="21"/>
            <w:lang w:eastAsia="en-GB"/>
          </w:rPr>
          <w:t>&gt;</w:t>
        </w:r>
      </w:ins>
    </w:p>
    <w:p w14:paraId="61D59849" w14:textId="77777777" w:rsidR="00AF2606" w:rsidRPr="00AF2606" w:rsidRDefault="00AF2606" w:rsidP="00AF2606">
      <w:pPr>
        <w:shd w:val="clear" w:color="auto" w:fill="FFFFFE"/>
        <w:spacing w:line="315" w:lineRule="atLeast"/>
        <w:rPr>
          <w:ins w:id="1417" w:author="Cian Walker" w:date="2023-01-06T21:53:00Z"/>
          <w:rFonts w:ascii="Menlo" w:eastAsia="Times New Roman" w:hAnsi="Menlo" w:cs="Menlo"/>
          <w:color w:val="000000"/>
          <w:sz w:val="21"/>
          <w:szCs w:val="21"/>
          <w:lang w:eastAsia="en-GB"/>
        </w:rPr>
      </w:pPr>
      <w:ins w:id="1418" w:author="Cian Walker" w:date="2023-01-06T21:53:00Z">
        <w:r w:rsidRPr="00AF2606">
          <w:rPr>
            <w:rFonts w:ascii="Menlo" w:eastAsia="Times New Roman" w:hAnsi="Menlo" w:cs="Menlo"/>
            <w:color w:val="000000"/>
            <w:sz w:val="21"/>
            <w:szCs w:val="21"/>
            <w:lang w:eastAsia="en-GB"/>
          </w:rPr>
          <w:t xml:space="preserve">        </w:t>
        </w:r>
        <w:proofErr w:type="spellStart"/>
        <w:r w:rsidRPr="00AF2606">
          <w:rPr>
            <w:rFonts w:ascii="Menlo" w:eastAsia="Times New Roman" w:hAnsi="Menlo" w:cs="Menlo"/>
            <w:color w:val="008080"/>
            <w:sz w:val="21"/>
            <w:szCs w:val="21"/>
            <w:lang w:eastAsia="en-GB"/>
          </w:rPr>
          <w:t>RegisterDoc</w:t>
        </w:r>
        <w:proofErr w:type="spellEnd"/>
      </w:ins>
    </w:p>
    <w:p w14:paraId="5A400069" w14:textId="77777777" w:rsidR="00AF2606" w:rsidRPr="00AF2606" w:rsidRDefault="00AF2606" w:rsidP="00AF2606">
      <w:pPr>
        <w:shd w:val="clear" w:color="auto" w:fill="FFFFFE"/>
        <w:spacing w:line="315" w:lineRule="atLeast"/>
        <w:rPr>
          <w:ins w:id="1419" w:author="Cian Walker" w:date="2023-01-06T21:53:00Z"/>
          <w:rFonts w:ascii="Menlo" w:eastAsia="Times New Roman" w:hAnsi="Menlo" w:cs="Menlo"/>
          <w:color w:val="000000"/>
          <w:sz w:val="21"/>
          <w:szCs w:val="21"/>
          <w:lang w:eastAsia="en-GB"/>
        </w:rPr>
      </w:pPr>
      <w:ins w:id="1420" w:author="Cian Walker" w:date="2023-01-06T21:53:00Z">
        <w:r w:rsidRPr="00AF2606">
          <w:rPr>
            <w:rFonts w:ascii="Menlo" w:eastAsia="Times New Roman" w:hAnsi="Menlo" w:cs="Menlo"/>
            <w:color w:val="000000"/>
            <w:sz w:val="21"/>
            <w:szCs w:val="21"/>
            <w:lang w:eastAsia="en-GB"/>
          </w:rPr>
          <w:t xml:space="preserve">        &lt;</w:t>
        </w:r>
        <w:proofErr w:type="spellStart"/>
        <w:r w:rsidRPr="00AF2606">
          <w:rPr>
            <w:rFonts w:ascii="Menlo" w:eastAsia="Times New Roman" w:hAnsi="Menlo" w:cs="Menlo"/>
            <w:color w:val="000000"/>
            <w:sz w:val="21"/>
            <w:szCs w:val="21"/>
            <w:lang w:eastAsia="en-GB"/>
          </w:rPr>
          <w:t>i</w:t>
        </w:r>
        <w:proofErr w:type="spellEnd"/>
        <w:r w:rsidRPr="00AF2606">
          <w:rPr>
            <w:rFonts w:ascii="Menlo" w:eastAsia="Times New Roman" w:hAnsi="Menlo" w:cs="Menlo"/>
            <w:color w:val="000000"/>
            <w:sz w:val="21"/>
            <w:szCs w:val="21"/>
            <w:lang w:eastAsia="en-GB"/>
          </w:rPr>
          <w:t xml:space="preserve"> </w:t>
        </w:r>
        <w:proofErr w:type="spellStart"/>
        <w:r w:rsidRPr="00AF2606">
          <w:rPr>
            <w:rFonts w:ascii="Menlo" w:eastAsia="Times New Roman" w:hAnsi="Menlo" w:cs="Menlo"/>
            <w:color w:val="000000"/>
            <w:sz w:val="21"/>
            <w:szCs w:val="21"/>
            <w:lang w:eastAsia="en-GB"/>
          </w:rPr>
          <w:t>className</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"fa fa-caret-down"</w:t>
        </w:r>
        <w:r w:rsidRPr="00AF2606">
          <w:rPr>
            <w:rFonts w:ascii="Menlo" w:eastAsia="Times New Roman" w:hAnsi="Menlo" w:cs="Menlo"/>
            <w:color w:val="000000"/>
            <w:sz w:val="21"/>
            <w:szCs w:val="21"/>
            <w:lang w:eastAsia="en-GB"/>
          </w:rPr>
          <w:t xml:space="preserve"> /&gt;</w:t>
        </w:r>
      </w:ins>
    </w:p>
    <w:p w14:paraId="645C9874" w14:textId="77777777" w:rsidR="00AF2606" w:rsidRPr="00AF2606" w:rsidRDefault="00AF2606" w:rsidP="00AF2606">
      <w:pPr>
        <w:shd w:val="clear" w:color="auto" w:fill="FFFFFE"/>
        <w:spacing w:line="315" w:lineRule="atLeast"/>
        <w:rPr>
          <w:ins w:id="1421" w:author="Cian Walker" w:date="2023-01-06T21:53:00Z"/>
          <w:rFonts w:ascii="Menlo" w:eastAsia="Times New Roman" w:hAnsi="Menlo" w:cs="Menlo"/>
          <w:color w:val="000000"/>
          <w:sz w:val="21"/>
          <w:szCs w:val="21"/>
          <w:lang w:eastAsia="en-GB"/>
        </w:rPr>
      </w:pPr>
      <w:ins w:id="1422" w:author="Cian Walker" w:date="2023-01-06T21:53:00Z">
        <w:r w:rsidRPr="00AF2606">
          <w:rPr>
            <w:rFonts w:ascii="Menlo" w:eastAsia="Times New Roman" w:hAnsi="Menlo" w:cs="Menlo"/>
            <w:color w:val="000000"/>
            <w:sz w:val="21"/>
            <w:szCs w:val="21"/>
            <w:lang w:eastAsia="en-GB"/>
          </w:rPr>
          <w:t xml:space="preserve">      &lt;/button&gt;</w:t>
        </w:r>
      </w:ins>
    </w:p>
    <w:p w14:paraId="4F5191F3" w14:textId="77777777" w:rsidR="00AF2606" w:rsidRPr="00AF2606" w:rsidRDefault="00AF2606" w:rsidP="00AF2606">
      <w:pPr>
        <w:shd w:val="clear" w:color="auto" w:fill="FFFFFE"/>
        <w:spacing w:line="315" w:lineRule="atLeast"/>
        <w:rPr>
          <w:ins w:id="1423" w:author="Cian Walker" w:date="2023-01-06T21:53:00Z"/>
          <w:rFonts w:ascii="Menlo" w:eastAsia="Times New Roman" w:hAnsi="Menlo" w:cs="Menlo"/>
          <w:color w:val="000000"/>
          <w:sz w:val="21"/>
          <w:szCs w:val="21"/>
          <w:lang w:eastAsia="en-GB"/>
        </w:rPr>
      </w:pPr>
      <w:ins w:id="1424" w:author="Cian Walker" w:date="2023-01-06T21:53:00Z">
        <w:r w:rsidRPr="00AF2606">
          <w:rPr>
            <w:rFonts w:ascii="Menlo" w:eastAsia="Times New Roman" w:hAnsi="Menlo" w:cs="Menlo"/>
            <w:color w:val="000000"/>
            <w:sz w:val="21"/>
            <w:szCs w:val="21"/>
            <w:lang w:eastAsia="en-GB"/>
          </w:rPr>
          <w:t xml:space="preserve">      &lt;div </w:t>
        </w:r>
        <w:proofErr w:type="spellStart"/>
        <w:r w:rsidRPr="00AF2606">
          <w:rPr>
            <w:rFonts w:ascii="Menlo" w:eastAsia="Times New Roman" w:hAnsi="Menlo" w:cs="Menlo"/>
            <w:color w:val="000000"/>
            <w:sz w:val="21"/>
            <w:szCs w:val="21"/>
            <w:lang w:eastAsia="en-GB"/>
          </w:rPr>
          <w:t>className</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"dropdown-content"</w:t>
        </w:r>
        <w:r w:rsidRPr="00AF2606">
          <w:rPr>
            <w:rFonts w:ascii="Menlo" w:eastAsia="Times New Roman" w:hAnsi="Menlo" w:cs="Menlo"/>
            <w:color w:val="000000"/>
            <w:sz w:val="21"/>
            <w:szCs w:val="21"/>
            <w:lang w:eastAsia="en-GB"/>
          </w:rPr>
          <w:t>&gt;</w:t>
        </w:r>
      </w:ins>
    </w:p>
    <w:p w14:paraId="07590221" w14:textId="77777777" w:rsidR="00AF2606" w:rsidRPr="00AF2606" w:rsidRDefault="00AF2606" w:rsidP="00AF2606">
      <w:pPr>
        <w:shd w:val="clear" w:color="auto" w:fill="FFFFFE"/>
        <w:spacing w:line="315" w:lineRule="atLeast"/>
        <w:rPr>
          <w:ins w:id="1425" w:author="Cian Walker" w:date="2023-01-06T21:53:00Z"/>
          <w:rFonts w:ascii="Menlo" w:eastAsia="Times New Roman" w:hAnsi="Menlo" w:cs="Menlo"/>
          <w:color w:val="000000"/>
          <w:sz w:val="21"/>
          <w:szCs w:val="21"/>
          <w:lang w:eastAsia="en-GB"/>
        </w:rPr>
      </w:pPr>
      <w:ins w:id="1426" w:author="Cian Walker" w:date="2023-01-06T21:53:00Z">
        <w:r w:rsidRPr="00AF2606">
          <w:rPr>
            <w:rFonts w:ascii="Menlo" w:eastAsia="Times New Roman" w:hAnsi="Menlo" w:cs="Menlo"/>
            <w:color w:val="000000"/>
            <w:sz w:val="21"/>
            <w:szCs w:val="21"/>
            <w:lang w:eastAsia="en-GB"/>
          </w:rPr>
          <w:t xml:space="preserve">        &lt;a </w:t>
        </w:r>
        <w:proofErr w:type="spellStart"/>
        <w:r w:rsidRPr="00AF2606">
          <w:rPr>
            <w:rFonts w:ascii="Menlo" w:eastAsia="Times New Roman" w:hAnsi="Menlo" w:cs="Menlo"/>
            <w:color w:val="000000"/>
            <w:sz w:val="21"/>
            <w:szCs w:val="21"/>
            <w:lang w:eastAsia="en-GB"/>
          </w:rPr>
          <w:t>href</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"RegisterSurgery.html"</w:t>
        </w:r>
        <w:r w:rsidRPr="00AF2606">
          <w:rPr>
            <w:rFonts w:ascii="Menlo" w:eastAsia="Times New Roman" w:hAnsi="Menlo" w:cs="Menlo"/>
            <w:color w:val="000000"/>
            <w:sz w:val="21"/>
            <w:szCs w:val="21"/>
            <w:lang w:eastAsia="en-GB"/>
          </w:rPr>
          <w:t>&gt;</w:t>
        </w:r>
        <w:proofErr w:type="spellStart"/>
        <w:r w:rsidRPr="00AF2606">
          <w:rPr>
            <w:rFonts w:ascii="Menlo" w:eastAsia="Times New Roman" w:hAnsi="Menlo" w:cs="Menlo"/>
            <w:color w:val="008080"/>
            <w:sz w:val="21"/>
            <w:szCs w:val="21"/>
            <w:lang w:eastAsia="en-GB"/>
          </w:rPr>
          <w:t>RegisterDoc</w:t>
        </w:r>
        <w:proofErr w:type="spellEnd"/>
        <w:r w:rsidRPr="00AF2606">
          <w:rPr>
            <w:rFonts w:ascii="Menlo" w:eastAsia="Times New Roman" w:hAnsi="Menlo" w:cs="Menlo"/>
            <w:color w:val="000000"/>
            <w:sz w:val="21"/>
            <w:szCs w:val="21"/>
            <w:lang w:eastAsia="en-GB"/>
          </w:rPr>
          <w:t xml:space="preserve"> </w:t>
        </w:r>
        <w:r w:rsidRPr="00AF2606">
          <w:rPr>
            <w:rFonts w:ascii="Menlo" w:eastAsia="Times New Roman" w:hAnsi="Menlo" w:cs="Menlo"/>
            <w:color w:val="008080"/>
            <w:sz w:val="21"/>
            <w:szCs w:val="21"/>
            <w:lang w:eastAsia="en-GB"/>
          </w:rPr>
          <w:t>Surgery</w:t>
        </w:r>
        <w:r w:rsidRPr="00AF2606">
          <w:rPr>
            <w:rFonts w:ascii="Menlo" w:eastAsia="Times New Roman" w:hAnsi="Menlo" w:cs="Menlo"/>
            <w:color w:val="000000"/>
            <w:sz w:val="21"/>
            <w:szCs w:val="21"/>
            <w:lang w:eastAsia="en-GB"/>
          </w:rPr>
          <w:t>&lt;/a&gt;</w:t>
        </w:r>
      </w:ins>
    </w:p>
    <w:p w14:paraId="7CB36036" w14:textId="77777777" w:rsidR="00AF2606" w:rsidRPr="00AF2606" w:rsidRDefault="00AF2606" w:rsidP="00AF2606">
      <w:pPr>
        <w:shd w:val="clear" w:color="auto" w:fill="FFFFFE"/>
        <w:spacing w:line="315" w:lineRule="atLeast"/>
        <w:rPr>
          <w:ins w:id="1427" w:author="Cian Walker" w:date="2023-01-06T21:53:00Z"/>
          <w:rFonts w:ascii="Menlo" w:eastAsia="Times New Roman" w:hAnsi="Menlo" w:cs="Menlo"/>
          <w:color w:val="000000"/>
          <w:sz w:val="21"/>
          <w:szCs w:val="21"/>
          <w:lang w:eastAsia="en-GB"/>
        </w:rPr>
      </w:pPr>
      <w:ins w:id="1428" w:author="Cian Walker" w:date="2023-01-06T21:53:00Z">
        <w:r w:rsidRPr="00AF2606">
          <w:rPr>
            <w:rFonts w:ascii="Menlo" w:eastAsia="Times New Roman" w:hAnsi="Menlo" w:cs="Menlo"/>
            <w:color w:val="000000"/>
            <w:sz w:val="21"/>
            <w:szCs w:val="21"/>
            <w:lang w:eastAsia="en-GB"/>
          </w:rPr>
          <w:t xml:space="preserve">        &lt;a </w:t>
        </w:r>
        <w:proofErr w:type="spellStart"/>
        <w:r w:rsidRPr="00AF2606">
          <w:rPr>
            <w:rFonts w:ascii="Menlo" w:eastAsia="Times New Roman" w:hAnsi="Menlo" w:cs="Menlo"/>
            <w:color w:val="000000"/>
            <w:sz w:val="21"/>
            <w:szCs w:val="21"/>
            <w:lang w:eastAsia="en-GB"/>
          </w:rPr>
          <w:t>href</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"RegisterPharmacy.html"</w:t>
        </w:r>
        <w:r w:rsidRPr="00AF2606">
          <w:rPr>
            <w:rFonts w:ascii="Menlo" w:eastAsia="Times New Roman" w:hAnsi="Menlo" w:cs="Menlo"/>
            <w:color w:val="000000"/>
            <w:sz w:val="21"/>
            <w:szCs w:val="21"/>
            <w:lang w:eastAsia="en-GB"/>
          </w:rPr>
          <w:t>&gt;</w:t>
        </w:r>
        <w:proofErr w:type="spellStart"/>
        <w:r w:rsidRPr="00AF2606">
          <w:rPr>
            <w:rFonts w:ascii="Menlo" w:eastAsia="Times New Roman" w:hAnsi="Menlo" w:cs="Menlo"/>
            <w:color w:val="008080"/>
            <w:sz w:val="21"/>
            <w:szCs w:val="21"/>
            <w:lang w:eastAsia="en-GB"/>
          </w:rPr>
          <w:t>RegisterDoc</w:t>
        </w:r>
        <w:proofErr w:type="spellEnd"/>
        <w:r w:rsidRPr="00AF2606">
          <w:rPr>
            <w:rFonts w:ascii="Menlo" w:eastAsia="Times New Roman" w:hAnsi="Menlo" w:cs="Menlo"/>
            <w:color w:val="000000"/>
            <w:sz w:val="21"/>
            <w:szCs w:val="21"/>
            <w:lang w:eastAsia="en-GB"/>
          </w:rPr>
          <w:t xml:space="preserve"> </w:t>
        </w:r>
        <w:r w:rsidRPr="00AF2606">
          <w:rPr>
            <w:rFonts w:ascii="Menlo" w:eastAsia="Times New Roman" w:hAnsi="Menlo" w:cs="Menlo"/>
            <w:color w:val="008080"/>
            <w:sz w:val="21"/>
            <w:szCs w:val="21"/>
            <w:lang w:eastAsia="en-GB"/>
          </w:rPr>
          <w:t>Pharmacy</w:t>
        </w:r>
        <w:r w:rsidRPr="00AF2606">
          <w:rPr>
            <w:rFonts w:ascii="Menlo" w:eastAsia="Times New Roman" w:hAnsi="Menlo" w:cs="Menlo"/>
            <w:color w:val="000000"/>
            <w:sz w:val="21"/>
            <w:szCs w:val="21"/>
            <w:lang w:eastAsia="en-GB"/>
          </w:rPr>
          <w:t>&lt;/a&gt;</w:t>
        </w:r>
      </w:ins>
    </w:p>
    <w:p w14:paraId="087EE89D" w14:textId="77777777" w:rsidR="00AF2606" w:rsidRPr="00AF2606" w:rsidRDefault="00AF2606" w:rsidP="00AF2606">
      <w:pPr>
        <w:shd w:val="clear" w:color="auto" w:fill="FFFFFE"/>
        <w:spacing w:line="315" w:lineRule="atLeast"/>
        <w:rPr>
          <w:ins w:id="1429" w:author="Cian Walker" w:date="2023-01-06T21:53:00Z"/>
          <w:rFonts w:ascii="Menlo" w:eastAsia="Times New Roman" w:hAnsi="Menlo" w:cs="Menlo"/>
          <w:color w:val="000000"/>
          <w:sz w:val="21"/>
          <w:szCs w:val="21"/>
          <w:lang w:eastAsia="en-GB"/>
        </w:rPr>
      </w:pPr>
      <w:ins w:id="1430" w:author="Cian Walker" w:date="2023-01-06T21:53:00Z">
        <w:r w:rsidRPr="00AF2606">
          <w:rPr>
            <w:rFonts w:ascii="Menlo" w:eastAsia="Times New Roman" w:hAnsi="Menlo" w:cs="Menlo"/>
            <w:color w:val="000000"/>
            <w:sz w:val="21"/>
            <w:szCs w:val="21"/>
            <w:lang w:eastAsia="en-GB"/>
          </w:rPr>
          <w:t xml:space="preserve">      &lt;/div&gt;</w:t>
        </w:r>
      </w:ins>
    </w:p>
    <w:p w14:paraId="07AE7F38" w14:textId="77777777" w:rsidR="00AF2606" w:rsidRPr="00AF2606" w:rsidRDefault="00AF2606" w:rsidP="00AF2606">
      <w:pPr>
        <w:shd w:val="clear" w:color="auto" w:fill="FFFFFE"/>
        <w:spacing w:line="315" w:lineRule="atLeast"/>
        <w:rPr>
          <w:ins w:id="1431" w:author="Cian Walker" w:date="2023-01-06T21:53:00Z"/>
          <w:rFonts w:ascii="Menlo" w:eastAsia="Times New Roman" w:hAnsi="Menlo" w:cs="Menlo"/>
          <w:color w:val="000000"/>
          <w:sz w:val="21"/>
          <w:szCs w:val="21"/>
          <w:lang w:eastAsia="en-GB"/>
        </w:rPr>
      </w:pPr>
      <w:ins w:id="1432" w:author="Cian Walker" w:date="2023-01-06T21:53:00Z">
        <w:r w:rsidRPr="00AF2606">
          <w:rPr>
            <w:rFonts w:ascii="Menlo" w:eastAsia="Times New Roman" w:hAnsi="Menlo" w:cs="Menlo"/>
            <w:color w:val="000000"/>
            <w:sz w:val="21"/>
            <w:szCs w:val="21"/>
            <w:lang w:eastAsia="en-GB"/>
          </w:rPr>
          <w:t xml:space="preserve">    &lt;/div&gt;</w:t>
        </w:r>
      </w:ins>
    </w:p>
    <w:p w14:paraId="4C5332F4" w14:textId="77777777" w:rsidR="00AF2606" w:rsidRPr="00AF2606" w:rsidRDefault="00AF2606" w:rsidP="00AF2606">
      <w:pPr>
        <w:shd w:val="clear" w:color="auto" w:fill="FFFFFE"/>
        <w:spacing w:line="315" w:lineRule="atLeast"/>
        <w:rPr>
          <w:ins w:id="1433" w:author="Cian Walker" w:date="2023-01-06T21:53:00Z"/>
          <w:rFonts w:ascii="Menlo" w:eastAsia="Times New Roman" w:hAnsi="Menlo" w:cs="Menlo"/>
          <w:color w:val="000000"/>
          <w:sz w:val="21"/>
          <w:szCs w:val="21"/>
          <w:lang w:eastAsia="en-GB"/>
        </w:rPr>
      </w:pPr>
      <w:ins w:id="1434" w:author="Cian Walker" w:date="2023-01-06T21:53:00Z">
        <w:r w:rsidRPr="00AF2606">
          <w:rPr>
            <w:rFonts w:ascii="Menlo" w:eastAsia="Times New Roman" w:hAnsi="Menlo" w:cs="Menlo"/>
            <w:color w:val="000000"/>
            <w:sz w:val="21"/>
            <w:szCs w:val="21"/>
            <w:lang w:eastAsia="en-GB"/>
          </w:rPr>
          <w:t xml:space="preserve">  &lt;/div&gt;</w:t>
        </w:r>
      </w:ins>
    </w:p>
    <w:p w14:paraId="2ED6898B" w14:textId="77777777" w:rsidR="00AF2606" w:rsidRPr="00AF2606" w:rsidRDefault="00AF2606" w:rsidP="00AF2606">
      <w:pPr>
        <w:shd w:val="clear" w:color="auto" w:fill="FFFFFE"/>
        <w:spacing w:line="315" w:lineRule="atLeast"/>
        <w:rPr>
          <w:ins w:id="1435" w:author="Cian Walker" w:date="2023-01-06T21:53:00Z"/>
          <w:rFonts w:ascii="Menlo" w:eastAsia="Times New Roman" w:hAnsi="Menlo" w:cs="Menlo"/>
          <w:color w:val="000000"/>
          <w:sz w:val="21"/>
          <w:szCs w:val="21"/>
          <w:lang w:eastAsia="en-GB"/>
        </w:rPr>
      </w:pPr>
      <w:ins w:id="1436" w:author="Cian Walker" w:date="2023-01-06T21:53:00Z">
        <w:r w:rsidRPr="00AF2606">
          <w:rPr>
            <w:rFonts w:ascii="Menlo" w:eastAsia="Times New Roman" w:hAnsi="Menlo" w:cs="Menlo"/>
            <w:color w:val="000000"/>
            <w:sz w:val="21"/>
            <w:szCs w:val="21"/>
            <w:lang w:eastAsia="en-GB"/>
          </w:rPr>
          <w:t xml:space="preserve">  &lt;div </w:t>
        </w:r>
        <w:proofErr w:type="spellStart"/>
        <w:r w:rsidRPr="00AF2606">
          <w:rPr>
            <w:rFonts w:ascii="Menlo" w:eastAsia="Times New Roman" w:hAnsi="Menlo" w:cs="Menlo"/>
            <w:color w:val="000000"/>
            <w:sz w:val="21"/>
            <w:szCs w:val="21"/>
            <w:lang w:eastAsia="en-GB"/>
          </w:rPr>
          <w:t>className</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"dropdown"</w:t>
        </w:r>
        <w:r w:rsidRPr="00AF2606">
          <w:rPr>
            <w:rFonts w:ascii="Menlo" w:eastAsia="Times New Roman" w:hAnsi="Menlo" w:cs="Menlo"/>
            <w:color w:val="000000"/>
            <w:sz w:val="21"/>
            <w:szCs w:val="21"/>
            <w:lang w:eastAsia="en-GB"/>
          </w:rPr>
          <w:t>&gt;</w:t>
        </w:r>
      </w:ins>
    </w:p>
    <w:p w14:paraId="7767573C" w14:textId="77777777" w:rsidR="00AF2606" w:rsidRPr="00AF2606" w:rsidRDefault="00AF2606" w:rsidP="00AF2606">
      <w:pPr>
        <w:shd w:val="clear" w:color="auto" w:fill="FFFFFE"/>
        <w:spacing w:line="315" w:lineRule="atLeast"/>
        <w:rPr>
          <w:ins w:id="1437" w:author="Cian Walker" w:date="2023-01-06T21:53:00Z"/>
          <w:rFonts w:ascii="Menlo" w:eastAsia="Times New Roman" w:hAnsi="Menlo" w:cs="Menlo"/>
          <w:color w:val="000000"/>
          <w:sz w:val="21"/>
          <w:szCs w:val="21"/>
          <w:lang w:eastAsia="en-GB"/>
        </w:rPr>
      </w:pPr>
      <w:ins w:id="1438" w:author="Cian Walker" w:date="2023-01-06T21:53:00Z">
        <w:r w:rsidRPr="00AF2606">
          <w:rPr>
            <w:rFonts w:ascii="Menlo" w:eastAsia="Times New Roman" w:hAnsi="Menlo" w:cs="Menlo"/>
            <w:color w:val="000000"/>
            <w:sz w:val="21"/>
            <w:szCs w:val="21"/>
            <w:lang w:eastAsia="en-GB"/>
          </w:rPr>
          <w:t xml:space="preserve">    &lt;button </w:t>
        </w:r>
        <w:proofErr w:type="spellStart"/>
        <w:r w:rsidRPr="00AF2606">
          <w:rPr>
            <w:rFonts w:ascii="Menlo" w:eastAsia="Times New Roman" w:hAnsi="Menlo" w:cs="Menlo"/>
            <w:color w:val="000000"/>
            <w:sz w:val="21"/>
            <w:szCs w:val="21"/>
            <w:lang w:eastAsia="en-GB"/>
          </w:rPr>
          <w:t>className</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w:t>
        </w:r>
        <w:proofErr w:type="spellStart"/>
        <w:r w:rsidRPr="00AF2606">
          <w:rPr>
            <w:rFonts w:ascii="Menlo" w:eastAsia="Times New Roman" w:hAnsi="Menlo" w:cs="Menlo"/>
            <w:color w:val="A31515"/>
            <w:sz w:val="21"/>
            <w:szCs w:val="21"/>
            <w:lang w:eastAsia="en-GB"/>
          </w:rPr>
          <w:t>dropbtn</w:t>
        </w:r>
        <w:proofErr w:type="spellEnd"/>
        <w:r w:rsidRPr="00AF2606">
          <w:rPr>
            <w:rFonts w:ascii="Menlo" w:eastAsia="Times New Roman" w:hAnsi="Menlo" w:cs="Menlo"/>
            <w:color w:val="A31515"/>
            <w:sz w:val="21"/>
            <w:szCs w:val="21"/>
            <w:lang w:eastAsia="en-GB"/>
          </w:rPr>
          <w:t>"</w:t>
        </w:r>
        <w:r w:rsidRPr="00AF2606">
          <w:rPr>
            <w:rFonts w:ascii="Menlo" w:eastAsia="Times New Roman" w:hAnsi="Menlo" w:cs="Menlo"/>
            <w:color w:val="000000"/>
            <w:sz w:val="21"/>
            <w:szCs w:val="21"/>
            <w:lang w:eastAsia="en-GB"/>
          </w:rPr>
          <w:t>&gt;</w:t>
        </w:r>
      </w:ins>
    </w:p>
    <w:p w14:paraId="528A8C69" w14:textId="77777777" w:rsidR="00AF2606" w:rsidRPr="00AF2606" w:rsidRDefault="00AF2606" w:rsidP="00AF2606">
      <w:pPr>
        <w:shd w:val="clear" w:color="auto" w:fill="FFFFFE"/>
        <w:spacing w:line="315" w:lineRule="atLeast"/>
        <w:rPr>
          <w:ins w:id="1439" w:author="Cian Walker" w:date="2023-01-06T21:53:00Z"/>
          <w:rFonts w:ascii="Menlo" w:eastAsia="Times New Roman" w:hAnsi="Menlo" w:cs="Menlo"/>
          <w:color w:val="000000"/>
          <w:sz w:val="21"/>
          <w:szCs w:val="21"/>
          <w:lang w:eastAsia="en-GB"/>
        </w:rPr>
      </w:pPr>
      <w:ins w:id="1440" w:author="Cian Walker" w:date="2023-01-06T21:53:00Z">
        <w:r w:rsidRPr="00AF2606">
          <w:rPr>
            <w:rFonts w:ascii="Menlo" w:eastAsia="Times New Roman" w:hAnsi="Menlo" w:cs="Menlo"/>
            <w:color w:val="000000"/>
            <w:sz w:val="21"/>
            <w:szCs w:val="21"/>
            <w:lang w:eastAsia="en-GB"/>
          </w:rPr>
          <w:t xml:space="preserve">      </w:t>
        </w:r>
        <w:r w:rsidRPr="00AF2606">
          <w:rPr>
            <w:rFonts w:ascii="Menlo" w:eastAsia="Times New Roman" w:hAnsi="Menlo" w:cs="Menlo"/>
            <w:color w:val="008080"/>
            <w:sz w:val="21"/>
            <w:szCs w:val="21"/>
            <w:lang w:eastAsia="en-GB"/>
          </w:rPr>
          <w:t>Prescriptions</w:t>
        </w:r>
      </w:ins>
    </w:p>
    <w:p w14:paraId="28397C7A" w14:textId="77777777" w:rsidR="00AF2606" w:rsidRPr="00AF2606" w:rsidRDefault="00AF2606" w:rsidP="00AF2606">
      <w:pPr>
        <w:shd w:val="clear" w:color="auto" w:fill="FFFFFE"/>
        <w:spacing w:line="315" w:lineRule="atLeast"/>
        <w:rPr>
          <w:ins w:id="1441" w:author="Cian Walker" w:date="2023-01-06T21:53:00Z"/>
          <w:rFonts w:ascii="Menlo" w:eastAsia="Times New Roman" w:hAnsi="Menlo" w:cs="Menlo"/>
          <w:color w:val="000000"/>
          <w:sz w:val="21"/>
          <w:szCs w:val="21"/>
          <w:lang w:eastAsia="en-GB"/>
        </w:rPr>
      </w:pPr>
      <w:ins w:id="1442" w:author="Cian Walker" w:date="2023-01-06T21:53:00Z">
        <w:r w:rsidRPr="00AF2606">
          <w:rPr>
            <w:rFonts w:ascii="Menlo" w:eastAsia="Times New Roman" w:hAnsi="Menlo" w:cs="Menlo"/>
            <w:color w:val="000000"/>
            <w:sz w:val="21"/>
            <w:szCs w:val="21"/>
            <w:lang w:eastAsia="en-GB"/>
          </w:rPr>
          <w:t xml:space="preserve">      &lt;</w:t>
        </w:r>
        <w:proofErr w:type="spellStart"/>
        <w:r w:rsidRPr="00AF2606">
          <w:rPr>
            <w:rFonts w:ascii="Menlo" w:eastAsia="Times New Roman" w:hAnsi="Menlo" w:cs="Menlo"/>
            <w:color w:val="000000"/>
            <w:sz w:val="21"/>
            <w:szCs w:val="21"/>
            <w:lang w:eastAsia="en-GB"/>
          </w:rPr>
          <w:t>i</w:t>
        </w:r>
        <w:proofErr w:type="spellEnd"/>
        <w:r w:rsidRPr="00AF2606">
          <w:rPr>
            <w:rFonts w:ascii="Menlo" w:eastAsia="Times New Roman" w:hAnsi="Menlo" w:cs="Menlo"/>
            <w:color w:val="000000"/>
            <w:sz w:val="21"/>
            <w:szCs w:val="21"/>
            <w:lang w:eastAsia="en-GB"/>
          </w:rPr>
          <w:t xml:space="preserve"> </w:t>
        </w:r>
        <w:proofErr w:type="spellStart"/>
        <w:r w:rsidRPr="00AF2606">
          <w:rPr>
            <w:rFonts w:ascii="Menlo" w:eastAsia="Times New Roman" w:hAnsi="Menlo" w:cs="Menlo"/>
            <w:color w:val="000000"/>
            <w:sz w:val="21"/>
            <w:szCs w:val="21"/>
            <w:lang w:eastAsia="en-GB"/>
          </w:rPr>
          <w:t>className</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"fa fa-caret-down"</w:t>
        </w:r>
        <w:r w:rsidRPr="00AF2606">
          <w:rPr>
            <w:rFonts w:ascii="Menlo" w:eastAsia="Times New Roman" w:hAnsi="Menlo" w:cs="Menlo"/>
            <w:color w:val="000000"/>
            <w:sz w:val="21"/>
            <w:szCs w:val="21"/>
            <w:lang w:eastAsia="en-GB"/>
          </w:rPr>
          <w:t xml:space="preserve"> /&gt;</w:t>
        </w:r>
      </w:ins>
    </w:p>
    <w:p w14:paraId="4069101D" w14:textId="77777777" w:rsidR="00AF2606" w:rsidRPr="00AF2606" w:rsidRDefault="00AF2606" w:rsidP="00AF2606">
      <w:pPr>
        <w:shd w:val="clear" w:color="auto" w:fill="FFFFFE"/>
        <w:spacing w:line="315" w:lineRule="atLeast"/>
        <w:rPr>
          <w:ins w:id="1443" w:author="Cian Walker" w:date="2023-01-06T21:53:00Z"/>
          <w:rFonts w:ascii="Menlo" w:eastAsia="Times New Roman" w:hAnsi="Menlo" w:cs="Menlo"/>
          <w:color w:val="000000"/>
          <w:sz w:val="21"/>
          <w:szCs w:val="21"/>
          <w:lang w:eastAsia="en-GB"/>
        </w:rPr>
      </w:pPr>
      <w:ins w:id="1444" w:author="Cian Walker" w:date="2023-01-06T21:53:00Z">
        <w:r w:rsidRPr="00AF2606">
          <w:rPr>
            <w:rFonts w:ascii="Menlo" w:eastAsia="Times New Roman" w:hAnsi="Menlo" w:cs="Menlo"/>
            <w:color w:val="000000"/>
            <w:sz w:val="21"/>
            <w:szCs w:val="21"/>
            <w:lang w:eastAsia="en-GB"/>
          </w:rPr>
          <w:t xml:space="preserve">    &lt;/button&gt;</w:t>
        </w:r>
      </w:ins>
    </w:p>
    <w:p w14:paraId="199C006E" w14:textId="77777777" w:rsidR="00AF2606" w:rsidRPr="00AF2606" w:rsidRDefault="00AF2606" w:rsidP="00AF2606">
      <w:pPr>
        <w:shd w:val="clear" w:color="auto" w:fill="FFFFFE"/>
        <w:spacing w:line="315" w:lineRule="atLeast"/>
        <w:rPr>
          <w:ins w:id="1445" w:author="Cian Walker" w:date="2023-01-06T21:53:00Z"/>
          <w:rFonts w:ascii="Menlo" w:eastAsia="Times New Roman" w:hAnsi="Menlo" w:cs="Menlo"/>
          <w:color w:val="000000"/>
          <w:sz w:val="21"/>
          <w:szCs w:val="21"/>
          <w:lang w:eastAsia="en-GB"/>
        </w:rPr>
      </w:pPr>
      <w:ins w:id="1446" w:author="Cian Walker" w:date="2023-01-06T21:53:00Z">
        <w:r w:rsidRPr="00AF2606">
          <w:rPr>
            <w:rFonts w:ascii="Menlo" w:eastAsia="Times New Roman" w:hAnsi="Menlo" w:cs="Menlo"/>
            <w:color w:val="000000"/>
            <w:sz w:val="21"/>
            <w:szCs w:val="21"/>
            <w:lang w:eastAsia="en-GB"/>
          </w:rPr>
          <w:lastRenderedPageBreak/>
          <w:t xml:space="preserve">    &lt;div </w:t>
        </w:r>
        <w:proofErr w:type="spellStart"/>
        <w:r w:rsidRPr="00AF2606">
          <w:rPr>
            <w:rFonts w:ascii="Menlo" w:eastAsia="Times New Roman" w:hAnsi="Menlo" w:cs="Menlo"/>
            <w:color w:val="000000"/>
            <w:sz w:val="21"/>
            <w:szCs w:val="21"/>
            <w:lang w:eastAsia="en-GB"/>
          </w:rPr>
          <w:t>className</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"dropdown-content"</w:t>
        </w:r>
        <w:r w:rsidRPr="00AF2606">
          <w:rPr>
            <w:rFonts w:ascii="Menlo" w:eastAsia="Times New Roman" w:hAnsi="Menlo" w:cs="Menlo"/>
            <w:color w:val="000000"/>
            <w:sz w:val="21"/>
            <w:szCs w:val="21"/>
            <w:lang w:eastAsia="en-GB"/>
          </w:rPr>
          <w:t>&gt;</w:t>
        </w:r>
      </w:ins>
    </w:p>
    <w:p w14:paraId="10C931EA" w14:textId="77777777" w:rsidR="00AF2606" w:rsidRPr="00AF2606" w:rsidRDefault="00AF2606" w:rsidP="00AF2606">
      <w:pPr>
        <w:shd w:val="clear" w:color="auto" w:fill="FFFFFE"/>
        <w:spacing w:line="315" w:lineRule="atLeast"/>
        <w:rPr>
          <w:ins w:id="1447" w:author="Cian Walker" w:date="2023-01-06T21:53:00Z"/>
          <w:rFonts w:ascii="Menlo" w:eastAsia="Times New Roman" w:hAnsi="Menlo" w:cs="Menlo"/>
          <w:color w:val="000000"/>
          <w:sz w:val="21"/>
          <w:szCs w:val="21"/>
          <w:lang w:eastAsia="en-GB"/>
        </w:rPr>
      </w:pPr>
      <w:ins w:id="1448" w:author="Cian Walker" w:date="2023-01-06T21:53:00Z">
        <w:r w:rsidRPr="00AF2606">
          <w:rPr>
            <w:rFonts w:ascii="Menlo" w:eastAsia="Times New Roman" w:hAnsi="Menlo" w:cs="Menlo"/>
            <w:color w:val="000000"/>
            <w:sz w:val="21"/>
            <w:szCs w:val="21"/>
            <w:lang w:eastAsia="en-GB"/>
          </w:rPr>
          <w:t xml:space="preserve">      &lt;a </w:t>
        </w:r>
        <w:proofErr w:type="spellStart"/>
        <w:r w:rsidRPr="00AF2606">
          <w:rPr>
            <w:rFonts w:ascii="Menlo" w:eastAsia="Times New Roman" w:hAnsi="Menlo" w:cs="Menlo"/>
            <w:color w:val="000000"/>
            <w:sz w:val="21"/>
            <w:szCs w:val="21"/>
            <w:lang w:eastAsia="en-GB"/>
          </w:rPr>
          <w:t>href</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"/FormProto.html"</w:t>
        </w:r>
        <w:r w:rsidRPr="00AF2606">
          <w:rPr>
            <w:rFonts w:ascii="Menlo" w:eastAsia="Times New Roman" w:hAnsi="Menlo" w:cs="Menlo"/>
            <w:color w:val="000000"/>
            <w:sz w:val="21"/>
            <w:szCs w:val="21"/>
            <w:lang w:eastAsia="en-GB"/>
          </w:rPr>
          <w:t>&gt;</w:t>
        </w:r>
        <w:r w:rsidRPr="00AF2606">
          <w:rPr>
            <w:rFonts w:ascii="Menlo" w:eastAsia="Times New Roman" w:hAnsi="Menlo" w:cs="Menlo"/>
            <w:color w:val="008080"/>
            <w:sz w:val="21"/>
            <w:szCs w:val="21"/>
            <w:lang w:eastAsia="en-GB"/>
          </w:rPr>
          <w:t>Submit</w:t>
        </w:r>
        <w:r w:rsidRPr="00AF2606">
          <w:rPr>
            <w:rFonts w:ascii="Menlo" w:eastAsia="Times New Roman" w:hAnsi="Menlo" w:cs="Menlo"/>
            <w:color w:val="000000"/>
            <w:sz w:val="21"/>
            <w:szCs w:val="21"/>
            <w:lang w:eastAsia="en-GB"/>
          </w:rPr>
          <w:t xml:space="preserve"> </w:t>
        </w:r>
        <w:r w:rsidRPr="00AF2606">
          <w:rPr>
            <w:rFonts w:ascii="Menlo" w:eastAsia="Times New Roman" w:hAnsi="Menlo" w:cs="Menlo"/>
            <w:color w:val="008080"/>
            <w:sz w:val="21"/>
            <w:szCs w:val="21"/>
            <w:lang w:eastAsia="en-GB"/>
          </w:rPr>
          <w:t>Prescription</w:t>
        </w:r>
        <w:r w:rsidRPr="00AF2606">
          <w:rPr>
            <w:rFonts w:ascii="Menlo" w:eastAsia="Times New Roman" w:hAnsi="Menlo" w:cs="Menlo"/>
            <w:color w:val="000000"/>
            <w:sz w:val="21"/>
            <w:szCs w:val="21"/>
            <w:lang w:eastAsia="en-GB"/>
          </w:rPr>
          <w:t>&lt;/a&gt;</w:t>
        </w:r>
      </w:ins>
    </w:p>
    <w:p w14:paraId="118C8918" w14:textId="77777777" w:rsidR="00AF2606" w:rsidRPr="00AF2606" w:rsidRDefault="00AF2606" w:rsidP="00AF2606">
      <w:pPr>
        <w:shd w:val="clear" w:color="auto" w:fill="FFFFFE"/>
        <w:spacing w:line="315" w:lineRule="atLeast"/>
        <w:rPr>
          <w:ins w:id="1449" w:author="Cian Walker" w:date="2023-01-06T21:53:00Z"/>
          <w:rFonts w:ascii="Menlo" w:eastAsia="Times New Roman" w:hAnsi="Menlo" w:cs="Menlo"/>
          <w:color w:val="000000"/>
          <w:sz w:val="21"/>
          <w:szCs w:val="21"/>
          <w:lang w:eastAsia="en-GB"/>
        </w:rPr>
      </w:pPr>
      <w:ins w:id="1450" w:author="Cian Walker" w:date="2023-01-06T21:53:00Z">
        <w:r w:rsidRPr="00AF2606">
          <w:rPr>
            <w:rFonts w:ascii="Menlo" w:eastAsia="Times New Roman" w:hAnsi="Menlo" w:cs="Menlo"/>
            <w:color w:val="000000"/>
            <w:sz w:val="21"/>
            <w:szCs w:val="21"/>
            <w:lang w:eastAsia="en-GB"/>
          </w:rPr>
          <w:t xml:space="preserve">      &lt;a </w:t>
        </w:r>
        <w:proofErr w:type="spellStart"/>
        <w:r w:rsidRPr="00AF2606">
          <w:rPr>
            <w:rFonts w:ascii="Menlo" w:eastAsia="Times New Roman" w:hAnsi="Menlo" w:cs="Menlo"/>
            <w:color w:val="000000"/>
            <w:sz w:val="21"/>
            <w:szCs w:val="21"/>
            <w:lang w:eastAsia="en-GB"/>
          </w:rPr>
          <w:t>href</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"/FormProto.html"</w:t>
        </w:r>
        <w:r w:rsidRPr="00AF2606">
          <w:rPr>
            <w:rFonts w:ascii="Menlo" w:eastAsia="Times New Roman" w:hAnsi="Menlo" w:cs="Menlo"/>
            <w:color w:val="000000"/>
            <w:sz w:val="21"/>
            <w:szCs w:val="21"/>
            <w:lang w:eastAsia="en-GB"/>
          </w:rPr>
          <w:t>&gt;</w:t>
        </w:r>
        <w:r w:rsidRPr="00AF2606">
          <w:rPr>
            <w:rFonts w:ascii="Menlo" w:eastAsia="Times New Roman" w:hAnsi="Menlo" w:cs="Menlo"/>
            <w:color w:val="008080"/>
            <w:sz w:val="21"/>
            <w:szCs w:val="21"/>
            <w:lang w:eastAsia="en-GB"/>
          </w:rPr>
          <w:t>Retrieve</w:t>
        </w:r>
        <w:r w:rsidRPr="00AF2606">
          <w:rPr>
            <w:rFonts w:ascii="Menlo" w:eastAsia="Times New Roman" w:hAnsi="Menlo" w:cs="Menlo"/>
            <w:color w:val="000000"/>
            <w:sz w:val="21"/>
            <w:szCs w:val="21"/>
            <w:lang w:eastAsia="en-GB"/>
          </w:rPr>
          <w:t xml:space="preserve"> </w:t>
        </w:r>
        <w:r w:rsidRPr="00AF2606">
          <w:rPr>
            <w:rFonts w:ascii="Menlo" w:eastAsia="Times New Roman" w:hAnsi="Menlo" w:cs="Menlo"/>
            <w:color w:val="008080"/>
            <w:sz w:val="21"/>
            <w:szCs w:val="21"/>
            <w:lang w:eastAsia="en-GB"/>
          </w:rPr>
          <w:t>Prescription</w:t>
        </w:r>
        <w:r w:rsidRPr="00AF2606">
          <w:rPr>
            <w:rFonts w:ascii="Menlo" w:eastAsia="Times New Roman" w:hAnsi="Menlo" w:cs="Menlo"/>
            <w:color w:val="000000"/>
            <w:sz w:val="21"/>
            <w:szCs w:val="21"/>
            <w:lang w:eastAsia="en-GB"/>
          </w:rPr>
          <w:t>&lt;/a&gt;</w:t>
        </w:r>
      </w:ins>
    </w:p>
    <w:p w14:paraId="57742234" w14:textId="77777777" w:rsidR="00AF2606" w:rsidRPr="00AF2606" w:rsidRDefault="00AF2606" w:rsidP="00AF2606">
      <w:pPr>
        <w:shd w:val="clear" w:color="auto" w:fill="FFFFFE"/>
        <w:spacing w:line="315" w:lineRule="atLeast"/>
        <w:rPr>
          <w:ins w:id="1451" w:author="Cian Walker" w:date="2023-01-06T21:53:00Z"/>
          <w:rFonts w:ascii="Menlo" w:eastAsia="Times New Roman" w:hAnsi="Menlo" w:cs="Menlo"/>
          <w:color w:val="000000"/>
          <w:sz w:val="21"/>
          <w:szCs w:val="21"/>
          <w:lang w:eastAsia="en-GB"/>
        </w:rPr>
      </w:pPr>
      <w:ins w:id="1452" w:author="Cian Walker" w:date="2023-01-06T21:53:00Z">
        <w:r w:rsidRPr="00AF2606">
          <w:rPr>
            <w:rFonts w:ascii="Menlo" w:eastAsia="Times New Roman" w:hAnsi="Menlo" w:cs="Menlo"/>
            <w:color w:val="000000"/>
            <w:sz w:val="21"/>
            <w:szCs w:val="21"/>
            <w:lang w:eastAsia="en-GB"/>
          </w:rPr>
          <w:t xml:space="preserve">      &lt;a </w:t>
        </w:r>
        <w:proofErr w:type="spellStart"/>
        <w:r w:rsidRPr="00AF2606">
          <w:rPr>
            <w:rFonts w:ascii="Menlo" w:eastAsia="Times New Roman" w:hAnsi="Menlo" w:cs="Menlo"/>
            <w:color w:val="000000"/>
            <w:sz w:val="21"/>
            <w:szCs w:val="21"/>
            <w:lang w:eastAsia="en-GB"/>
          </w:rPr>
          <w:t>href</w:t>
        </w:r>
        <w:proofErr w:type="spellEnd"/>
        <w:r w:rsidRPr="00AF2606">
          <w:rPr>
            <w:rFonts w:ascii="Menlo" w:eastAsia="Times New Roman" w:hAnsi="Menlo" w:cs="Menlo"/>
            <w:color w:val="000000"/>
            <w:sz w:val="21"/>
            <w:szCs w:val="21"/>
            <w:lang w:eastAsia="en-GB"/>
          </w:rPr>
          <w:t>=</w:t>
        </w:r>
        <w:r w:rsidRPr="00AF2606">
          <w:rPr>
            <w:rFonts w:ascii="Menlo" w:eastAsia="Times New Roman" w:hAnsi="Menlo" w:cs="Menlo"/>
            <w:color w:val="A31515"/>
            <w:sz w:val="21"/>
            <w:szCs w:val="21"/>
            <w:lang w:eastAsia="en-GB"/>
          </w:rPr>
          <w:t>"/FormProto.html"</w:t>
        </w:r>
        <w:r w:rsidRPr="00AF2606">
          <w:rPr>
            <w:rFonts w:ascii="Menlo" w:eastAsia="Times New Roman" w:hAnsi="Menlo" w:cs="Menlo"/>
            <w:color w:val="000000"/>
            <w:sz w:val="21"/>
            <w:szCs w:val="21"/>
            <w:lang w:eastAsia="en-GB"/>
          </w:rPr>
          <w:t>&gt;</w:t>
        </w:r>
        <w:r w:rsidRPr="00AF2606">
          <w:rPr>
            <w:rFonts w:ascii="Menlo" w:eastAsia="Times New Roman" w:hAnsi="Menlo" w:cs="Menlo"/>
            <w:color w:val="008080"/>
            <w:sz w:val="21"/>
            <w:szCs w:val="21"/>
            <w:lang w:eastAsia="en-GB"/>
          </w:rPr>
          <w:t>Amend</w:t>
        </w:r>
        <w:r w:rsidRPr="00AF2606">
          <w:rPr>
            <w:rFonts w:ascii="Menlo" w:eastAsia="Times New Roman" w:hAnsi="Menlo" w:cs="Menlo"/>
            <w:color w:val="000000"/>
            <w:sz w:val="21"/>
            <w:szCs w:val="21"/>
            <w:lang w:eastAsia="en-GB"/>
          </w:rPr>
          <w:t xml:space="preserve"> </w:t>
        </w:r>
        <w:r w:rsidRPr="00AF2606">
          <w:rPr>
            <w:rFonts w:ascii="Menlo" w:eastAsia="Times New Roman" w:hAnsi="Menlo" w:cs="Menlo"/>
            <w:color w:val="008080"/>
            <w:sz w:val="21"/>
            <w:szCs w:val="21"/>
            <w:lang w:eastAsia="en-GB"/>
          </w:rPr>
          <w:t>Prescription</w:t>
        </w:r>
        <w:r w:rsidRPr="00AF2606">
          <w:rPr>
            <w:rFonts w:ascii="Menlo" w:eastAsia="Times New Roman" w:hAnsi="Menlo" w:cs="Menlo"/>
            <w:color w:val="000000"/>
            <w:sz w:val="21"/>
            <w:szCs w:val="21"/>
            <w:lang w:eastAsia="en-GB"/>
          </w:rPr>
          <w:t>&lt;/a&gt;</w:t>
        </w:r>
      </w:ins>
    </w:p>
    <w:p w14:paraId="1D50FF7B" w14:textId="77777777" w:rsidR="00AF2606" w:rsidRPr="00AF2606" w:rsidRDefault="00AF2606" w:rsidP="00AF2606">
      <w:pPr>
        <w:shd w:val="clear" w:color="auto" w:fill="FFFFFE"/>
        <w:spacing w:line="315" w:lineRule="atLeast"/>
        <w:rPr>
          <w:ins w:id="1453" w:author="Cian Walker" w:date="2023-01-06T21:53:00Z"/>
          <w:rFonts w:ascii="Menlo" w:eastAsia="Times New Roman" w:hAnsi="Menlo" w:cs="Menlo"/>
          <w:color w:val="000000"/>
          <w:sz w:val="21"/>
          <w:szCs w:val="21"/>
          <w:lang w:eastAsia="en-GB"/>
        </w:rPr>
      </w:pPr>
      <w:ins w:id="1454" w:author="Cian Walker" w:date="2023-01-06T21:53:00Z">
        <w:r w:rsidRPr="00AF2606">
          <w:rPr>
            <w:rFonts w:ascii="Menlo" w:eastAsia="Times New Roman" w:hAnsi="Menlo" w:cs="Menlo"/>
            <w:color w:val="000000"/>
            <w:sz w:val="21"/>
            <w:szCs w:val="21"/>
            <w:lang w:eastAsia="en-GB"/>
          </w:rPr>
          <w:t xml:space="preserve">    &lt;/div&gt;</w:t>
        </w:r>
      </w:ins>
    </w:p>
    <w:p w14:paraId="4765DC50" w14:textId="77777777" w:rsidR="00AF2606" w:rsidRPr="00AF2606" w:rsidRDefault="00AF2606" w:rsidP="00AF2606">
      <w:pPr>
        <w:shd w:val="clear" w:color="auto" w:fill="FFFFFE"/>
        <w:spacing w:line="315" w:lineRule="atLeast"/>
        <w:rPr>
          <w:ins w:id="1455" w:author="Cian Walker" w:date="2023-01-06T21:53:00Z"/>
          <w:rFonts w:ascii="Menlo" w:eastAsia="Times New Roman" w:hAnsi="Menlo" w:cs="Menlo"/>
          <w:color w:val="000000"/>
          <w:sz w:val="21"/>
          <w:szCs w:val="21"/>
          <w:lang w:eastAsia="en-GB"/>
        </w:rPr>
      </w:pPr>
      <w:ins w:id="1456" w:author="Cian Walker" w:date="2023-01-06T21:53:00Z">
        <w:r w:rsidRPr="00AF2606">
          <w:rPr>
            <w:rFonts w:ascii="Menlo" w:eastAsia="Times New Roman" w:hAnsi="Menlo" w:cs="Menlo"/>
            <w:color w:val="000000"/>
            <w:sz w:val="21"/>
            <w:szCs w:val="21"/>
            <w:lang w:eastAsia="en-GB"/>
          </w:rPr>
          <w:t xml:space="preserve">  &lt;/div&gt;</w:t>
        </w:r>
      </w:ins>
    </w:p>
    <w:p w14:paraId="29C1BF9B" w14:textId="77777777" w:rsidR="00AF2606" w:rsidRPr="00AF2606" w:rsidRDefault="00AF2606" w:rsidP="00AF2606">
      <w:pPr>
        <w:shd w:val="clear" w:color="auto" w:fill="FFFFFE"/>
        <w:spacing w:line="315" w:lineRule="atLeast"/>
        <w:rPr>
          <w:ins w:id="1457" w:author="Cian Walker" w:date="2023-01-06T21:53:00Z"/>
          <w:rFonts w:ascii="Menlo" w:eastAsia="Times New Roman" w:hAnsi="Menlo" w:cs="Menlo"/>
          <w:color w:val="000000"/>
          <w:sz w:val="21"/>
          <w:szCs w:val="21"/>
          <w:lang w:eastAsia="en-GB"/>
        </w:rPr>
      </w:pPr>
      <w:ins w:id="1458" w:author="Cian Walker" w:date="2023-01-06T21:53:00Z">
        <w:r w:rsidRPr="00AF2606">
          <w:rPr>
            <w:rFonts w:ascii="Menlo" w:eastAsia="Times New Roman" w:hAnsi="Menlo" w:cs="Menlo"/>
            <w:color w:val="000000"/>
            <w:sz w:val="21"/>
            <w:szCs w:val="21"/>
            <w:lang w:eastAsia="en-GB"/>
          </w:rPr>
          <w:t>&lt;/&gt;</w:t>
        </w:r>
      </w:ins>
    </w:p>
    <w:p w14:paraId="1BC8C45E" w14:textId="5DAF521F" w:rsidR="00AF2606" w:rsidRDefault="00AF2606" w:rsidP="00D00B9F">
      <w:pPr>
        <w:pStyle w:val="Default"/>
        <w:rPr>
          <w:ins w:id="1459" w:author="Cian Walker" w:date="2023-01-06T21:54:00Z"/>
          <w:rFonts w:ascii="Times New Roman" w:hAnsi="Times New Roman" w:cs="Times New Roman"/>
        </w:rPr>
      </w:pPr>
    </w:p>
    <w:p w14:paraId="29EE64D3" w14:textId="4C341E5A" w:rsidR="00CB6214" w:rsidRDefault="00CB6214" w:rsidP="00397CA7">
      <w:pPr>
        <w:pStyle w:val="Default"/>
        <w:spacing w:line="276" w:lineRule="auto"/>
        <w:rPr>
          <w:ins w:id="1460" w:author="Cian Walker" w:date="2023-01-06T21:56:00Z"/>
          <w:rFonts w:ascii="Times New Roman" w:hAnsi="Times New Roman" w:cs="Times New Roman"/>
        </w:rPr>
      </w:pPr>
      <w:ins w:id="1461" w:author="Cian Walker" w:date="2023-01-06T21:54:00Z">
        <w:r>
          <w:rPr>
            <w:rFonts w:ascii="Times New Roman" w:hAnsi="Times New Roman" w:cs="Times New Roman"/>
          </w:rPr>
          <w:t xml:space="preserve">At this late stage </w:t>
        </w:r>
        <w:proofErr w:type="gramStart"/>
        <w:r>
          <w:rPr>
            <w:rFonts w:ascii="Times New Roman" w:hAnsi="Times New Roman" w:cs="Times New Roman"/>
          </w:rPr>
          <w:t>of  the</w:t>
        </w:r>
        <w:proofErr w:type="gramEnd"/>
        <w:r>
          <w:rPr>
            <w:rFonts w:ascii="Times New Roman" w:hAnsi="Times New Roman" w:cs="Times New Roman"/>
          </w:rPr>
          <w:t xml:space="preserve"> project, I didn’</w:t>
        </w:r>
      </w:ins>
      <w:ins w:id="1462" w:author="Cian Walker" w:date="2023-01-06T21:55:00Z">
        <w:r>
          <w:rPr>
            <w:rFonts w:ascii="Times New Roman" w:hAnsi="Times New Roman" w:cs="Times New Roman"/>
          </w:rPr>
          <w:t>t expect to be struggling with moving user interface elements around the viewing port as I had just  started to become reasonably comfortable with classic HTML.</w:t>
        </w:r>
      </w:ins>
    </w:p>
    <w:p w14:paraId="067D3C50" w14:textId="3135B796" w:rsidR="00154792" w:rsidRDefault="00154792" w:rsidP="00397CA7">
      <w:pPr>
        <w:pStyle w:val="Default"/>
        <w:spacing w:line="276" w:lineRule="auto"/>
        <w:rPr>
          <w:ins w:id="1463" w:author="Cian Walker" w:date="2023-01-06T21:56:00Z"/>
          <w:rFonts w:ascii="Times New Roman" w:hAnsi="Times New Roman" w:cs="Times New Roman"/>
        </w:rPr>
      </w:pPr>
    </w:p>
    <w:p w14:paraId="0FFAF201" w14:textId="305DC753" w:rsidR="00B47F79" w:rsidRDefault="00154792" w:rsidP="00397CA7">
      <w:pPr>
        <w:pStyle w:val="Default"/>
        <w:spacing w:line="276" w:lineRule="auto"/>
        <w:rPr>
          <w:ins w:id="1464" w:author="Cian Walker" w:date="2023-01-06T21:59:00Z"/>
          <w:rFonts w:ascii="Times New Roman" w:hAnsi="Times New Roman" w:cs="Times New Roman"/>
        </w:rPr>
      </w:pPr>
      <w:ins w:id="1465" w:author="Cian Walker" w:date="2023-01-06T21:57:00Z">
        <w:r>
          <w:rPr>
            <w:rFonts w:ascii="Times New Roman" w:hAnsi="Times New Roman" w:cs="Times New Roman"/>
          </w:rPr>
          <w:t>Depending on how it’s viewed, I ‘lost’ roughly ten days wrestling with these issues. This question/contrast will be returned t</w:t>
        </w:r>
      </w:ins>
      <w:ins w:id="1466" w:author="Cian Walker" w:date="2023-01-06T21:58:00Z">
        <w:r>
          <w:rPr>
            <w:rFonts w:ascii="Times New Roman" w:hAnsi="Times New Roman" w:cs="Times New Roman"/>
          </w:rPr>
          <w:t xml:space="preserve">o throughout the remainder of this report. Depending on whether we regard learning outcomes or treat the project like a production deadline, </w:t>
        </w:r>
        <w:proofErr w:type="gramStart"/>
        <w:r>
          <w:rPr>
            <w:rFonts w:ascii="Times New Roman" w:hAnsi="Times New Roman" w:cs="Times New Roman"/>
          </w:rPr>
          <w:t>the  appraisal</w:t>
        </w:r>
        <w:proofErr w:type="gramEnd"/>
        <w:r>
          <w:rPr>
            <w:rFonts w:ascii="Times New Roman" w:hAnsi="Times New Roman" w:cs="Times New Roman"/>
          </w:rPr>
          <w:t xml:space="preserve"> of whether my decision  to explore these </w:t>
        </w:r>
      </w:ins>
      <w:ins w:id="1467" w:author="Cian Walker" w:date="2023-01-06T21:59:00Z">
        <w:r>
          <w:rPr>
            <w:rFonts w:ascii="Times New Roman" w:hAnsi="Times New Roman" w:cs="Times New Roman"/>
          </w:rPr>
          <w:t>avenues</w:t>
        </w:r>
      </w:ins>
      <w:ins w:id="1468" w:author="Cian Walker" w:date="2023-01-06T21:58:00Z">
        <w:r>
          <w:rPr>
            <w:rFonts w:ascii="Times New Roman" w:hAnsi="Times New Roman" w:cs="Times New Roman"/>
          </w:rPr>
          <w:t xml:space="preserve"> could be seen as either </w:t>
        </w:r>
      </w:ins>
      <w:ins w:id="1469" w:author="Cian Walker" w:date="2023-01-06T21:59:00Z">
        <w:r>
          <w:rPr>
            <w:rFonts w:ascii="Times New Roman" w:hAnsi="Times New Roman" w:cs="Times New Roman"/>
          </w:rPr>
          <w:t xml:space="preserve">foolhardy or studious. </w:t>
        </w:r>
      </w:ins>
    </w:p>
    <w:p w14:paraId="79DA8AB1" w14:textId="3CE39364" w:rsidR="0048738A" w:rsidRDefault="0048738A" w:rsidP="00397CA7">
      <w:pPr>
        <w:pStyle w:val="Default"/>
        <w:spacing w:line="276" w:lineRule="auto"/>
        <w:rPr>
          <w:ins w:id="1470" w:author="Cian Walker" w:date="2023-01-06T21:59:00Z"/>
          <w:rFonts w:ascii="Times New Roman" w:hAnsi="Times New Roman" w:cs="Times New Roman"/>
        </w:rPr>
      </w:pPr>
    </w:p>
    <w:p w14:paraId="019A3335" w14:textId="5FE9A56D" w:rsidR="0048738A" w:rsidRDefault="0048738A" w:rsidP="00397CA7">
      <w:pPr>
        <w:pStyle w:val="Default"/>
        <w:spacing w:line="276" w:lineRule="auto"/>
        <w:rPr>
          <w:ins w:id="1471" w:author="Cian Walker" w:date="2023-01-06T22:02:00Z"/>
          <w:rFonts w:ascii="Times New Roman" w:hAnsi="Times New Roman" w:cs="Times New Roman"/>
        </w:rPr>
      </w:pPr>
      <w:ins w:id="1472" w:author="Cian Walker" w:date="2023-01-06T21:59:00Z">
        <w:r>
          <w:rPr>
            <w:rFonts w:ascii="Times New Roman" w:hAnsi="Times New Roman" w:cs="Times New Roman"/>
          </w:rPr>
          <w:t>From Decembe</w:t>
        </w:r>
      </w:ins>
      <w:ins w:id="1473" w:author="Cian Walker" w:date="2023-01-06T22:00:00Z">
        <w:r>
          <w:rPr>
            <w:rFonts w:ascii="Times New Roman" w:hAnsi="Times New Roman" w:cs="Times New Roman"/>
          </w:rPr>
          <w:t>r 20</w:t>
        </w:r>
        <w:r w:rsidRPr="0048738A">
          <w:rPr>
            <w:rFonts w:ascii="Times New Roman" w:hAnsi="Times New Roman" w:cs="Times New Roman"/>
            <w:vertAlign w:val="superscript"/>
            <w:rPrChange w:id="1474" w:author="Cian Walker" w:date="2023-01-06T22:00:00Z">
              <w:rPr>
                <w:rFonts w:ascii="Times New Roman" w:hAnsi="Times New Roman" w:cs="Times New Roman"/>
              </w:rPr>
            </w:rPrChange>
          </w:rPr>
          <w:t>th</w:t>
        </w:r>
        <w:r>
          <w:rPr>
            <w:rFonts w:ascii="Times New Roman" w:hAnsi="Times New Roman" w:cs="Times New Roman"/>
          </w:rPr>
          <w:t xml:space="preserve"> onwards saw the most difficult challenges the project faced, and as will be evident in the demonstration, these challenges were not entirely overcome. I had begun to </w:t>
        </w:r>
      </w:ins>
      <w:ins w:id="1475" w:author="Cian Walker" w:date="2023-01-06T22:01:00Z">
        <w:r>
          <w:rPr>
            <w:rFonts w:ascii="Times New Roman" w:hAnsi="Times New Roman" w:cs="Times New Roman"/>
          </w:rPr>
          <w:t xml:space="preserve">feel comfortable handling HTTP requests and responses of all flavours </w:t>
        </w:r>
        <w:r w:rsidR="00234EA2">
          <w:rPr>
            <w:rFonts w:ascii="Times New Roman" w:hAnsi="Times New Roman" w:cs="Times New Roman"/>
          </w:rPr>
          <w:t>but the calls and responses from within the React application felt like experienc</w:t>
        </w:r>
      </w:ins>
      <w:ins w:id="1476" w:author="Cian Walker" w:date="2023-01-06T22:02:00Z">
        <w:r w:rsidR="00234EA2">
          <w:rPr>
            <w:rFonts w:ascii="Times New Roman" w:hAnsi="Times New Roman" w:cs="Times New Roman"/>
          </w:rPr>
          <w:t xml:space="preserve">ing different laws of physics. As I will demonstrate in the presentation, GET requests for prescriptions, when made from Postman directly to the </w:t>
        </w:r>
      </w:ins>
      <w:ins w:id="1477" w:author="Cian Walker" w:date="2023-01-06T22:03:00Z">
        <w:r w:rsidR="00B47F79">
          <w:rPr>
            <w:rFonts w:ascii="Times New Roman" w:hAnsi="Times New Roman" w:cs="Times New Roman"/>
          </w:rPr>
          <w:t>Node</w:t>
        </w:r>
      </w:ins>
      <w:ins w:id="1478" w:author="Cian Walker" w:date="2023-01-06T22:02:00Z">
        <w:r w:rsidR="00234EA2">
          <w:rPr>
            <w:rFonts w:ascii="Times New Roman" w:hAnsi="Times New Roman" w:cs="Times New Roman"/>
          </w:rPr>
          <w:t xml:space="preserve"> server</w:t>
        </w:r>
      </w:ins>
      <w:ins w:id="1479" w:author="Cian Walker" w:date="2023-01-06T22:03:00Z">
        <w:r w:rsidR="00B47F79">
          <w:rPr>
            <w:rFonts w:ascii="Times New Roman" w:hAnsi="Times New Roman" w:cs="Times New Roman"/>
          </w:rPr>
          <w:t xml:space="preserve">, work perfectly. But MongoDB queries seem to somehow get lost in translation as they’re made through layers of React code. </w:t>
        </w:r>
      </w:ins>
    </w:p>
    <w:p w14:paraId="59059BA7" w14:textId="16FA531C" w:rsidR="00B47F79" w:rsidRDefault="00B47F79" w:rsidP="00397CA7">
      <w:pPr>
        <w:pStyle w:val="Default"/>
        <w:spacing w:line="276" w:lineRule="auto"/>
        <w:rPr>
          <w:ins w:id="1480" w:author="Cian Walker" w:date="2023-01-06T22:02:00Z"/>
          <w:rFonts w:ascii="Times New Roman" w:hAnsi="Times New Roman" w:cs="Times New Roman"/>
        </w:rPr>
      </w:pPr>
    </w:p>
    <w:p w14:paraId="1C532022" w14:textId="2DC60C92" w:rsidR="00B47F79" w:rsidRDefault="00B47F79" w:rsidP="00397CA7">
      <w:pPr>
        <w:pStyle w:val="Default"/>
        <w:spacing w:line="276" w:lineRule="auto"/>
        <w:rPr>
          <w:ins w:id="1481" w:author="Cian Walker" w:date="2023-01-06T20:58:00Z"/>
          <w:rFonts w:ascii="Times New Roman" w:hAnsi="Times New Roman" w:cs="Times New Roman"/>
        </w:rPr>
        <w:pPrChange w:id="1482" w:author="Cian Walker" w:date="2023-01-06T22:24:00Z">
          <w:pPr>
            <w:pStyle w:val="Default"/>
          </w:pPr>
        </w:pPrChange>
      </w:pPr>
      <w:ins w:id="1483" w:author="Cian Walker" w:date="2023-01-06T22:03:00Z">
        <w:r>
          <w:rPr>
            <w:rFonts w:ascii="Times New Roman" w:hAnsi="Times New Roman" w:cs="Times New Roman"/>
          </w:rPr>
          <w:t xml:space="preserve">In addition to this, </w:t>
        </w:r>
      </w:ins>
      <w:ins w:id="1484" w:author="Cian Walker" w:date="2023-01-06T22:04:00Z">
        <w:r>
          <w:rPr>
            <w:rFonts w:ascii="Times New Roman" w:hAnsi="Times New Roman" w:cs="Times New Roman"/>
          </w:rPr>
          <w:t xml:space="preserve">I encountered </w:t>
        </w:r>
      </w:ins>
      <w:ins w:id="1485" w:author="Cian Walker" w:date="2023-01-06T22:03:00Z">
        <w:r>
          <w:rPr>
            <w:rFonts w:ascii="Times New Roman" w:hAnsi="Times New Roman" w:cs="Times New Roman"/>
          </w:rPr>
          <w:t xml:space="preserve">a </w:t>
        </w:r>
      </w:ins>
      <w:ins w:id="1486" w:author="Cian Walker" w:date="2023-01-06T22:04:00Z">
        <w:r>
          <w:rPr>
            <w:rFonts w:ascii="Times New Roman" w:hAnsi="Times New Roman" w:cs="Times New Roman"/>
          </w:rPr>
          <w:t>Cross-Origin-Resource-Sharing (</w:t>
        </w:r>
      </w:ins>
      <w:ins w:id="1487" w:author="Cian Walker" w:date="2023-01-06T22:02:00Z">
        <w:r>
          <w:rPr>
            <w:rFonts w:ascii="Times New Roman" w:hAnsi="Times New Roman" w:cs="Times New Roman"/>
          </w:rPr>
          <w:t>C</w:t>
        </w:r>
      </w:ins>
      <w:ins w:id="1488" w:author="Cian Walker" w:date="2023-01-06T22:03:00Z">
        <w:r>
          <w:rPr>
            <w:rFonts w:ascii="Times New Roman" w:hAnsi="Times New Roman" w:cs="Times New Roman"/>
          </w:rPr>
          <w:t>ORS</w:t>
        </w:r>
      </w:ins>
      <w:ins w:id="1489" w:author="Cian Walker" w:date="2023-01-06T22:04:00Z">
        <w:r>
          <w:rPr>
            <w:rFonts w:ascii="Times New Roman" w:hAnsi="Times New Roman" w:cs="Times New Roman"/>
          </w:rPr>
          <w:t>)</w:t>
        </w:r>
      </w:ins>
      <w:ins w:id="1490" w:author="Cian Walker" w:date="2023-01-06T22:03:00Z">
        <w:r>
          <w:rPr>
            <w:rFonts w:ascii="Times New Roman" w:hAnsi="Times New Roman" w:cs="Times New Roman"/>
          </w:rPr>
          <w:t xml:space="preserve"> issue</w:t>
        </w:r>
      </w:ins>
      <w:ins w:id="1491" w:author="Cian Walker" w:date="2023-01-06T22:04:00Z">
        <w:r>
          <w:rPr>
            <w:rFonts w:ascii="Times New Roman" w:hAnsi="Times New Roman" w:cs="Times New Roman"/>
          </w:rPr>
          <w:t xml:space="preserve"> during these days </w:t>
        </w:r>
      </w:ins>
      <w:ins w:id="1492" w:author="Cian Walker" w:date="2023-01-06T22:05:00Z">
        <w:r>
          <w:rPr>
            <w:rFonts w:ascii="Times New Roman" w:hAnsi="Times New Roman" w:cs="Times New Roman"/>
          </w:rPr>
          <w:t>that, in the past it seems, and according to most training materials, could be circumvented by using a proxy in the configuration (</w:t>
        </w:r>
        <w:proofErr w:type="spellStart"/>
        <w:proofErr w:type="gramStart"/>
        <w:r>
          <w:rPr>
            <w:rFonts w:ascii="Times New Roman" w:hAnsi="Times New Roman" w:cs="Times New Roman"/>
          </w:rPr>
          <w:t>package.</w:t>
        </w:r>
      </w:ins>
      <w:ins w:id="1493" w:author="Cian Walker" w:date="2023-01-06T22:06:00Z">
        <w:r>
          <w:rPr>
            <w:rFonts w:ascii="Times New Roman" w:hAnsi="Times New Roman" w:cs="Times New Roman"/>
          </w:rPr>
          <w:t>json</w:t>
        </w:r>
      </w:ins>
      <w:proofErr w:type="spellEnd"/>
      <w:proofErr w:type="gramEnd"/>
      <w:ins w:id="1494" w:author="Cian Walker" w:date="2023-01-06T22:05:00Z">
        <w:r>
          <w:rPr>
            <w:rFonts w:ascii="Times New Roman" w:hAnsi="Times New Roman" w:cs="Times New Roman"/>
          </w:rPr>
          <w:t xml:space="preserve">) file. This meant that the backend Node server would not accept </w:t>
        </w:r>
      </w:ins>
      <w:ins w:id="1495" w:author="Cian Walker" w:date="2023-01-06T22:06:00Z">
        <w:r>
          <w:rPr>
            <w:rFonts w:ascii="Times New Roman" w:hAnsi="Times New Roman" w:cs="Times New Roman"/>
          </w:rPr>
          <w:t xml:space="preserve">HTTP requests from the frontend Node server. A node </w:t>
        </w:r>
        <w:proofErr w:type="spellStart"/>
        <w:r>
          <w:rPr>
            <w:rFonts w:ascii="Times New Roman" w:hAnsi="Times New Roman" w:cs="Times New Roman"/>
          </w:rPr>
          <w:t>cors</w:t>
        </w:r>
        <w:proofErr w:type="spellEnd"/>
        <w:r>
          <w:rPr>
            <w:rFonts w:ascii="Times New Roman" w:hAnsi="Times New Roman" w:cs="Times New Roman"/>
          </w:rPr>
          <w:t xml:space="preserve"> module was able to c</w:t>
        </w:r>
      </w:ins>
      <w:ins w:id="1496" w:author="Cian Walker" w:date="2023-01-06T22:07:00Z">
        <w:r>
          <w:rPr>
            <w:rFonts w:ascii="Times New Roman" w:hAnsi="Times New Roman" w:cs="Times New Roman"/>
          </w:rPr>
          <w:t>ircumvent this issue, but again; not before it had ‘cost’ me approximately two days.</w:t>
        </w:r>
      </w:ins>
    </w:p>
    <w:p w14:paraId="6DE04399" w14:textId="1008634F" w:rsidR="00D00B9F" w:rsidRPr="00711792" w:rsidDel="00174B8A" w:rsidRDefault="00D00B9F" w:rsidP="00397CA7">
      <w:pPr>
        <w:pStyle w:val="Default"/>
        <w:spacing w:line="276" w:lineRule="auto"/>
        <w:rPr>
          <w:del w:id="1497" w:author="Cian Walker" w:date="2023-01-06T21:26:00Z"/>
          <w:rFonts w:ascii="Times New Roman" w:hAnsi="Times New Roman" w:cs="Times New Roman"/>
        </w:rPr>
        <w:pPrChange w:id="1498" w:author="Cian Walker" w:date="2023-01-06T22:24:00Z">
          <w:pPr>
            <w:pStyle w:val="Default"/>
          </w:pPr>
        </w:pPrChange>
      </w:pPr>
      <w:del w:id="1499" w:author="Cian Walker" w:date="2023-01-06T21:26:00Z">
        <w:r w:rsidRPr="00711792" w:rsidDel="00174B8A">
          <w:rPr>
            <w:rFonts w:ascii="Times New Roman" w:hAnsi="Times New Roman" w:cs="Times New Roman"/>
          </w:rPr>
          <w:delText xml:space="preserve">The student should discuss the implementation details here. It includes software and version of software used. Any algorithm developed during this process may be discussed. Any coding snippets can be discussed. </w:delText>
        </w:r>
        <w:r w:rsidRPr="00711792" w:rsidDel="00174B8A">
          <w:rPr>
            <w:rFonts w:ascii="Times New Roman" w:hAnsi="Times New Roman" w:cs="Times New Roman"/>
            <w:i/>
            <w:iCs/>
          </w:rPr>
          <w:delText xml:space="preserve">Please note, full code should be included in appendix not in this </w:delText>
        </w:r>
      </w:del>
    </w:p>
    <w:p w14:paraId="4F8E3AAB" w14:textId="24EF1470" w:rsidR="00D00B9F" w:rsidRPr="00711792" w:rsidDel="007C1286" w:rsidRDefault="00D00B9F" w:rsidP="00397CA7">
      <w:pPr>
        <w:pStyle w:val="Default"/>
        <w:pageBreakBefore/>
        <w:spacing w:line="276" w:lineRule="auto"/>
        <w:rPr>
          <w:del w:id="1500" w:author="Cian Walker" w:date="2023-01-06T22:07:00Z"/>
          <w:rFonts w:ascii="Times New Roman" w:hAnsi="Times New Roman" w:cs="Times New Roman"/>
          <w:i/>
          <w:iCs/>
        </w:rPr>
        <w:pPrChange w:id="1501" w:author="Cian Walker" w:date="2023-01-06T22:24:00Z">
          <w:pPr>
            <w:pStyle w:val="Default"/>
            <w:pageBreakBefore/>
          </w:pPr>
        </w:pPrChange>
      </w:pPr>
      <w:del w:id="1502" w:author="Cian Walker" w:date="2023-01-06T22:07:00Z">
        <w:r w:rsidRPr="00711792" w:rsidDel="007C1286">
          <w:rPr>
            <w:rFonts w:ascii="Times New Roman" w:hAnsi="Times New Roman" w:cs="Times New Roman"/>
            <w:i/>
            <w:iCs/>
          </w:rPr>
          <w:delText>chapter</w:delText>
        </w:r>
      </w:del>
      <w:r w:rsidRPr="00711792">
        <w:rPr>
          <w:rFonts w:ascii="Times New Roman" w:hAnsi="Times New Roman" w:cs="Times New Roman"/>
          <w:i/>
          <w:iCs/>
        </w:rPr>
        <w:t xml:space="preserve">. </w:t>
      </w:r>
    </w:p>
    <w:p w14:paraId="1E6D9627" w14:textId="2473CEAF" w:rsidR="00D00B9F" w:rsidRPr="00711792" w:rsidDel="007C1286" w:rsidRDefault="00D00B9F" w:rsidP="00397CA7">
      <w:pPr>
        <w:pStyle w:val="Default"/>
        <w:spacing w:line="276" w:lineRule="auto"/>
        <w:rPr>
          <w:del w:id="1503" w:author="Cian Walker" w:date="2023-01-06T22:07:00Z"/>
          <w:rFonts w:ascii="Times New Roman" w:hAnsi="Times New Roman" w:cs="Times New Roman"/>
        </w:rPr>
        <w:pPrChange w:id="1504" w:author="Cian Walker" w:date="2023-01-06T22:24:00Z">
          <w:pPr>
            <w:pStyle w:val="Default"/>
          </w:pPr>
        </w:pPrChange>
      </w:pPr>
      <w:del w:id="1505" w:author="Cian Walker" w:date="2023-01-06T22:07:00Z">
        <w:r w:rsidRPr="00711792" w:rsidDel="007C1286">
          <w:rPr>
            <w:rFonts w:ascii="Times New Roman" w:hAnsi="Times New Roman" w:cs="Times New Roman"/>
            <w:b/>
            <w:bCs/>
          </w:rPr>
          <w:delText xml:space="preserve">Chapter 5: Testing and Results </w:delText>
        </w:r>
      </w:del>
    </w:p>
    <w:p w14:paraId="6D261C73" w14:textId="11382651" w:rsidR="00D00B9F" w:rsidRPr="00711792" w:rsidDel="007C1286" w:rsidRDefault="00D00B9F" w:rsidP="00397CA7">
      <w:pPr>
        <w:pStyle w:val="Default"/>
        <w:spacing w:line="276" w:lineRule="auto"/>
        <w:rPr>
          <w:del w:id="1506" w:author="Cian Walker" w:date="2023-01-06T22:07:00Z"/>
          <w:rFonts w:ascii="Times New Roman" w:hAnsi="Times New Roman" w:cs="Times New Roman"/>
        </w:rPr>
        <w:pPrChange w:id="1507" w:author="Cian Walker" w:date="2023-01-06T22:24:00Z">
          <w:pPr>
            <w:pStyle w:val="Default"/>
          </w:pPr>
        </w:pPrChange>
      </w:pPr>
      <w:del w:id="1508" w:author="Cian Walker" w:date="2023-01-06T22:07:00Z">
        <w:r w:rsidRPr="00711792" w:rsidDel="007C1286">
          <w:rPr>
            <w:rFonts w:ascii="Times New Roman" w:hAnsi="Times New Roman" w:cs="Times New Roman"/>
          </w:rPr>
          <w:delText xml:space="preserve">This chapter contains a clear description of testing and the results of the project. The chapter also contains a description of the results of the final tests carried out on the product. </w:delText>
        </w:r>
      </w:del>
    </w:p>
    <w:p w14:paraId="6A1E5026" w14:textId="0F49BD70" w:rsidR="00D00B9F" w:rsidRPr="00711792" w:rsidDel="007C1286" w:rsidRDefault="00D00B9F" w:rsidP="00397CA7">
      <w:pPr>
        <w:pStyle w:val="Default"/>
        <w:spacing w:line="276" w:lineRule="auto"/>
        <w:rPr>
          <w:del w:id="1509" w:author="Cian Walker" w:date="2023-01-06T22:07:00Z"/>
          <w:rFonts w:ascii="Times New Roman" w:hAnsi="Times New Roman" w:cs="Times New Roman"/>
        </w:rPr>
        <w:pPrChange w:id="1510" w:author="Cian Walker" w:date="2023-01-06T22:24:00Z">
          <w:pPr>
            <w:pStyle w:val="Default"/>
          </w:pPr>
        </w:pPrChange>
      </w:pPr>
      <w:del w:id="1511" w:author="Cian Walker" w:date="2023-01-06T22:07:00Z">
        <w:r w:rsidRPr="00711792" w:rsidDel="007C1286">
          <w:rPr>
            <w:rFonts w:ascii="Times New Roman" w:hAnsi="Times New Roman" w:cs="Times New Roman"/>
          </w:rPr>
          <w:delText xml:space="preserve">An important section in this chapter is the </w:delText>
        </w:r>
        <w:r w:rsidRPr="00711792" w:rsidDel="007C1286">
          <w:rPr>
            <w:rFonts w:ascii="Times New Roman" w:hAnsi="Times New Roman" w:cs="Times New Roman"/>
            <w:i/>
            <w:iCs/>
          </w:rPr>
          <w:delText xml:space="preserve">critical evaluation </w:delText>
        </w:r>
        <w:r w:rsidRPr="00711792" w:rsidDel="007C1286">
          <w:rPr>
            <w:rFonts w:ascii="Times New Roman" w:hAnsi="Times New Roman" w:cs="Times New Roman"/>
          </w:rPr>
          <w:delText xml:space="preserve">of the final project, where the student demonstrates the ability to critically evaluate the work done, the shortcomings in the project and so on. Objectivity is important when writing this chapter. </w:delText>
        </w:r>
      </w:del>
    </w:p>
    <w:p w14:paraId="27F5C30F" w14:textId="77777777" w:rsidR="00D00B9F" w:rsidRPr="00711792" w:rsidRDefault="00D00B9F" w:rsidP="00397CA7">
      <w:pPr>
        <w:pStyle w:val="Default"/>
        <w:pageBreakBefore/>
        <w:spacing w:line="276" w:lineRule="auto"/>
        <w:rPr>
          <w:rFonts w:ascii="Times New Roman" w:hAnsi="Times New Roman" w:cs="Times New Roman"/>
        </w:rPr>
        <w:pPrChange w:id="1512" w:author="Cian Walker" w:date="2023-01-06T22:24:00Z">
          <w:pPr>
            <w:pStyle w:val="Default"/>
            <w:pageBreakBefore/>
          </w:pPr>
        </w:pPrChange>
      </w:pPr>
    </w:p>
    <w:p w14:paraId="1A48D697" w14:textId="46EED71F" w:rsidR="00D00B9F" w:rsidRPr="007C1286" w:rsidRDefault="00D00B9F" w:rsidP="007C1286">
      <w:pPr>
        <w:pStyle w:val="Default"/>
        <w:jc w:val="center"/>
        <w:rPr>
          <w:ins w:id="1513" w:author="Cian Walker" w:date="2023-01-06T22:07:00Z"/>
          <w:rFonts w:ascii="Times New Roman" w:hAnsi="Times New Roman" w:cs="Times New Roman"/>
          <w:b/>
          <w:bCs/>
          <w:sz w:val="28"/>
          <w:szCs w:val="28"/>
          <w:u w:val="single"/>
          <w:rPrChange w:id="1514" w:author="Cian Walker" w:date="2023-01-06T22:08:00Z">
            <w:rPr>
              <w:ins w:id="1515" w:author="Cian Walker" w:date="2023-01-06T22:07:00Z"/>
              <w:rFonts w:ascii="Times New Roman" w:hAnsi="Times New Roman" w:cs="Times New Roman"/>
              <w:b/>
              <w:bCs/>
            </w:rPr>
          </w:rPrChange>
        </w:rPr>
        <w:pPrChange w:id="1516" w:author="Cian Walker" w:date="2023-01-06T22:07:00Z">
          <w:pPr>
            <w:pStyle w:val="Default"/>
          </w:pPr>
        </w:pPrChange>
      </w:pPr>
      <w:r w:rsidRPr="007C1286">
        <w:rPr>
          <w:rFonts w:ascii="Times New Roman" w:hAnsi="Times New Roman" w:cs="Times New Roman"/>
          <w:b/>
          <w:bCs/>
          <w:sz w:val="28"/>
          <w:szCs w:val="28"/>
          <w:u w:val="single"/>
          <w:rPrChange w:id="1517" w:author="Cian Walker" w:date="2023-01-06T22:08:00Z">
            <w:rPr>
              <w:rFonts w:ascii="Times New Roman" w:hAnsi="Times New Roman" w:cs="Times New Roman"/>
              <w:b/>
              <w:bCs/>
            </w:rPr>
          </w:rPrChange>
        </w:rPr>
        <w:t xml:space="preserve">Chapter 6: </w:t>
      </w:r>
      <w:ins w:id="1518" w:author="Cian Walker" w:date="2023-01-06T21:08:00Z">
        <w:r w:rsidR="00EB597B" w:rsidRPr="007C1286">
          <w:rPr>
            <w:rFonts w:ascii="Times New Roman" w:hAnsi="Times New Roman" w:cs="Times New Roman"/>
            <w:b/>
            <w:bCs/>
            <w:sz w:val="28"/>
            <w:szCs w:val="28"/>
            <w:u w:val="single"/>
            <w:rPrChange w:id="1519" w:author="Cian Walker" w:date="2023-01-06T22:08:00Z">
              <w:rPr>
                <w:rFonts w:ascii="Times New Roman" w:hAnsi="Times New Roman" w:cs="Times New Roman"/>
                <w:b/>
                <w:bCs/>
              </w:rPr>
            </w:rPrChange>
          </w:rPr>
          <w:t>Appraisal</w:t>
        </w:r>
      </w:ins>
      <w:ins w:id="1520" w:author="Cian Walker" w:date="2023-01-06T21:07:00Z">
        <w:r w:rsidR="00EB597B" w:rsidRPr="007C1286">
          <w:rPr>
            <w:rFonts w:ascii="Times New Roman" w:hAnsi="Times New Roman" w:cs="Times New Roman"/>
            <w:b/>
            <w:bCs/>
            <w:sz w:val="28"/>
            <w:szCs w:val="28"/>
            <w:u w:val="single"/>
            <w:rPrChange w:id="1521" w:author="Cian Walker" w:date="2023-01-06T22:08:00Z">
              <w:rPr>
                <w:rFonts w:ascii="Times New Roman" w:hAnsi="Times New Roman" w:cs="Times New Roman"/>
                <w:b/>
                <w:bCs/>
              </w:rPr>
            </w:rPrChange>
          </w:rPr>
          <w:t xml:space="preserve">, </w:t>
        </w:r>
      </w:ins>
      <w:r w:rsidRPr="007C1286">
        <w:rPr>
          <w:rFonts w:ascii="Times New Roman" w:hAnsi="Times New Roman" w:cs="Times New Roman"/>
          <w:b/>
          <w:bCs/>
          <w:sz w:val="28"/>
          <w:szCs w:val="28"/>
          <w:u w:val="single"/>
          <w:rPrChange w:id="1522" w:author="Cian Walker" w:date="2023-01-06T22:08:00Z">
            <w:rPr>
              <w:rFonts w:ascii="Times New Roman" w:hAnsi="Times New Roman" w:cs="Times New Roman"/>
              <w:b/>
              <w:bCs/>
            </w:rPr>
          </w:rPrChange>
        </w:rPr>
        <w:t>Conclusions and Future Work</w:t>
      </w:r>
    </w:p>
    <w:p w14:paraId="60D29DF2" w14:textId="77777777" w:rsidR="007C1286" w:rsidRDefault="007C1286" w:rsidP="00D00B9F">
      <w:pPr>
        <w:pStyle w:val="Default"/>
        <w:rPr>
          <w:ins w:id="1523" w:author="Cian Walker" w:date="2023-01-06T21:11:00Z"/>
          <w:rFonts w:ascii="Times New Roman" w:hAnsi="Times New Roman" w:cs="Times New Roman"/>
          <w:b/>
          <w:bCs/>
        </w:rPr>
      </w:pPr>
    </w:p>
    <w:p w14:paraId="38D87AF3" w14:textId="6591818E" w:rsidR="00AB7FCB" w:rsidRDefault="00AB7FCB" w:rsidP="00D00B9F">
      <w:pPr>
        <w:pStyle w:val="Default"/>
        <w:rPr>
          <w:ins w:id="1524" w:author="Cian Walker" w:date="2023-01-06T22:13:00Z"/>
          <w:rFonts w:ascii="Times New Roman" w:hAnsi="Times New Roman" w:cs="Times New Roman"/>
          <w:b/>
          <w:bCs/>
        </w:rPr>
      </w:pPr>
    </w:p>
    <w:p w14:paraId="1A240EE9" w14:textId="19C632E7" w:rsidR="00A84B92" w:rsidRDefault="00A84B92" w:rsidP="00460759">
      <w:pPr>
        <w:pStyle w:val="Default"/>
        <w:spacing w:line="276" w:lineRule="auto"/>
        <w:rPr>
          <w:ins w:id="1525" w:author="Cian Walker" w:date="2023-01-06T22:20:00Z"/>
          <w:rFonts w:ascii="Times New Roman" w:hAnsi="Times New Roman" w:cs="Times New Roman"/>
        </w:rPr>
        <w:pPrChange w:id="1526" w:author="Cian Walker" w:date="2023-01-06T22:35:00Z">
          <w:pPr>
            <w:pStyle w:val="Default"/>
          </w:pPr>
        </w:pPrChange>
      </w:pPr>
      <w:ins w:id="1527" w:author="Cian Walker" w:date="2023-01-06T22:13:00Z">
        <w:r>
          <w:rPr>
            <w:rFonts w:ascii="Times New Roman" w:hAnsi="Times New Roman" w:cs="Times New Roman"/>
          </w:rPr>
          <w:t>My appraisal of this project is bittersweet. I am bitterly disappointed at some of the holes in the desired use cases, while at the</w:t>
        </w:r>
      </w:ins>
      <w:ins w:id="1528" w:author="Cian Walker" w:date="2023-01-06T22:14:00Z">
        <w:r>
          <w:rPr>
            <w:rFonts w:ascii="Times New Roman" w:hAnsi="Times New Roman" w:cs="Times New Roman"/>
          </w:rPr>
          <w:t xml:space="preserve"> same time being most pleased with the tour I’ve taken of a completely new and self-taught programming language</w:t>
        </w:r>
      </w:ins>
      <w:ins w:id="1529" w:author="Cian Walker" w:date="2023-01-06T22:15:00Z">
        <w:r w:rsidR="009845C3">
          <w:rPr>
            <w:rFonts w:ascii="Times New Roman" w:hAnsi="Times New Roman" w:cs="Times New Roman"/>
          </w:rPr>
          <w:t>. I am also very nervous about whe</w:t>
        </w:r>
      </w:ins>
      <w:ins w:id="1530" w:author="Cian Walker" w:date="2023-01-06T22:16:00Z">
        <w:r w:rsidR="009845C3">
          <w:rPr>
            <w:rFonts w:ascii="Times New Roman" w:hAnsi="Times New Roman" w:cs="Times New Roman"/>
          </w:rPr>
          <w:t>ther, taken in totality I have done enough to warrant a passing grade. If I have, I believe it will be the</w:t>
        </w:r>
      </w:ins>
      <w:ins w:id="1531" w:author="Cian Walker" w:date="2023-01-06T22:19:00Z">
        <w:r w:rsidR="000F080B">
          <w:rPr>
            <w:rFonts w:ascii="Times New Roman" w:hAnsi="Times New Roman" w:cs="Times New Roman"/>
          </w:rPr>
          <w:t xml:space="preserve"> relatively</w:t>
        </w:r>
      </w:ins>
      <w:ins w:id="1532" w:author="Cian Walker" w:date="2023-01-06T22:16:00Z">
        <w:r w:rsidR="009845C3">
          <w:rPr>
            <w:rFonts w:ascii="Times New Roman" w:hAnsi="Times New Roman" w:cs="Times New Roman"/>
          </w:rPr>
          <w:t xml:space="preserve"> functional </w:t>
        </w:r>
      </w:ins>
      <w:ins w:id="1533" w:author="Cian Walker" w:date="2023-01-06T22:19:00Z">
        <w:r w:rsidR="000F080B">
          <w:rPr>
            <w:rFonts w:ascii="Times New Roman" w:hAnsi="Times New Roman" w:cs="Times New Roman"/>
          </w:rPr>
          <w:t xml:space="preserve">node backend server that will merit </w:t>
        </w:r>
      </w:ins>
      <w:ins w:id="1534" w:author="Cian Walker" w:date="2023-01-06T22:20:00Z">
        <w:r w:rsidR="000F080B">
          <w:rPr>
            <w:rFonts w:ascii="Times New Roman" w:hAnsi="Times New Roman" w:cs="Times New Roman"/>
          </w:rPr>
          <w:t xml:space="preserve">it. </w:t>
        </w:r>
      </w:ins>
    </w:p>
    <w:p w14:paraId="639B7792" w14:textId="3DAEFF71" w:rsidR="000F080B" w:rsidRDefault="000F080B" w:rsidP="00460759">
      <w:pPr>
        <w:pStyle w:val="Default"/>
        <w:spacing w:line="276" w:lineRule="auto"/>
        <w:rPr>
          <w:ins w:id="1535" w:author="Cian Walker" w:date="2023-01-06T22:20:00Z"/>
          <w:rFonts w:ascii="Times New Roman" w:hAnsi="Times New Roman" w:cs="Times New Roman"/>
        </w:rPr>
        <w:pPrChange w:id="1536" w:author="Cian Walker" w:date="2023-01-06T22:35:00Z">
          <w:pPr>
            <w:pStyle w:val="Default"/>
          </w:pPr>
        </w:pPrChange>
      </w:pPr>
    </w:p>
    <w:p w14:paraId="7D8A7939" w14:textId="66F7C3AD" w:rsidR="000F080B" w:rsidRPr="00A84B92" w:rsidRDefault="000F080B" w:rsidP="00460759">
      <w:pPr>
        <w:pStyle w:val="Default"/>
        <w:spacing w:line="276" w:lineRule="auto"/>
        <w:rPr>
          <w:ins w:id="1537" w:author="Cian Walker" w:date="2023-01-06T22:13:00Z"/>
          <w:rFonts w:ascii="Times New Roman" w:hAnsi="Times New Roman" w:cs="Times New Roman"/>
          <w:rPrChange w:id="1538" w:author="Cian Walker" w:date="2023-01-06T22:13:00Z">
            <w:rPr>
              <w:ins w:id="1539" w:author="Cian Walker" w:date="2023-01-06T22:13:00Z"/>
              <w:rFonts w:ascii="Times New Roman" w:hAnsi="Times New Roman" w:cs="Times New Roman"/>
              <w:b/>
              <w:bCs/>
            </w:rPr>
          </w:rPrChange>
        </w:rPr>
        <w:pPrChange w:id="1540" w:author="Cian Walker" w:date="2023-01-06T22:35:00Z">
          <w:pPr>
            <w:pStyle w:val="Default"/>
          </w:pPr>
        </w:pPrChange>
      </w:pPr>
      <w:ins w:id="1541" w:author="Cian Walker" w:date="2023-01-06T22:20:00Z">
        <w:r>
          <w:rPr>
            <w:rFonts w:ascii="Times New Roman" w:hAnsi="Times New Roman" w:cs="Times New Roman"/>
          </w:rPr>
          <w:t xml:space="preserve">The obvious fact is that I’ve </w:t>
        </w:r>
        <w:proofErr w:type="gramStart"/>
        <w:r>
          <w:rPr>
            <w:rFonts w:ascii="Times New Roman" w:hAnsi="Times New Roman" w:cs="Times New Roman"/>
          </w:rPr>
          <w:t>been  over</w:t>
        </w:r>
        <w:proofErr w:type="gramEnd"/>
        <w:r>
          <w:rPr>
            <w:rFonts w:ascii="Times New Roman" w:hAnsi="Times New Roman" w:cs="Times New Roman"/>
          </w:rPr>
          <w:t xml:space="preserve"> ambitious and perhaps over-curious which has caused me to trade any  depth  for too much breadth. The only full use</w:t>
        </w:r>
      </w:ins>
      <w:ins w:id="1542" w:author="Cian Walker" w:date="2023-01-06T22:21:00Z">
        <w:r>
          <w:rPr>
            <w:rFonts w:ascii="Times New Roman" w:hAnsi="Times New Roman" w:cs="Times New Roman"/>
          </w:rPr>
          <w:t xml:space="preserve"> case I can say </w:t>
        </w:r>
        <w:proofErr w:type="gramStart"/>
        <w:r>
          <w:rPr>
            <w:rFonts w:ascii="Times New Roman" w:hAnsi="Times New Roman" w:cs="Times New Roman"/>
          </w:rPr>
          <w:t>is  barely</w:t>
        </w:r>
        <w:proofErr w:type="gramEnd"/>
        <w:r>
          <w:rPr>
            <w:rFonts w:ascii="Times New Roman" w:hAnsi="Times New Roman" w:cs="Times New Roman"/>
          </w:rPr>
          <w:t xml:space="preserve"> fully implemented is the user authentication flow that  grants tokens on  register login, and removes them on  logout. This is no small </w:t>
        </w:r>
        <w:proofErr w:type="gramStart"/>
        <w:r>
          <w:rPr>
            <w:rFonts w:ascii="Times New Roman" w:hAnsi="Times New Roman" w:cs="Times New Roman"/>
          </w:rPr>
          <w:t>feat</w:t>
        </w:r>
        <w:proofErr w:type="gramEnd"/>
        <w:r>
          <w:rPr>
            <w:rFonts w:ascii="Times New Roman" w:hAnsi="Times New Roman" w:cs="Times New Roman"/>
          </w:rPr>
          <w:t xml:space="preserve"> but I am also disappointed I could only half implement, as deep down as th</w:t>
        </w:r>
      </w:ins>
      <w:ins w:id="1543" w:author="Cian Walker" w:date="2023-01-06T22:22:00Z">
        <w:r>
          <w:rPr>
            <w:rFonts w:ascii="Times New Roman" w:hAnsi="Times New Roman" w:cs="Times New Roman"/>
          </w:rPr>
          <w:t>e front end, identity federation with Google Identity Services (</w:t>
        </w:r>
        <w:proofErr w:type="spellStart"/>
        <w:r>
          <w:rPr>
            <w:rFonts w:ascii="Times New Roman" w:hAnsi="Times New Roman" w:cs="Times New Roman"/>
          </w:rPr>
          <w:t>ie</w:t>
        </w:r>
        <w:proofErr w:type="spellEnd"/>
        <w:r>
          <w:rPr>
            <w:rFonts w:ascii="Times New Roman" w:hAnsi="Times New Roman" w:cs="Times New Roman"/>
          </w:rPr>
          <w:t xml:space="preserve"> it can obtain tokens from Google but I didn’t have </w:t>
        </w:r>
      </w:ins>
      <w:ins w:id="1544" w:author="Cian Walker" w:date="2023-01-06T22:23:00Z">
        <w:r>
          <w:rPr>
            <w:rFonts w:ascii="Times New Roman" w:hAnsi="Times New Roman" w:cs="Times New Roman"/>
          </w:rPr>
          <w:t>time</w:t>
        </w:r>
      </w:ins>
      <w:ins w:id="1545" w:author="Cian Walker" w:date="2023-01-06T22:22:00Z">
        <w:r>
          <w:rPr>
            <w:rFonts w:ascii="Times New Roman" w:hAnsi="Times New Roman" w:cs="Times New Roman"/>
          </w:rPr>
          <w:t xml:space="preserve"> to implement an API call to the users collections to either </w:t>
        </w:r>
      </w:ins>
      <w:ins w:id="1546" w:author="Cian Walker" w:date="2023-01-06T22:24:00Z">
        <w:r w:rsidR="00397CA7">
          <w:rPr>
            <w:rFonts w:ascii="Times New Roman" w:hAnsi="Times New Roman" w:cs="Times New Roman"/>
          </w:rPr>
          <w:t>register or</w:t>
        </w:r>
      </w:ins>
      <w:ins w:id="1547" w:author="Cian Walker" w:date="2023-01-06T22:22:00Z">
        <w:r>
          <w:rPr>
            <w:rFonts w:ascii="Times New Roman" w:hAnsi="Times New Roman" w:cs="Times New Roman"/>
          </w:rPr>
          <w:t xml:space="preserve"> </w:t>
        </w:r>
      </w:ins>
      <w:ins w:id="1548" w:author="Cian Walker" w:date="2023-01-06T22:23:00Z">
        <w:r>
          <w:rPr>
            <w:rFonts w:ascii="Times New Roman" w:hAnsi="Times New Roman" w:cs="Times New Roman"/>
          </w:rPr>
          <w:t xml:space="preserve">authenticate </w:t>
        </w:r>
      </w:ins>
      <w:ins w:id="1549" w:author="Cian Walker" w:date="2023-01-06T22:25:00Z">
        <w:r w:rsidR="00397CA7">
          <w:rPr>
            <w:rFonts w:ascii="Times New Roman" w:hAnsi="Times New Roman" w:cs="Times New Roman"/>
          </w:rPr>
          <w:t xml:space="preserve">new user </w:t>
        </w:r>
      </w:ins>
      <w:ins w:id="1550" w:author="Cian Walker" w:date="2023-01-06T22:23:00Z">
        <w:r>
          <w:rPr>
            <w:rFonts w:ascii="Times New Roman" w:hAnsi="Times New Roman" w:cs="Times New Roman"/>
          </w:rPr>
          <w:t>accounts).</w:t>
        </w:r>
      </w:ins>
    </w:p>
    <w:p w14:paraId="524B99D9" w14:textId="77777777" w:rsidR="00A84B92" w:rsidRDefault="00A84B92" w:rsidP="00460759">
      <w:pPr>
        <w:pStyle w:val="Default"/>
        <w:spacing w:line="276" w:lineRule="auto"/>
        <w:rPr>
          <w:ins w:id="1551" w:author="Cian Walker" w:date="2023-01-06T21:11:00Z"/>
          <w:rFonts w:ascii="Times New Roman" w:hAnsi="Times New Roman" w:cs="Times New Roman"/>
          <w:b/>
          <w:bCs/>
        </w:rPr>
        <w:pPrChange w:id="1552" w:author="Cian Walker" w:date="2023-01-06T22:35:00Z">
          <w:pPr>
            <w:pStyle w:val="Default"/>
          </w:pPr>
        </w:pPrChange>
      </w:pPr>
    </w:p>
    <w:p w14:paraId="401E2640" w14:textId="4CEC4394" w:rsidR="00F42FB3" w:rsidRPr="00A84B92" w:rsidRDefault="00F42FB3" w:rsidP="00460759">
      <w:pPr>
        <w:pStyle w:val="Default"/>
        <w:spacing w:line="276" w:lineRule="auto"/>
        <w:rPr>
          <w:ins w:id="1553" w:author="Cian Walker" w:date="2023-01-06T20:23:00Z"/>
          <w:rFonts w:ascii="Times New Roman" w:hAnsi="Times New Roman" w:cs="Times New Roman"/>
          <w:rPrChange w:id="1554" w:author="Cian Walker" w:date="2023-01-06T22:13:00Z">
            <w:rPr>
              <w:ins w:id="1555" w:author="Cian Walker" w:date="2023-01-06T20:23:00Z"/>
              <w:rFonts w:ascii="Times New Roman" w:hAnsi="Times New Roman" w:cs="Times New Roman"/>
              <w:b/>
              <w:bCs/>
            </w:rPr>
          </w:rPrChange>
        </w:rPr>
        <w:pPrChange w:id="1556" w:author="Cian Walker" w:date="2023-01-06T22:35:00Z">
          <w:pPr>
            <w:pStyle w:val="Default"/>
          </w:pPr>
        </w:pPrChange>
      </w:pPr>
      <w:ins w:id="1557" w:author="Cian Walker" w:date="2023-01-06T20:09:00Z">
        <w:r w:rsidRPr="00A84B92">
          <w:rPr>
            <w:rFonts w:ascii="Times New Roman" w:hAnsi="Times New Roman" w:cs="Times New Roman"/>
            <w:rPrChange w:id="1558" w:author="Cian Walker" w:date="2023-01-06T22:13:00Z">
              <w:rPr>
                <w:rFonts w:ascii="Times New Roman" w:hAnsi="Times New Roman" w:cs="Times New Roman"/>
                <w:b/>
                <w:bCs/>
              </w:rPr>
            </w:rPrChange>
          </w:rPr>
          <w:t xml:space="preserve">Curiosity and </w:t>
        </w:r>
      </w:ins>
      <w:ins w:id="1559" w:author="Cian Walker" w:date="2023-01-06T22:23:00Z">
        <w:r w:rsidR="000F080B">
          <w:rPr>
            <w:rFonts w:ascii="Times New Roman" w:hAnsi="Times New Roman" w:cs="Times New Roman"/>
          </w:rPr>
          <w:t>arguable</w:t>
        </w:r>
      </w:ins>
      <w:ins w:id="1560" w:author="Cian Walker" w:date="2023-01-06T20:09:00Z">
        <w:r w:rsidRPr="00A84B92">
          <w:rPr>
            <w:rFonts w:ascii="Times New Roman" w:hAnsi="Times New Roman" w:cs="Times New Roman"/>
            <w:rPrChange w:id="1561" w:author="Cian Walker" w:date="2023-01-06T22:13:00Z">
              <w:rPr>
                <w:rFonts w:ascii="Times New Roman" w:hAnsi="Times New Roman" w:cs="Times New Roman"/>
                <w:b/>
                <w:bCs/>
              </w:rPr>
            </w:rPrChange>
          </w:rPr>
          <w:t xml:space="preserve"> desperation to</w:t>
        </w:r>
      </w:ins>
      <w:ins w:id="1562" w:author="Cian Walker" w:date="2023-01-06T22:23:00Z">
        <w:r w:rsidR="000F080B">
          <w:rPr>
            <w:rFonts w:ascii="Times New Roman" w:hAnsi="Times New Roman" w:cs="Times New Roman"/>
          </w:rPr>
          <w:t xml:space="preserve"> know about certain technology under the hood</w:t>
        </w:r>
      </w:ins>
      <w:ins w:id="1563" w:author="Cian Walker" w:date="2023-01-06T22:25:00Z">
        <w:r w:rsidR="00790111">
          <w:rPr>
            <w:rFonts w:ascii="Times New Roman" w:hAnsi="Times New Roman" w:cs="Times New Roman"/>
          </w:rPr>
          <w:t xml:space="preserve"> and</w:t>
        </w:r>
      </w:ins>
      <w:ins w:id="1564" w:author="Cian Walker" w:date="2023-01-06T20:09:00Z">
        <w:r w:rsidRPr="00A84B92">
          <w:rPr>
            <w:rFonts w:ascii="Times New Roman" w:hAnsi="Times New Roman" w:cs="Times New Roman"/>
            <w:rPrChange w:id="1565" w:author="Cian Walker" w:date="2023-01-06T22:13:00Z">
              <w:rPr>
                <w:rFonts w:ascii="Times New Roman" w:hAnsi="Times New Roman" w:cs="Times New Roman"/>
                <w:b/>
                <w:bCs/>
              </w:rPr>
            </w:rPrChange>
          </w:rPr>
          <w:t xml:space="preserve"> stick my hand</w:t>
        </w:r>
      </w:ins>
      <w:ins w:id="1566" w:author="Cian Walker" w:date="2023-01-06T20:10:00Z">
        <w:r w:rsidRPr="00A84B92">
          <w:rPr>
            <w:rFonts w:ascii="Times New Roman" w:hAnsi="Times New Roman" w:cs="Times New Roman"/>
            <w:rPrChange w:id="1567" w:author="Cian Walker" w:date="2023-01-06T22:13:00Z">
              <w:rPr>
                <w:rFonts w:ascii="Times New Roman" w:hAnsi="Times New Roman" w:cs="Times New Roman"/>
                <w:b/>
                <w:bCs/>
              </w:rPr>
            </w:rPrChange>
          </w:rPr>
          <w:t xml:space="preserve">s into </w:t>
        </w:r>
      </w:ins>
      <w:proofErr w:type="gramStart"/>
      <w:ins w:id="1568" w:author="Cian Walker" w:date="2023-01-06T22:25:00Z">
        <w:r w:rsidR="00790111">
          <w:rPr>
            <w:rFonts w:ascii="Times New Roman" w:hAnsi="Times New Roman" w:cs="Times New Roman"/>
          </w:rPr>
          <w:t>it  in</w:t>
        </w:r>
        <w:proofErr w:type="gramEnd"/>
        <w:r w:rsidR="00790111">
          <w:rPr>
            <w:rFonts w:ascii="Times New Roman" w:hAnsi="Times New Roman" w:cs="Times New Roman"/>
          </w:rPr>
          <w:t xml:space="preserve"> order to understand </w:t>
        </w:r>
      </w:ins>
      <w:ins w:id="1569" w:author="Cian Walker" w:date="2023-01-06T22:26:00Z">
        <w:r w:rsidR="00790111">
          <w:rPr>
            <w:rFonts w:ascii="Times New Roman" w:hAnsi="Times New Roman" w:cs="Times New Roman"/>
          </w:rPr>
          <w:t>it enough to</w:t>
        </w:r>
      </w:ins>
      <w:ins w:id="1570" w:author="Cian Walker" w:date="2023-01-06T22:25:00Z">
        <w:r w:rsidR="00790111">
          <w:rPr>
            <w:rFonts w:ascii="Times New Roman" w:hAnsi="Times New Roman" w:cs="Times New Roman"/>
          </w:rPr>
          <w:t xml:space="preserve"> </w:t>
        </w:r>
      </w:ins>
      <w:ins w:id="1571" w:author="Cian Walker" w:date="2023-01-06T22:26:00Z">
        <w:r w:rsidR="00790111">
          <w:rPr>
            <w:rFonts w:ascii="Times New Roman" w:hAnsi="Times New Roman" w:cs="Times New Roman"/>
          </w:rPr>
          <w:t>better</w:t>
        </w:r>
      </w:ins>
      <w:ins w:id="1572" w:author="Cian Walker" w:date="2023-01-06T22:25:00Z">
        <w:r w:rsidR="00790111">
          <w:rPr>
            <w:rFonts w:ascii="Times New Roman" w:hAnsi="Times New Roman" w:cs="Times New Roman"/>
          </w:rPr>
          <w:t xml:space="preserve"> help my (mostly </w:t>
        </w:r>
      </w:ins>
      <w:ins w:id="1573" w:author="Cian Walker" w:date="2023-01-06T20:10:00Z">
        <w:r w:rsidRPr="00A84B92">
          <w:rPr>
            <w:rFonts w:ascii="Times New Roman" w:hAnsi="Times New Roman" w:cs="Times New Roman"/>
            <w:rPrChange w:id="1574" w:author="Cian Walker" w:date="2023-01-06T22:13:00Z">
              <w:rPr>
                <w:rFonts w:ascii="Times New Roman" w:hAnsi="Times New Roman" w:cs="Times New Roman"/>
                <w:b/>
                <w:bCs/>
              </w:rPr>
            </w:rPrChange>
          </w:rPr>
          <w:t>developer</w:t>
        </w:r>
      </w:ins>
      <w:ins w:id="1575" w:author="Cian Walker" w:date="2023-01-06T22:25:00Z">
        <w:r w:rsidR="00790111">
          <w:rPr>
            <w:rFonts w:ascii="Times New Roman" w:hAnsi="Times New Roman" w:cs="Times New Roman"/>
          </w:rPr>
          <w:t>)</w:t>
        </w:r>
      </w:ins>
      <w:ins w:id="1576" w:author="Cian Walker" w:date="2023-01-06T20:10:00Z">
        <w:r w:rsidRPr="00A84B92">
          <w:rPr>
            <w:rFonts w:ascii="Times New Roman" w:hAnsi="Times New Roman" w:cs="Times New Roman"/>
            <w:rPrChange w:id="1577" w:author="Cian Walker" w:date="2023-01-06T22:13:00Z">
              <w:rPr>
                <w:rFonts w:ascii="Times New Roman" w:hAnsi="Times New Roman" w:cs="Times New Roman"/>
                <w:b/>
                <w:bCs/>
              </w:rPr>
            </w:rPrChange>
          </w:rPr>
          <w:t xml:space="preserve"> cl</w:t>
        </w:r>
      </w:ins>
      <w:ins w:id="1578" w:author="Cian Walker" w:date="2023-01-06T22:25:00Z">
        <w:r w:rsidR="00790111">
          <w:rPr>
            <w:rFonts w:ascii="Times New Roman" w:hAnsi="Times New Roman" w:cs="Times New Roman"/>
          </w:rPr>
          <w:t>ient base</w:t>
        </w:r>
      </w:ins>
      <w:ins w:id="1579" w:author="Cian Walker" w:date="2023-01-06T20:10:00Z">
        <w:r w:rsidRPr="00A84B92">
          <w:rPr>
            <w:rFonts w:ascii="Times New Roman" w:hAnsi="Times New Roman" w:cs="Times New Roman"/>
            <w:rPrChange w:id="1580" w:author="Cian Walker" w:date="2023-01-06T22:13:00Z">
              <w:rPr>
                <w:rFonts w:ascii="Times New Roman" w:hAnsi="Times New Roman" w:cs="Times New Roman"/>
                <w:b/>
                <w:bCs/>
              </w:rPr>
            </w:rPrChange>
          </w:rPr>
          <w:t xml:space="preserve"> </w:t>
        </w:r>
      </w:ins>
      <w:ins w:id="1581" w:author="Cian Walker" w:date="2023-01-06T22:26:00Z">
        <w:r w:rsidR="00790111">
          <w:rPr>
            <w:rFonts w:ascii="Times New Roman" w:hAnsi="Times New Roman" w:cs="Times New Roman"/>
          </w:rPr>
          <w:t>caused a</w:t>
        </w:r>
      </w:ins>
      <w:ins w:id="1582" w:author="Cian Walker" w:date="2023-01-06T20:10:00Z">
        <w:r w:rsidRPr="00A84B92">
          <w:rPr>
            <w:rFonts w:ascii="Times New Roman" w:hAnsi="Times New Roman" w:cs="Times New Roman"/>
            <w:rPrChange w:id="1583" w:author="Cian Walker" w:date="2023-01-06T22:13:00Z">
              <w:rPr>
                <w:rFonts w:ascii="Times New Roman" w:hAnsi="Times New Roman" w:cs="Times New Roman"/>
                <w:b/>
                <w:bCs/>
              </w:rPr>
            </w:rPrChange>
          </w:rPr>
          <w:t xml:space="preserve"> sacrifice</w:t>
        </w:r>
      </w:ins>
      <w:ins w:id="1584" w:author="Cian Walker" w:date="2023-01-06T22:26:00Z">
        <w:r w:rsidR="00790111">
          <w:rPr>
            <w:rFonts w:ascii="Times New Roman" w:hAnsi="Times New Roman" w:cs="Times New Roman"/>
          </w:rPr>
          <w:t xml:space="preserve"> of</w:t>
        </w:r>
      </w:ins>
      <w:ins w:id="1585" w:author="Cian Walker" w:date="2023-01-06T20:10:00Z">
        <w:r w:rsidRPr="00A84B92">
          <w:rPr>
            <w:rFonts w:ascii="Times New Roman" w:hAnsi="Times New Roman" w:cs="Times New Roman"/>
            <w:rPrChange w:id="1586" w:author="Cian Walker" w:date="2023-01-06T22:13:00Z">
              <w:rPr>
                <w:rFonts w:ascii="Times New Roman" w:hAnsi="Times New Roman" w:cs="Times New Roman"/>
                <w:b/>
                <w:bCs/>
              </w:rPr>
            </w:rPrChange>
          </w:rPr>
          <w:t xml:space="preserve"> functionality for exploration – I hope I can  get some credit for this but I  am very  concerned </w:t>
        </w:r>
      </w:ins>
      <w:ins w:id="1587" w:author="Cian Walker" w:date="2023-01-06T20:11:00Z">
        <w:r w:rsidRPr="00A84B92">
          <w:rPr>
            <w:rFonts w:ascii="Times New Roman" w:hAnsi="Times New Roman" w:cs="Times New Roman"/>
            <w:rPrChange w:id="1588" w:author="Cian Walker" w:date="2023-01-06T22:13:00Z">
              <w:rPr>
                <w:rFonts w:ascii="Times New Roman" w:hAnsi="Times New Roman" w:cs="Times New Roman"/>
                <w:b/>
                <w:bCs/>
              </w:rPr>
            </w:rPrChange>
          </w:rPr>
          <w:t>and disappointed, particularly with inability to finish the GET</w:t>
        </w:r>
      </w:ins>
      <w:ins w:id="1589" w:author="Cian Walker" w:date="2023-01-06T22:26:00Z">
        <w:r w:rsidR="00790111">
          <w:rPr>
            <w:rFonts w:ascii="Times New Roman" w:hAnsi="Times New Roman" w:cs="Times New Roman"/>
          </w:rPr>
          <w:t xml:space="preserve">, </w:t>
        </w:r>
      </w:ins>
      <w:ins w:id="1590" w:author="Cian Walker" w:date="2023-01-06T20:11:00Z">
        <w:r w:rsidRPr="00A84B92">
          <w:rPr>
            <w:rFonts w:ascii="Times New Roman" w:hAnsi="Times New Roman" w:cs="Times New Roman"/>
            <w:rPrChange w:id="1591" w:author="Cian Walker" w:date="2023-01-06T22:13:00Z">
              <w:rPr>
                <w:rFonts w:ascii="Times New Roman" w:hAnsi="Times New Roman" w:cs="Times New Roman"/>
                <w:b/>
                <w:bCs/>
              </w:rPr>
            </w:rPrChange>
          </w:rPr>
          <w:t>PUT</w:t>
        </w:r>
      </w:ins>
      <w:ins w:id="1592" w:author="Cian Walker" w:date="2023-01-06T22:26:00Z">
        <w:r w:rsidR="00790111">
          <w:rPr>
            <w:rFonts w:ascii="Times New Roman" w:hAnsi="Times New Roman" w:cs="Times New Roman"/>
          </w:rPr>
          <w:t>, and DELETE prescription</w:t>
        </w:r>
      </w:ins>
      <w:ins w:id="1593" w:author="Cian Walker" w:date="2023-01-06T20:11:00Z">
        <w:r w:rsidRPr="00A84B92">
          <w:rPr>
            <w:rFonts w:ascii="Times New Roman" w:hAnsi="Times New Roman" w:cs="Times New Roman"/>
            <w:rPrChange w:id="1594" w:author="Cian Walker" w:date="2023-01-06T22:13:00Z">
              <w:rPr>
                <w:rFonts w:ascii="Times New Roman" w:hAnsi="Times New Roman" w:cs="Times New Roman"/>
                <w:b/>
                <w:bCs/>
              </w:rPr>
            </w:rPrChange>
          </w:rPr>
          <w:t xml:space="preserve"> use cases</w:t>
        </w:r>
      </w:ins>
      <w:ins w:id="1595" w:author="Cian Walker" w:date="2023-01-06T22:26:00Z">
        <w:r w:rsidR="00790111">
          <w:rPr>
            <w:rFonts w:ascii="Times New Roman" w:hAnsi="Times New Roman" w:cs="Times New Roman"/>
          </w:rPr>
          <w:t>.</w:t>
        </w:r>
      </w:ins>
    </w:p>
    <w:p w14:paraId="511F67B9" w14:textId="207F9D47" w:rsidR="001E280D" w:rsidRPr="00A84B92" w:rsidRDefault="001E280D" w:rsidP="00460759">
      <w:pPr>
        <w:pStyle w:val="Default"/>
        <w:spacing w:line="276" w:lineRule="auto"/>
        <w:rPr>
          <w:ins w:id="1596" w:author="Cian Walker" w:date="2023-01-06T20:23:00Z"/>
          <w:rFonts w:ascii="Times New Roman" w:hAnsi="Times New Roman" w:cs="Times New Roman"/>
          <w:rPrChange w:id="1597" w:author="Cian Walker" w:date="2023-01-06T22:13:00Z">
            <w:rPr>
              <w:ins w:id="1598" w:author="Cian Walker" w:date="2023-01-06T20:23:00Z"/>
              <w:rFonts w:ascii="Times New Roman" w:hAnsi="Times New Roman" w:cs="Times New Roman"/>
              <w:b/>
              <w:bCs/>
            </w:rPr>
          </w:rPrChange>
        </w:rPr>
        <w:pPrChange w:id="1599" w:author="Cian Walker" w:date="2023-01-06T22:35:00Z">
          <w:pPr>
            <w:pStyle w:val="Default"/>
          </w:pPr>
        </w:pPrChange>
      </w:pPr>
    </w:p>
    <w:p w14:paraId="5AC17878" w14:textId="453297AA" w:rsidR="001E280D" w:rsidRPr="00A84B92" w:rsidRDefault="001D4461" w:rsidP="00460759">
      <w:pPr>
        <w:pStyle w:val="Default"/>
        <w:spacing w:line="276" w:lineRule="auto"/>
        <w:rPr>
          <w:ins w:id="1600" w:author="Cian Walker" w:date="2023-01-06T20:24:00Z"/>
          <w:rFonts w:ascii="Times New Roman" w:hAnsi="Times New Roman" w:cs="Times New Roman"/>
          <w:rPrChange w:id="1601" w:author="Cian Walker" w:date="2023-01-06T22:13:00Z">
            <w:rPr>
              <w:ins w:id="1602" w:author="Cian Walker" w:date="2023-01-06T20:24:00Z"/>
              <w:rFonts w:ascii="Times New Roman" w:hAnsi="Times New Roman" w:cs="Times New Roman"/>
              <w:b/>
              <w:bCs/>
            </w:rPr>
          </w:rPrChange>
        </w:rPr>
        <w:pPrChange w:id="1603" w:author="Cian Walker" w:date="2023-01-06T22:35:00Z">
          <w:pPr>
            <w:pStyle w:val="Default"/>
          </w:pPr>
        </w:pPrChange>
      </w:pPr>
      <w:ins w:id="1604" w:author="Cian Walker" w:date="2023-01-06T22:29:00Z">
        <w:r>
          <w:rPr>
            <w:rFonts w:ascii="Times New Roman" w:hAnsi="Times New Roman" w:cs="Times New Roman"/>
          </w:rPr>
          <w:t>While these basic functionalities being left unfinished, I have implemented these success</w:t>
        </w:r>
      </w:ins>
      <w:ins w:id="1605" w:author="Cian Walker" w:date="2023-01-06T22:30:00Z">
        <w:r>
          <w:rPr>
            <w:rFonts w:ascii="Times New Roman" w:hAnsi="Times New Roman" w:cs="Times New Roman"/>
          </w:rPr>
          <w:t>fully before. Therefore, the biggest disappointment of all was in not doubling down on my identity &amp; access more to write properly different workflows/clearances for docto</w:t>
        </w:r>
      </w:ins>
      <w:ins w:id="1606" w:author="Cian Walker" w:date="2023-01-06T22:31:00Z">
        <w:r>
          <w:rPr>
            <w:rFonts w:ascii="Times New Roman" w:hAnsi="Times New Roman" w:cs="Times New Roman"/>
          </w:rPr>
          <w:t xml:space="preserve">rs and pharmacists. This would be the one biggest thing I would change if I could, controlling what the different kinds of users can do once authenticated is as important as the authentication itself. Again, </w:t>
        </w:r>
      </w:ins>
      <w:ins w:id="1607" w:author="Cian Walker" w:date="2023-01-06T22:32:00Z">
        <w:r>
          <w:rPr>
            <w:rFonts w:ascii="Times New Roman" w:hAnsi="Times New Roman" w:cs="Times New Roman"/>
          </w:rPr>
          <w:t>this is a result of compromising depth for breadth and fudging too many things, resulting in none of them being thoroughly implemented.</w:t>
        </w:r>
      </w:ins>
    </w:p>
    <w:p w14:paraId="07BA6DC3" w14:textId="209F6E57" w:rsidR="001E280D" w:rsidRPr="00A84B92" w:rsidRDefault="001E280D" w:rsidP="00460759">
      <w:pPr>
        <w:pStyle w:val="Default"/>
        <w:spacing w:line="276" w:lineRule="auto"/>
        <w:rPr>
          <w:ins w:id="1608" w:author="Cian Walker" w:date="2023-01-06T20:24:00Z"/>
          <w:rFonts w:ascii="Times New Roman" w:hAnsi="Times New Roman" w:cs="Times New Roman"/>
          <w:rPrChange w:id="1609" w:author="Cian Walker" w:date="2023-01-06T22:13:00Z">
            <w:rPr>
              <w:ins w:id="1610" w:author="Cian Walker" w:date="2023-01-06T20:24:00Z"/>
              <w:rFonts w:ascii="Times New Roman" w:hAnsi="Times New Roman" w:cs="Times New Roman"/>
              <w:b/>
              <w:bCs/>
            </w:rPr>
          </w:rPrChange>
        </w:rPr>
        <w:pPrChange w:id="1611" w:author="Cian Walker" w:date="2023-01-06T22:35:00Z">
          <w:pPr>
            <w:pStyle w:val="Default"/>
          </w:pPr>
        </w:pPrChange>
      </w:pPr>
    </w:p>
    <w:p w14:paraId="4158F36E" w14:textId="77777777" w:rsidR="00460759" w:rsidRDefault="00460759" w:rsidP="00460759">
      <w:pPr>
        <w:pStyle w:val="Default"/>
        <w:spacing w:line="276" w:lineRule="auto"/>
        <w:rPr>
          <w:ins w:id="1612" w:author="Cian Walker" w:date="2023-01-06T22:36:00Z"/>
          <w:rFonts w:ascii="Times New Roman" w:hAnsi="Times New Roman" w:cs="Times New Roman"/>
        </w:rPr>
      </w:pPr>
    </w:p>
    <w:p w14:paraId="6AE3A613" w14:textId="77777777" w:rsidR="00460759" w:rsidRDefault="00460759" w:rsidP="00460759">
      <w:pPr>
        <w:pStyle w:val="Default"/>
        <w:spacing w:line="276" w:lineRule="auto"/>
        <w:rPr>
          <w:ins w:id="1613" w:author="Cian Walker" w:date="2023-01-06T22:36:00Z"/>
          <w:rFonts w:ascii="Times New Roman" w:hAnsi="Times New Roman" w:cs="Times New Roman"/>
        </w:rPr>
      </w:pPr>
    </w:p>
    <w:p w14:paraId="226827BA" w14:textId="77777777" w:rsidR="00460759" w:rsidRDefault="00460759" w:rsidP="00460759">
      <w:pPr>
        <w:pStyle w:val="Default"/>
        <w:spacing w:line="276" w:lineRule="auto"/>
        <w:rPr>
          <w:ins w:id="1614" w:author="Cian Walker" w:date="2023-01-06T22:36:00Z"/>
          <w:rFonts w:ascii="Times New Roman" w:hAnsi="Times New Roman" w:cs="Times New Roman"/>
        </w:rPr>
      </w:pPr>
    </w:p>
    <w:p w14:paraId="03A21C55" w14:textId="77777777" w:rsidR="00460759" w:rsidRDefault="00460759" w:rsidP="00460759">
      <w:pPr>
        <w:pStyle w:val="Default"/>
        <w:spacing w:line="276" w:lineRule="auto"/>
        <w:rPr>
          <w:ins w:id="1615" w:author="Cian Walker" w:date="2023-01-06T22:36:00Z"/>
          <w:rFonts w:ascii="Times New Roman" w:hAnsi="Times New Roman" w:cs="Times New Roman"/>
        </w:rPr>
      </w:pPr>
    </w:p>
    <w:p w14:paraId="0EBCF01D" w14:textId="77777777" w:rsidR="00460759" w:rsidRDefault="00460759" w:rsidP="00460759">
      <w:pPr>
        <w:pStyle w:val="Default"/>
        <w:spacing w:line="276" w:lineRule="auto"/>
        <w:rPr>
          <w:ins w:id="1616" w:author="Cian Walker" w:date="2023-01-06T22:36:00Z"/>
          <w:rFonts w:ascii="Times New Roman" w:hAnsi="Times New Roman" w:cs="Times New Roman"/>
        </w:rPr>
      </w:pPr>
    </w:p>
    <w:p w14:paraId="15C32575" w14:textId="77777777" w:rsidR="00460759" w:rsidRDefault="00460759" w:rsidP="00460759">
      <w:pPr>
        <w:pStyle w:val="Default"/>
        <w:spacing w:line="276" w:lineRule="auto"/>
        <w:rPr>
          <w:ins w:id="1617" w:author="Cian Walker" w:date="2023-01-06T22:36:00Z"/>
          <w:rFonts w:ascii="Times New Roman" w:hAnsi="Times New Roman" w:cs="Times New Roman"/>
        </w:rPr>
      </w:pPr>
    </w:p>
    <w:p w14:paraId="156A5B51" w14:textId="77777777" w:rsidR="00460759" w:rsidRDefault="00460759" w:rsidP="00460759">
      <w:pPr>
        <w:pStyle w:val="Default"/>
        <w:spacing w:line="276" w:lineRule="auto"/>
        <w:rPr>
          <w:ins w:id="1618" w:author="Cian Walker" w:date="2023-01-06T22:36:00Z"/>
          <w:rFonts w:ascii="Times New Roman" w:hAnsi="Times New Roman" w:cs="Times New Roman"/>
        </w:rPr>
      </w:pPr>
    </w:p>
    <w:p w14:paraId="5D844245" w14:textId="77777777" w:rsidR="00460759" w:rsidRDefault="00460759" w:rsidP="00460759">
      <w:pPr>
        <w:pStyle w:val="Default"/>
        <w:spacing w:line="276" w:lineRule="auto"/>
        <w:rPr>
          <w:ins w:id="1619" w:author="Cian Walker" w:date="2023-01-06T22:36:00Z"/>
          <w:rFonts w:ascii="Times New Roman" w:hAnsi="Times New Roman" w:cs="Times New Roman"/>
        </w:rPr>
      </w:pPr>
    </w:p>
    <w:p w14:paraId="2FE7005D" w14:textId="77777777" w:rsidR="00460759" w:rsidRDefault="00460759" w:rsidP="00460759">
      <w:pPr>
        <w:pStyle w:val="Default"/>
        <w:spacing w:line="276" w:lineRule="auto"/>
        <w:rPr>
          <w:ins w:id="1620" w:author="Cian Walker" w:date="2023-01-06T22:36:00Z"/>
          <w:rFonts w:ascii="Times New Roman" w:hAnsi="Times New Roman" w:cs="Times New Roman"/>
        </w:rPr>
      </w:pPr>
    </w:p>
    <w:p w14:paraId="45488A6D" w14:textId="77777777" w:rsidR="00460759" w:rsidRDefault="00460759" w:rsidP="00460759">
      <w:pPr>
        <w:pStyle w:val="Default"/>
        <w:spacing w:line="276" w:lineRule="auto"/>
        <w:rPr>
          <w:ins w:id="1621" w:author="Cian Walker" w:date="2023-01-06T22:36:00Z"/>
          <w:rFonts w:ascii="Times New Roman" w:hAnsi="Times New Roman" w:cs="Times New Roman"/>
        </w:rPr>
      </w:pPr>
    </w:p>
    <w:p w14:paraId="5025CD3E" w14:textId="77777777" w:rsidR="00460759" w:rsidRDefault="00460759" w:rsidP="00460759">
      <w:pPr>
        <w:pStyle w:val="Default"/>
        <w:spacing w:line="276" w:lineRule="auto"/>
        <w:rPr>
          <w:ins w:id="1622" w:author="Cian Walker" w:date="2023-01-06T22:36:00Z"/>
          <w:rFonts w:ascii="Times New Roman" w:hAnsi="Times New Roman" w:cs="Times New Roman"/>
        </w:rPr>
      </w:pPr>
    </w:p>
    <w:p w14:paraId="216E948F" w14:textId="77777777" w:rsidR="00460759" w:rsidRDefault="00460759" w:rsidP="00460759">
      <w:pPr>
        <w:pStyle w:val="Default"/>
        <w:spacing w:line="276" w:lineRule="auto"/>
        <w:rPr>
          <w:ins w:id="1623" w:author="Cian Walker" w:date="2023-01-06T22:36:00Z"/>
          <w:rFonts w:ascii="Times New Roman" w:hAnsi="Times New Roman" w:cs="Times New Roman"/>
        </w:rPr>
      </w:pPr>
    </w:p>
    <w:p w14:paraId="1F58C30B" w14:textId="62828418" w:rsidR="001E280D" w:rsidRPr="00A84B92" w:rsidRDefault="001D4461" w:rsidP="00460759">
      <w:pPr>
        <w:pStyle w:val="Default"/>
        <w:spacing w:line="276" w:lineRule="auto"/>
        <w:rPr>
          <w:ins w:id="1624" w:author="Cian Walker" w:date="2023-01-06T20:39:00Z"/>
          <w:rFonts w:ascii="Times New Roman" w:hAnsi="Times New Roman" w:cs="Times New Roman"/>
          <w:rPrChange w:id="1625" w:author="Cian Walker" w:date="2023-01-06T22:13:00Z">
            <w:rPr>
              <w:ins w:id="1626" w:author="Cian Walker" w:date="2023-01-06T20:39:00Z"/>
              <w:rFonts w:ascii="Times New Roman" w:hAnsi="Times New Roman" w:cs="Times New Roman"/>
              <w:b/>
              <w:bCs/>
            </w:rPr>
          </w:rPrChange>
        </w:rPr>
        <w:pPrChange w:id="1627" w:author="Cian Walker" w:date="2023-01-06T22:35:00Z">
          <w:pPr>
            <w:pStyle w:val="Default"/>
          </w:pPr>
        </w:pPrChange>
      </w:pPr>
      <w:ins w:id="1628" w:author="Cian Walker" w:date="2023-01-06T22:32:00Z">
        <w:r>
          <w:rPr>
            <w:rFonts w:ascii="Times New Roman" w:hAnsi="Times New Roman" w:cs="Times New Roman"/>
          </w:rPr>
          <w:lastRenderedPageBreak/>
          <w:t>Here is a table of sacrifices and gains</w:t>
        </w:r>
      </w:ins>
      <w:ins w:id="1629" w:author="Cian Walker" w:date="2023-01-06T22:36:00Z">
        <w:r w:rsidR="00460759">
          <w:rPr>
            <w:rFonts w:ascii="Times New Roman" w:hAnsi="Times New Roman" w:cs="Times New Roman"/>
          </w:rPr>
          <w:t xml:space="preserve"> caused </w:t>
        </w:r>
        <w:proofErr w:type="gramStart"/>
        <w:r w:rsidR="00460759">
          <w:rPr>
            <w:rFonts w:ascii="Times New Roman" w:hAnsi="Times New Roman" w:cs="Times New Roman"/>
          </w:rPr>
          <w:t>by  my</w:t>
        </w:r>
        <w:proofErr w:type="gramEnd"/>
        <w:r w:rsidR="00460759">
          <w:rPr>
            <w:rFonts w:ascii="Times New Roman" w:hAnsi="Times New Roman" w:cs="Times New Roman"/>
          </w:rPr>
          <w:t xml:space="preserve"> decision to indulge my curiosity rather  than play conservatively and implement successful use cases </w:t>
        </w:r>
      </w:ins>
      <w:ins w:id="1630" w:author="Cian Walker" w:date="2023-01-06T22:32:00Z">
        <w:r>
          <w:rPr>
            <w:rFonts w:ascii="Times New Roman" w:hAnsi="Times New Roman" w:cs="Times New Roman"/>
          </w:rPr>
          <w:t>:</w:t>
        </w:r>
      </w:ins>
    </w:p>
    <w:p w14:paraId="0FDCF9FC" w14:textId="4D37D68A" w:rsidR="004B6D22" w:rsidRDefault="004B6D22" w:rsidP="00D00B9F">
      <w:pPr>
        <w:pStyle w:val="Default"/>
        <w:rPr>
          <w:ins w:id="1631" w:author="Cian Walker" w:date="2023-01-06T20:39:00Z"/>
          <w:rFonts w:ascii="Times New Roman" w:hAnsi="Times New Roman" w:cs="Times New Roman"/>
          <w:b/>
          <w:bCs/>
        </w:rPr>
      </w:pPr>
    </w:p>
    <w:p w14:paraId="722E53C2" w14:textId="77777777" w:rsidR="004B6D22" w:rsidRDefault="004B6D22" w:rsidP="00D00B9F">
      <w:pPr>
        <w:pStyle w:val="Default"/>
        <w:rPr>
          <w:ins w:id="1632" w:author="Cian Walker" w:date="2023-01-06T20:38:00Z"/>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4B6D22" w14:paraId="0DE738A7" w14:textId="77777777" w:rsidTr="004B6D22">
        <w:trPr>
          <w:ins w:id="1633" w:author="Cian Walker" w:date="2023-01-06T20:39:00Z"/>
        </w:trPr>
        <w:tc>
          <w:tcPr>
            <w:tcW w:w="4508" w:type="dxa"/>
          </w:tcPr>
          <w:p w14:paraId="26C94440" w14:textId="452F2C66" w:rsidR="004B6D22" w:rsidRDefault="004B6D22" w:rsidP="00D00B9F">
            <w:pPr>
              <w:pStyle w:val="Default"/>
              <w:rPr>
                <w:ins w:id="1634" w:author="Cian Walker" w:date="2023-01-06T20:39:00Z"/>
                <w:rFonts w:ascii="Times New Roman" w:hAnsi="Times New Roman" w:cs="Times New Roman"/>
                <w:b/>
                <w:bCs/>
              </w:rPr>
            </w:pPr>
            <w:ins w:id="1635" w:author="Cian Walker" w:date="2023-01-06T20:39:00Z">
              <w:r>
                <w:rPr>
                  <w:rFonts w:ascii="Times New Roman" w:hAnsi="Times New Roman" w:cs="Times New Roman"/>
                  <w:b/>
                  <w:bCs/>
                </w:rPr>
                <w:t>Sacrificed</w:t>
              </w:r>
            </w:ins>
          </w:p>
        </w:tc>
        <w:tc>
          <w:tcPr>
            <w:tcW w:w="4508" w:type="dxa"/>
          </w:tcPr>
          <w:p w14:paraId="124C22FF" w14:textId="52F93543" w:rsidR="004B6D22" w:rsidRDefault="004B6D22" w:rsidP="00D00B9F">
            <w:pPr>
              <w:pStyle w:val="Default"/>
              <w:rPr>
                <w:ins w:id="1636" w:author="Cian Walker" w:date="2023-01-06T20:39:00Z"/>
                <w:rFonts w:ascii="Times New Roman" w:hAnsi="Times New Roman" w:cs="Times New Roman"/>
                <w:b/>
                <w:bCs/>
              </w:rPr>
            </w:pPr>
            <w:ins w:id="1637" w:author="Cian Walker" w:date="2023-01-06T20:39:00Z">
              <w:r>
                <w:rPr>
                  <w:rFonts w:ascii="Times New Roman" w:hAnsi="Times New Roman" w:cs="Times New Roman"/>
                  <w:b/>
                  <w:bCs/>
                </w:rPr>
                <w:t>Gained</w:t>
              </w:r>
            </w:ins>
          </w:p>
        </w:tc>
      </w:tr>
      <w:tr w:rsidR="004B6D22" w14:paraId="50334925" w14:textId="77777777" w:rsidTr="004B6D22">
        <w:trPr>
          <w:ins w:id="1638" w:author="Cian Walker" w:date="2023-01-06T20:39:00Z"/>
        </w:trPr>
        <w:tc>
          <w:tcPr>
            <w:tcW w:w="4508" w:type="dxa"/>
          </w:tcPr>
          <w:p w14:paraId="7A7511FE" w14:textId="7713BA14" w:rsidR="004B6D22" w:rsidRDefault="00A262FC" w:rsidP="00D00B9F">
            <w:pPr>
              <w:pStyle w:val="Default"/>
              <w:rPr>
                <w:ins w:id="1639" w:author="Cian Walker" w:date="2023-01-06T20:39:00Z"/>
                <w:rFonts w:ascii="Times New Roman" w:hAnsi="Times New Roman" w:cs="Times New Roman"/>
                <w:b/>
                <w:bCs/>
              </w:rPr>
            </w:pPr>
            <w:ins w:id="1640" w:author="Cian Walker" w:date="2023-01-06T22:15:00Z">
              <w:r>
                <w:rPr>
                  <w:rFonts w:ascii="Times New Roman" w:hAnsi="Times New Roman" w:cs="Times New Roman"/>
                  <w:b/>
                  <w:bCs/>
                </w:rPr>
                <w:t xml:space="preserve">Pharmacist /Doctor </w:t>
              </w:r>
            </w:ins>
            <w:ins w:id="1641" w:author="Cian Walker" w:date="2023-01-06T22:36:00Z">
              <w:r w:rsidR="00460759">
                <w:rPr>
                  <w:rFonts w:ascii="Times New Roman" w:hAnsi="Times New Roman" w:cs="Times New Roman"/>
                  <w:b/>
                  <w:bCs/>
                </w:rPr>
                <w:t>Divergent Role</w:t>
              </w:r>
            </w:ins>
            <w:ins w:id="1642" w:author="Cian Walker" w:date="2023-01-06T22:15:00Z">
              <w:r>
                <w:rPr>
                  <w:rFonts w:ascii="Times New Roman" w:hAnsi="Times New Roman" w:cs="Times New Roman"/>
                  <w:b/>
                  <w:bCs/>
                </w:rPr>
                <w:t xml:space="preserve"> Authorisation </w:t>
              </w:r>
            </w:ins>
          </w:p>
        </w:tc>
        <w:tc>
          <w:tcPr>
            <w:tcW w:w="4508" w:type="dxa"/>
          </w:tcPr>
          <w:p w14:paraId="7840275E" w14:textId="39478AC2" w:rsidR="004B6D22" w:rsidRDefault="00196F4E" w:rsidP="00D00B9F">
            <w:pPr>
              <w:pStyle w:val="Default"/>
              <w:rPr>
                <w:ins w:id="1643" w:author="Cian Walker" w:date="2023-01-06T20:39:00Z"/>
                <w:rFonts w:ascii="Times New Roman" w:hAnsi="Times New Roman" w:cs="Times New Roman"/>
                <w:b/>
                <w:bCs/>
              </w:rPr>
            </w:pPr>
            <w:ins w:id="1644" w:author="Cian Walker" w:date="2023-01-06T22:32:00Z">
              <w:r>
                <w:rPr>
                  <w:rFonts w:ascii="Times New Roman" w:hAnsi="Times New Roman" w:cs="Times New Roman"/>
                  <w:b/>
                  <w:bCs/>
                </w:rPr>
                <w:t>Intermedia</w:t>
              </w:r>
            </w:ins>
            <w:ins w:id="1645" w:author="Cian Walker" w:date="2023-01-06T22:33:00Z">
              <w:r>
                <w:rPr>
                  <w:rFonts w:ascii="Times New Roman" w:hAnsi="Times New Roman" w:cs="Times New Roman"/>
                  <w:b/>
                  <w:bCs/>
                </w:rPr>
                <w:t>te JavaScript competency</w:t>
              </w:r>
            </w:ins>
          </w:p>
        </w:tc>
      </w:tr>
      <w:tr w:rsidR="004B6D22" w14:paraId="4CB0D156" w14:textId="77777777" w:rsidTr="004B6D22">
        <w:trPr>
          <w:ins w:id="1646" w:author="Cian Walker" w:date="2023-01-06T20:39:00Z"/>
        </w:trPr>
        <w:tc>
          <w:tcPr>
            <w:tcW w:w="4508" w:type="dxa"/>
          </w:tcPr>
          <w:p w14:paraId="5A89DDFE" w14:textId="04643458" w:rsidR="004B6D22" w:rsidRDefault="00012ABC" w:rsidP="00D00B9F">
            <w:pPr>
              <w:pStyle w:val="Default"/>
              <w:rPr>
                <w:ins w:id="1647" w:author="Cian Walker" w:date="2023-01-06T20:39:00Z"/>
                <w:rFonts w:ascii="Times New Roman" w:hAnsi="Times New Roman" w:cs="Times New Roman"/>
                <w:b/>
                <w:bCs/>
              </w:rPr>
            </w:pPr>
            <w:ins w:id="1648" w:author="Cian Walker" w:date="2023-01-06T20:47:00Z">
              <w:r>
                <w:rPr>
                  <w:rFonts w:ascii="Times New Roman" w:hAnsi="Times New Roman" w:cs="Times New Roman"/>
                  <w:b/>
                  <w:bCs/>
                </w:rPr>
                <w:t>IMC / PSI Number Validator</w:t>
              </w:r>
            </w:ins>
          </w:p>
        </w:tc>
        <w:tc>
          <w:tcPr>
            <w:tcW w:w="4508" w:type="dxa"/>
          </w:tcPr>
          <w:p w14:paraId="76163309" w14:textId="3F0E51D0" w:rsidR="004B6D22" w:rsidRDefault="00A721CC" w:rsidP="00D00B9F">
            <w:pPr>
              <w:pStyle w:val="Default"/>
              <w:rPr>
                <w:ins w:id="1649" w:author="Cian Walker" w:date="2023-01-06T20:39:00Z"/>
                <w:rFonts w:ascii="Times New Roman" w:hAnsi="Times New Roman" w:cs="Times New Roman"/>
                <w:b/>
                <w:bCs/>
              </w:rPr>
            </w:pPr>
            <w:ins w:id="1650" w:author="Cian Walker" w:date="2023-01-06T20:48:00Z">
              <w:r>
                <w:rPr>
                  <w:rFonts w:ascii="Times New Roman" w:hAnsi="Times New Roman" w:cs="Times New Roman"/>
                  <w:b/>
                  <w:bCs/>
                </w:rPr>
                <w:t xml:space="preserve">Single Page App </w:t>
              </w:r>
            </w:ins>
            <w:ins w:id="1651" w:author="Cian Walker" w:date="2023-01-06T22:33:00Z">
              <w:r w:rsidR="00196F4E">
                <w:rPr>
                  <w:rFonts w:ascii="Times New Roman" w:hAnsi="Times New Roman" w:cs="Times New Roman"/>
                  <w:b/>
                  <w:bCs/>
                </w:rPr>
                <w:t>D</w:t>
              </w:r>
            </w:ins>
            <w:ins w:id="1652" w:author="Cian Walker" w:date="2023-01-06T20:48:00Z">
              <w:r>
                <w:rPr>
                  <w:rFonts w:ascii="Times New Roman" w:hAnsi="Times New Roman" w:cs="Times New Roman"/>
                  <w:b/>
                  <w:bCs/>
                </w:rPr>
                <w:t xml:space="preserve">ev </w:t>
              </w:r>
            </w:ins>
            <w:ins w:id="1653" w:author="Cian Walker" w:date="2023-01-06T22:33:00Z">
              <w:r w:rsidR="00196F4E">
                <w:rPr>
                  <w:rFonts w:ascii="Times New Roman" w:hAnsi="Times New Roman" w:cs="Times New Roman"/>
                  <w:b/>
                  <w:bCs/>
                </w:rPr>
                <w:t>U</w:t>
              </w:r>
            </w:ins>
            <w:ins w:id="1654" w:author="Cian Walker" w:date="2023-01-06T20:48:00Z">
              <w:r>
                <w:rPr>
                  <w:rFonts w:ascii="Times New Roman" w:hAnsi="Times New Roman" w:cs="Times New Roman"/>
                  <w:b/>
                  <w:bCs/>
                </w:rPr>
                <w:t>nderstanding</w:t>
              </w:r>
            </w:ins>
          </w:p>
        </w:tc>
      </w:tr>
      <w:tr w:rsidR="004B6D22" w14:paraId="08CA46E6" w14:textId="77777777" w:rsidTr="004B6D22">
        <w:trPr>
          <w:ins w:id="1655" w:author="Cian Walker" w:date="2023-01-06T20:39:00Z"/>
        </w:trPr>
        <w:tc>
          <w:tcPr>
            <w:tcW w:w="4508" w:type="dxa"/>
          </w:tcPr>
          <w:p w14:paraId="365BADD4" w14:textId="2475F386" w:rsidR="004B6D22" w:rsidRDefault="00A721CC" w:rsidP="00D00B9F">
            <w:pPr>
              <w:pStyle w:val="Default"/>
              <w:rPr>
                <w:ins w:id="1656" w:author="Cian Walker" w:date="2023-01-06T20:39:00Z"/>
                <w:rFonts w:ascii="Times New Roman" w:hAnsi="Times New Roman" w:cs="Times New Roman"/>
                <w:b/>
                <w:bCs/>
              </w:rPr>
            </w:pPr>
            <w:ins w:id="1657" w:author="Cian Walker" w:date="2023-01-06T20:48:00Z">
              <w:r>
                <w:rPr>
                  <w:rFonts w:ascii="Times New Roman" w:hAnsi="Times New Roman" w:cs="Times New Roman"/>
                  <w:b/>
                  <w:bCs/>
                </w:rPr>
                <w:t>Polished UI</w:t>
              </w:r>
            </w:ins>
          </w:p>
        </w:tc>
        <w:tc>
          <w:tcPr>
            <w:tcW w:w="4508" w:type="dxa"/>
          </w:tcPr>
          <w:p w14:paraId="762872D5" w14:textId="39AFBC2E" w:rsidR="004B6D22" w:rsidRDefault="00196F4E" w:rsidP="00D00B9F">
            <w:pPr>
              <w:pStyle w:val="Default"/>
              <w:rPr>
                <w:ins w:id="1658" w:author="Cian Walker" w:date="2023-01-06T20:39:00Z"/>
                <w:rFonts w:ascii="Times New Roman" w:hAnsi="Times New Roman" w:cs="Times New Roman"/>
                <w:b/>
                <w:bCs/>
              </w:rPr>
            </w:pPr>
            <w:ins w:id="1659" w:author="Cian Walker" w:date="2023-01-06T22:33:00Z">
              <w:r>
                <w:rPr>
                  <w:rFonts w:ascii="Times New Roman" w:hAnsi="Times New Roman" w:cs="Times New Roman"/>
                  <w:b/>
                  <w:bCs/>
                </w:rPr>
                <w:t>Understanding of the async Node backend paradigm.</w:t>
              </w:r>
            </w:ins>
          </w:p>
        </w:tc>
      </w:tr>
      <w:tr w:rsidR="00196F4E" w14:paraId="02A551AA" w14:textId="77777777" w:rsidTr="004B6D22">
        <w:trPr>
          <w:ins w:id="1660" w:author="Cian Walker" w:date="2023-01-06T20:39:00Z"/>
        </w:trPr>
        <w:tc>
          <w:tcPr>
            <w:tcW w:w="4508" w:type="dxa"/>
          </w:tcPr>
          <w:p w14:paraId="530EA039" w14:textId="264341A9" w:rsidR="00196F4E" w:rsidRDefault="00196F4E" w:rsidP="00196F4E">
            <w:pPr>
              <w:pStyle w:val="Default"/>
              <w:rPr>
                <w:ins w:id="1661" w:author="Cian Walker" w:date="2023-01-06T20:39:00Z"/>
                <w:rFonts w:ascii="Times New Roman" w:hAnsi="Times New Roman" w:cs="Times New Roman"/>
                <w:b/>
                <w:bCs/>
              </w:rPr>
            </w:pPr>
            <w:ins w:id="1662" w:author="Cian Walker" w:date="2023-01-06T20:52:00Z">
              <w:r>
                <w:rPr>
                  <w:rFonts w:ascii="Times New Roman" w:hAnsi="Times New Roman" w:cs="Times New Roman"/>
                  <w:b/>
                  <w:bCs/>
                </w:rPr>
                <w:t xml:space="preserve">Marking </w:t>
              </w:r>
            </w:ins>
            <w:ins w:id="1663" w:author="Cian Walker" w:date="2023-01-06T22:34:00Z">
              <w:r w:rsidR="001F7AD1">
                <w:rPr>
                  <w:rFonts w:ascii="Times New Roman" w:hAnsi="Times New Roman" w:cs="Times New Roman"/>
                  <w:b/>
                  <w:bCs/>
                </w:rPr>
                <w:t>Prescriptions ‘</w:t>
              </w:r>
            </w:ins>
            <w:ins w:id="1664" w:author="Cian Walker" w:date="2023-01-06T20:52:00Z">
              <w:r>
                <w:rPr>
                  <w:rFonts w:ascii="Times New Roman" w:hAnsi="Times New Roman" w:cs="Times New Roman"/>
                  <w:b/>
                  <w:bCs/>
                </w:rPr>
                <w:t>dispensed’</w:t>
              </w:r>
            </w:ins>
            <w:ins w:id="1665" w:author="Cian Walker" w:date="2023-01-06T22:35:00Z">
              <w:r w:rsidR="001F7AD1">
                <w:rPr>
                  <w:rFonts w:ascii="Times New Roman" w:hAnsi="Times New Roman" w:cs="Times New Roman"/>
                  <w:b/>
                  <w:bCs/>
                </w:rPr>
                <w:t xml:space="preserve"> with timestamp.</w:t>
              </w:r>
            </w:ins>
          </w:p>
        </w:tc>
        <w:tc>
          <w:tcPr>
            <w:tcW w:w="4508" w:type="dxa"/>
          </w:tcPr>
          <w:p w14:paraId="73258D29" w14:textId="6BD80DA3" w:rsidR="00196F4E" w:rsidRDefault="00196F4E" w:rsidP="00196F4E">
            <w:pPr>
              <w:pStyle w:val="Default"/>
              <w:rPr>
                <w:ins w:id="1666" w:author="Cian Walker" w:date="2023-01-06T20:39:00Z"/>
                <w:rFonts w:ascii="Times New Roman" w:hAnsi="Times New Roman" w:cs="Times New Roman"/>
                <w:b/>
                <w:bCs/>
              </w:rPr>
            </w:pPr>
            <w:ins w:id="1667" w:author="Cian Walker" w:date="2023-01-06T22:33:00Z">
              <w:r>
                <w:rPr>
                  <w:rFonts w:ascii="Times New Roman" w:hAnsi="Times New Roman" w:cs="Times New Roman"/>
                  <w:b/>
                  <w:bCs/>
                </w:rPr>
                <w:t xml:space="preserve">In depth </w:t>
              </w:r>
              <w:proofErr w:type="gramStart"/>
              <w:r>
                <w:rPr>
                  <w:rFonts w:ascii="Times New Roman" w:hAnsi="Times New Roman" w:cs="Times New Roman"/>
                  <w:b/>
                  <w:bCs/>
                </w:rPr>
                <w:t>understanding  of</w:t>
              </w:r>
              <w:proofErr w:type="gramEnd"/>
              <w:r>
                <w:rPr>
                  <w:rFonts w:ascii="Times New Roman" w:hAnsi="Times New Roman" w:cs="Times New Roman"/>
                  <w:b/>
                  <w:bCs/>
                </w:rPr>
                <w:t xml:space="preserve"> HTTP request and response processes</w:t>
              </w:r>
            </w:ins>
          </w:p>
        </w:tc>
      </w:tr>
      <w:tr w:rsidR="00196F4E" w14:paraId="5966E1F7" w14:textId="77777777" w:rsidTr="004B6D22">
        <w:trPr>
          <w:ins w:id="1668" w:author="Cian Walker" w:date="2023-01-06T22:14:00Z"/>
        </w:trPr>
        <w:tc>
          <w:tcPr>
            <w:tcW w:w="4508" w:type="dxa"/>
          </w:tcPr>
          <w:p w14:paraId="3DE1E6B4" w14:textId="47384927" w:rsidR="00196F4E" w:rsidRDefault="00196F4E" w:rsidP="00196F4E">
            <w:pPr>
              <w:pStyle w:val="Default"/>
              <w:rPr>
                <w:ins w:id="1669" w:author="Cian Walker" w:date="2023-01-06T22:14:00Z"/>
                <w:rFonts w:ascii="Times New Roman" w:hAnsi="Times New Roman" w:cs="Times New Roman"/>
                <w:b/>
                <w:bCs/>
              </w:rPr>
            </w:pPr>
            <w:ins w:id="1670" w:author="Cian Walker" w:date="2023-01-06T22:15:00Z">
              <w:r>
                <w:rPr>
                  <w:rFonts w:ascii="Times New Roman" w:hAnsi="Times New Roman" w:cs="Times New Roman"/>
                  <w:b/>
                  <w:bCs/>
                </w:rPr>
                <w:t>GET, POST, DELETE actions</w:t>
              </w:r>
            </w:ins>
            <w:ins w:id="1671" w:author="Cian Walker" w:date="2023-01-06T22:34:00Z">
              <w:r w:rsidR="001F7AD1">
                <w:rPr>
                  <w:rFonts w:ascii="Times New Roman" w:hAnsi="Times New Roman" w:cs="Times New Roman"/>
                  <w:b/>
                  <w:bCs/>
                </w:rPr>
                <w:t>.</w:t>
              </w:r>
            </w:ins>
            <w:ins w:id="1672" w:author="Cian Walker" w:date="2023-01-06T22:15:00Z">
              <w:r>
                <w:rPr>
                  <w:rFonts w:ascii="Times New Roman" w:hAnsi="Times New Roman" w:cs="Times New Roman"/>
                  <w:b/>
                  <w:bCs/>
                </w:rPr>
                <w:t xml:space="preserve"> </w:t>
              </w:r>
            </w:ins>
          </w:p>
        </w:tc>
        <w:tc>
          <w:tcPr>
            <w:tcW w:w="4508" w:type="dxa"/>
          </w:tcPr>
          <w:p w14:paraId="1E5C63A1" w14:textId="69DB77A7" w:rsidR="00196F4E" w:rsidRDefault="00196F4E" w:rsidP="00196F4E">
            <w:pPr>
              <w:pStyle w:val="Default"/>
              <w:rPr>
                <w:ins w:id="1673" w:author="Cian Walker" w:date="2023-01-06T22:14:00Z"/>
                <w:rFonts w:ascii="Times New Roman" w:hAnsi="Times New Roman" w:cs="Times New Roman"/>
                <w:b/>
                <w:bCs/>
              </w:rPr>
            </w:pPr>
            <w:ins w:id="1674" w:author="Cian Walker" w:date="2023-01-06T22:33:00Z">
              <w:r>
                <w:rPr>
                  <w:rFonts w:ascii="Times New Roman" w:hAnsi="Times New Roman" w:cs="Times New Roman"/>
                  <w:b/>
                  <w:bCs/>
                </w:rPr>
                <w:t>User authentication flows.</w:t>
              </w:r>
            </w:ins>
          </w:p>
        </w:tc>
      </w:tr>
      <w:tr w:rsidR="00196F4E" w14:paraId="32FB8BE9" w14:textId="77777777" w:rsidTr="004B6D22">
        <w:trPr>
          <w:ins w:id="1675" w:author="Cian Walker" w:date="2023-01-06T22:33:00Z"/>
        </w:trPr>
        <w:tc>
          <w:tcPr>
            <w:tcW w:w="4508" w:type="dxa"/>
          </w:tcPr>
          <w:p w14:paraId="2366A840" w14:textId="65CBA4E0" w:rsidR="00196F4E" w:rsidRDefault="001F7AD1" w:rsidP="00196F4E">
            <w:pPr>
              <w:pStyle w:val="Default"/>
              <w:rPr>
                <w:ins w:id="1676" w:author="Cian Walker" w:date="2023-01-06T22:33:00Z"/>
                <w:rFonts w:ascii="Times New Roman" w:hAnsi="Times New Roman" w:cs="Times New Roman"/>
                <w:b/>
                <w:bCs/>
              </w:rPr>
            </w:pPr>
            <w:ins w:id="1677" w:author="Cian Walker" w:date="2023-01-06T22:35:00Z">
              <w:r>
                <w:rPr>
                  <w:rFonts w:ascii="Times New Roman" w:hAnsi="Times New Roman" w:cs="Times New Roman"/>
                  <w:b/>
                  <w:bCs/>
                </w:rPr>
                <w:t xml:space="preserve">Identity Federation </w:t>
              </w:r>
              <w:proofErr w:type="gramStart"/>
              <w:r>
                <w:rPr>
                  <w:rFonts w:ascii="Times New Roman" w:hAnsi="Times New Roman" w:cs="Times New Roman"/>
                  <w:b/>
                  <w:bCs/>
                </w:rPr>
                <w:t>that  connects</w:t>
              </w:r>
              <w:proofErr w:type="gramEnd"/>
              <w:r>
                <w:rPr>
                  <w:rFonts w:ascii="Times New Roman" w:hAnsi="Times New Roman" w:cs="Times New Roman"/>
                  <w:b/>
                  <w:bCs/>
                </w:rPr>
                <w:t xml:space="preserve"> to the backend system. </w:t>
              </w:r>
            </w:ins>
          </w:p>
        </w:tc>
        <w:tc>
          <w:tcPr>
            <w:tcW w:w="4508" w:type="dxa"/>
          </w:tcPr>
          <w:p w14:paraId="34516E27" w14:textId="5E22A69B" w:rsidR="00196F4E" w:rsidRDefault="00196F4E" w:rsidP="00196F4E">
            <w:pPr>
              <w:pStyle w:val="Default"/>
              <w:rPr>
                <w:ins w:id="1678" w:author="Cian Walker" w:date="2023-01-06T22:33:00Z"/>
                <w:rFonts w:ascii="Times New Roman" w:hAnsi="Times New Roman" w:cs="Times New Roman"/>
                <w:b/>
                <w:bCs/>
              </w:rPr>
            </w:pPr>
            <w:proofErr w:type="gramStart"/>
            <w:ins w:id="1679" w:author="Cian Walker" w:date="2023-01-06T22:34:00Z">
              <w:r>
                <w:rPr>
                  <w:rFonts w:ascii="Times New Roman" w:hAnsi="Times New Roman" w:cs="Times New Roman"/>
                  <w:b/>
                  <w:bCs/>
                </w:rPr>
                <w:t>Understanding  of</w:t>
              </w:r>
              <w:proofErr w:type="gramEnd"/>
              <w:r>
                <w:rPr>
                  <w:rFonts w:ascii="Times New Roman" w:hAnsi="Times New Roman" w:cs="Times New Roman"/>
                  <w:b/>
                  <w:bCs/>
                </w:rPr>
                <w:t xml:space="preserve"> f</w:t>
              </w:r>
            </w:ins>
            <w:ins w:id="1680" w:author="Cian Walker" w:date="2023-01-06T22:33:00Z">
              <w:r>
                <w:rPr>
                  <w:rFonts w:ascii="Times New Roman" w:hAnsi="Times New Roman" w:cs="Times New Roman"/>
                  <w:b/>
                  <w:bCs/>
                </w:rPr>
                <w:t>rontend aspects out</w:t>
              </w:r>
            </w:ins>
            <w:ins w:id="1681" w:author="Cian Walker" w:date="2023-01-06T22:34:00Z">
              <w:r>
                <w:rPr>
                  <w:rFonts w:ascii="Times New Roman" w:hAnsi="Times New Roman" w:cs="Times New Roman"/>
                  <w:b/>
                  <w:bCs/>
                </w:rPr>
                <w:t>side of UI such as State, Properties, Actions, and Reducers.</w:t>
              </w:r>
            </w:ins>
          </w:p>
        </w:tc>
      </w:tr>
    </w:tbl>
    <w:p w14:paraId="4AEE65C8" w14:textId="77777777" w:rsidR="004B6D22" w:rsidRDefault="004B6D22" w:rsidP="00D00B9F">
      <w:pPr>
        <w:pStyle w:val="Default"/>
        <w:rPr>
          <w:ins w:id="1682" w:author="Cian Walker" w:date="2023-01-06T20:15:00Z"/>
          <w:rFonts w:ascii="Times New Roman" w:hAnsi="Times New Roman" w:cs="Times New Roman"/>
          <w:b/>
          <w:bCs/>
        </w:rPr>
      </w:pPr>
    </w:p>
    <w:p w14:paraId="07E7B3D8" w14:textId="4DEC6C17" w:rsidR="00F42FB3" w:rsidRPr="00460759" w:rsidRDefault="0030616B" w:rsidP="000D75B9">
      <w:pPr>
        <w:pStyle w:val="Default"/>
        <w:spacing w:line="276" w:lineRule="auto"/>
        <w:rPr>
          <w:ins w:id="1683" w:author="Cian Walker" w:date="2023-01-06T20:11:00Z"/>
          <w:rFonts w:ascii="Times New Roman" w:hAnsi="Times New Roman" w:cs="Times New Roman"/>
          <w:rPrChange w:id="1684" w:author="Cian Walker" w:date="2023-01-06T22:38:00Z">
            <w:rPr>
              <w:ins w:id="1685" w:author="Cian Walker" w:date="2023-01-06T20:11:00Z"/>
              <w:rFonts w:ascii="Times New Roman" w:hAnsi="Times New Roman" w:cs="Times New Roman"/>
              <w:b/>
              <w:bCs/>
            </w:rPr>
          </w:rPrChange>
        </w:rPr>
        <w:pPrChange w:id="1686" w:author="Cian Walker" w:date="2023-01-06T22:46:00Z">
          <w:pPr>
            <w:pStyle w:val="Default"/>
          </w:pPr>
        </w:pPrChange>
      </w:pPr>
      <w:ins w:id="1687" w:author="Cian Walker" w:date="2023-01-06T20:19:00Z">
        <w:r w:rsidRPr="00460759">
          <w:rPr>
            <w:rFonts w:ascii="Times New Roman" w:hAnsi="Times New Roman" w:cs="Times New Roman"/>
            <w:rPrChange w:id="1688" w:author="Cian Walker" w:date="2023-01-06T22:38:00Z">
              <w:rPr>
                <w:rFonts w:ascii="Times New Roman" w:hAnsi="Times New Roman" w:cs="Times New Roman"/>
                <w:b/>
                <w:bCs/>
              </w:rPr>
            </w:rPrChange>
          </w:rPr>
          <w:t xml:space="preserve">It </w:t>
        </w:r>
      </w:ins>
      <w:ins w:id="1689" w:author="Cian Walker" w:date="2023-01-06T22:37:00Z">
        <w:r w:rsidR="00460759" w:rsidRPr="00460759">
          <w:rPr>
            <w:rFonts w:ascii="Times New Roman" w:hAnsi="Times New Roman" w:cs="Times New Roman"/>
            <w:rPrChange w:id="1690" w:author="Cian Walker" w:date="2023-01-06T22:38:00Z">
              <w:rPr>
                <w:rFonts w:ascii="Times New Roman" w:hAnsi="Times New Roman" w:cs="Times New Roman"/>
                <w:b/>
                <w:bCs/>
              </w:rPr>
            </w:rPrChange>
          </w:rPr>
          <w:t>would have been</w:t>
        </w:r>
      </w:ins>
      <w:ins w:id="1691" w:author="Cian Walker" w:date="2023-01-06T20:19:00Z">
        <w:r w:rsidRPr="00460759">
          <w:rPr>
            <w:rFonts w:ascii="Times New Roman" w:hAnsi="Times New Roman" w:cs="Times New Roman"/>
            <w:rPrChange w:id="1692" w:author="Cian Walker" w:date="2023-01-06T22:38:00Z">
              <w:rPr>
                <w:rFonts w:ascii="Times New Roman" w:hAnsi="Times New Roman" w:cs="Times New Roman"/>
                <w:b/>
                <w:bCs/>
              </w:rPr>
            </w:rPrChange>
          </w:rPr>
          <w:t xml:space="preserve"> </w:t>
        </w:r>
      </w:ins>
      <w:ins w:id="1693" w:author="Cian Walker" w:date="2023-01-06T20:20:00Z">
        <w:r w:rsidRPr="00460759">
          <w:rPr>
            <w:rFonts w:ascii="Times New Roman" w:hAnsi="Times New Roman" w:cs="Times New Roman"/>
            <w:rPrChange w:id="1694" w:author="Cian Walker" w:date="2023-01-06T22:38:00Z">
              <w:rPr>
                <w:rFonts w:ascii="Times New Roman" w:hAnsi="Times New Roman" w:cs="Times New Roman"/>
                <w:b/>
                <w:bCs/>
              </w:rPr>
            </w:rPrChange>
          </w:rPr>
          <w:t>perfectly reasonable to claim</w:t>
        </w:r>
      </w:ins>
      <w:ins w:id="1695" w:author="Cian Walker" w:date="2023-01-06T20:19:00Z">
        <w:r w:rsidRPr="00460759">
          <w:rPr>
            <w:rFonts w:ascii="Times New Roman" w:hAnsi="Times New Roman" w:cs="Times New Roman"/>
            <w:rPrChange w:id="1696" w:author="Cian Walker" w:date="2023-01-06T22:38:00Z">
              <w:rPr>
                <w:rFonts w:ascii="Times New Roman" w:hAnsi="Times New Roman" w:cs="Times New Roman"/>
                <w:b/>
                <w:bCs/>
              </w:rPr>
            </w:rPrChange>
          </w:rPr>
          <w:t xml:space="preserve"> that the time to start implemen</w:t>
        </w:r>
      </w:ins>
      <w:ins w:id="1697" w:author="Cian Walker" w:date="2023-01-06T20:20:00Z">
        <w:r w:rsidRPr="00460759">
          <w:rPr>
            <w:rFonts w:ascii="Times New Roman" w:hAnsi="Times New Roman" w:cs="Times New Roman"/>
            <w:rPrChange w:id="1698" w:author="Cian Walker" w:date="2023-01-06T22:38:00Z">
              <w:rPr>
                <w:rFonts w:ascii="Times New Roman" w:hAnsi="Times New Roman" w:cs="Times New Roman"/>
                <w:b/>
                <w:bCs/>
              </w:rPr>
            </w:rPrChange>
          </w:rPr>
          <w:t xml:space="preserve">ting a full MERN  architecture was mid to late October instead of early December but I keep coming  back to how much better armed I am to be a friend to </w:t>
        </w:r>
      </w:ins>
      <w:ins w:id="1699" w:author="Cian Walker" w:date="2023-01-06T20:21:00Z">
        <w:r w:rsidRPr="00460759">
          <w:rPr>
            <w:rFonts w:ascii="Times New Roman" w:hAnsi="Times New Roman" w:cs="Times New Roman"/>
            <w:rPrChange w:id="1700" w:author="Cian Walker" w:date="2023-01-06T22:38:00Z">
              <w:rPr>
                <w:rFonts w:ascii="Times New Roman" w:hAnsi="Times New Roman" w:cs="Times New Roman"/>
                <w:b/>
                <w:bCs/>
              </w:rPr>
            </w:rPrChange>
          </w:rPr>
          <w:t xml:space="preserve">my developer clients and even get involved in  repairing broken </w:t>
        </w:r>
      </w:ins>
      <w:ins w:id="1701" w:author="Cian Walker" w:date="2023-01-06T22:38:00Z">
        <w:r w:rsidR="00460759" w:rsidRPr="00460759">
          <w:rPr>
            <w:rFonts w:ascii="Times New Roman" w:hAnsi="Times New Roman" w:cs="Times New Roman"/>
            <w:rPrChange w:id="1702" w:author="Cian Walker" w:date="2023-01-06T22:38:00Z">
              <w:rPr>
                <w:rFonts w:ascii="Times New Roman" w:hAnsi="Times New Roman" w:cs="Times New Roman"/>
                <w:b/>
                <w:bCs/>
              </w:rPr>
            </w:rPrChange>
          </w:rPr>
          <w:t>integrations</w:t>
        </w:r>
      </w:ins>
      <w:ins w:id="1703" w:author="Cian Walker" w:date="2023-01-06T20:21:00Z">
        <w:r w:rsidRPr="00460759">
          <w:rPr>
            <w:rFonts w:ascii="Times New Roman" w:hAnsi="Times New Roman" w:cs="Times New Roman"/>
            <w:rPrChange w:id="1704" w:author="Cian Walker" w:date="2023-01-06T22:38:00Z">
              <w:rPr>
                <w:rFonts w:ascii="Times New Roman" w:hAnsi="Times New Roman" w:cs="Times New Roman"/>
                <w:b/>
                <w:bCs/>
              </w:rPr>
            </w:rPrChange>
          </w:rPr>
          <w:t xml:space="preserve"> (again usually REST APIs) as an advanced solutions engineer such as myself is expected to do as I develop into the role</w:t>
        </w:r>
      </w:ins>
      <w:ins w:id="1705" w:author="Cian Walker" w:date="2023-01-06T22:37:00Z">
        <w:r w:rsidR="00460759" w:rsidRPr="00460759">
          <w:rPr>
            <w:rFonts w:ascii="Times New Roman" w:hAnsi="Times New Roman" w:cs="Times New Roman"/>
            <w:rPrChange w:id="1706" w:author="Cian Walker" w:date="2023-01-06T22:38:00Z">
              <w:rPr>
                <w:rFonts w:ascii="Times New Roman" w:hAnsi="Times New Roman" w:cs="Times New Roman"/>
                <w:b/>
                <w:bCs/>
              </w:rPr>
            </w:rPrChange>
          </w:rPr>
          <w:t xml:space="preserve"> going forward. I spent too </w:t>
        </w:r>
      </w:ins>
      <w:ins w:id="1707" w:author="Cian Walker" w:date="2023-01-06T22:38:00Z">
        <w:r w:rsidR="00460759" w:rsidRPr="00460759">
          <w:rPr>
            <w:rFonts w:ascii="Times New Roman" w:hAnsi="Times New Roman" w:cs="Times New Roman"/>
            <w:rPrChange w:id="1708" w:author="Cian Walker" w:date="2023-01-06T22:38:00Z">
              <w:rPr>
                <w:rFonts w:ascii="Times New Roman" w:hAnsi="Times New Roman" w:cs="Times New Roman"/>
                <w:b/>
                <w:bCs/>
              </w:rPr>
            </w:rPrChange>
          </w:rPr>
          <w:t xml:space="preserve">much of the early stages on basic JavaScript such that, </w:t>
        </w:r>
        <w:proofErr w:type="gramStart"/>
        <w:r w:rsidR="00460759" w:rsidRPr="00460759">
          <w:rPr>
            <w:rFonts w:ascii="Times New Roman" w:hAnsi="Times New Roman" w:cs="Times New Roman"/>
            <w:rPrChange w:id="1709" w:author="Cian Walker" w:date="2023-01-06T22:38:00Z">
              <w:rPr>
                <w:rFonts w:ascii="Times New Roman" w:hAnsi="Times New Roman" w:cs="Times New Roman"/>
                <w:b/>
                <w:bCs/>
              </w:rPr>
            </w:rPrChange>
          </w:rPr>
          <w:t>by  the</w:t>
        </w:r>
        <w:proofErr w:type="gramEnd"/>
        <w:r w:rsidR="00460759" w:rsidRPr="00460759">
          <w:rPr>
            <w:rFonts w:ascii="Times New Roman" w:hAnsi="Times New Roman" w:cs="Times New Roman"/>
            <w:rPrChange w:id="1710" w:author="Cian Walker" w:date="2023-01-06T22:38:00Z">
              <w:rPr>
                <w:rFonts w:ascii="Times New Roman" w:hAnsi="Times New Roman" w:cs="Times New Roman"/>
                <w:b/>
                <w:bCs/>
              </w:rPr>
            </w:rPrChange>
          </w:rPr>
          <w:t xml:space="preserve"> time the  React framework got on my radar, it was probably too late.</w:t>
        </w:r>
      </w:ins>
    </w:p>
    <w:p w14:paraId="012C8245" w14:textId="77777777" w:rsidR="00F42FB3" w:rsidRDefault="00F42FB3" w:rsidP="000D75B9">
      <w:pPr>
        <w:pStyle w:val="Default"/>
        <w:spacing w:line="276" w:lineRule="auto"/>
        <w:rPr>
          <w:ins w:id="1711" w:author="Cian Walker" w:date="2023-01-06T20:09:00Z"/>
          <w:rFonts w:ascii="Times New Roman" w:hAnsi="Times New Roman" w:cs="Times New Roman"/>
          <w:b/>
          <w:bCs/>
        </w:rPr>
        <w:pPrChange w:id="1712" w:author="Cian Walker" w:date="2023-01-06T22:46:00Z">
          <w:pPr>
            <w:pStyle w:val="Default"/>
          </w:pPr>
        </w:pPrChange>
      </w:pPr>
    </w:p>
    <w:p w14:paraId="48D9BAC9" w14:textId="77777777" w:rsidR="00460759" w:rsidRPr="00460759" w:rsidRDefault="00460759" w:rsidP="000D75B9">
      <w:pPr>
        <w:pStyle w:val="Default"/>
        <w:spacing w:line="276" w:lineRule="auto"/>
        <w:rPr>
          <w:ins w:id="1713" w:author="Cian Walker" w:date="2023-01-06T22:39:00Z"/>
          <w:rFonts w:ascii="Times New Roman" w:hAnsi="Times New Roman" w:cs="Times New Roman"/>
          <w:rPrChange w:id="1714" w:author="Cian Walker" w:date="2023-01-06T22:39:00Z">
            <w:rPr>
              <w:ins w:id="1715" w:author="Cian Walker" w:date="2023-01-06T22:39:00Z"/>
              <w:rFonts w:ascii="Times New Roman" w:hAnsi="Times New Roman" w:cs="Times New Roman"/>
              <w:b/>
              <w:bCs/>
            </w:rPr>
          </w:rPrChange>
        </w:rPr>
        <w:pPrChange w:id="1716" w:author="Cian Walker" w:date="2023-01-06T22:46:00Z">
          <w:pPr>
            <w:pStyle w:val="Default"/>
          </w:pPr>
        </w:pPrChange>
      </w:pPr>
      <w:ins w:id="1717" w:author="Cian Walker" w:date="2023-01-06T22:39:00Z">
        <w:r w:rsidRPr="00460759">
          <w:rPr>
            <w:rFonts w:ascii="Times New Roman" w:hAnsi="Times New Roman" w:cs="Times New Roman"/>
            <w:rPrChange w:id="1718" w:author="Cian Walker" w:date="2023-01-06T22:39:00Z">
              <w:rPr>
                <w:rFonts w:ascii="Times New Roman" w:hAnsi="Times New Roman" w:cs="Times New Roman"/>
                <w:b/>
                <w:bCs/>
              </w:rPr>
            </w:rPrChange>
          </w:rPr>
          <w:t>Finally, some thoughts on conclusions and future learning:</w:t>
        </w:r>
      </w:ins>
    </w:p>
    <w:p w14:paraId="14E428CF" w14:textId="77777777" w:rsidR="00460759" w:rsidRDefault="00460759" w:rsidP="000D75B9">
      <w:pPr>
        <w:pStyle w:val="Default"/>
        <w:spacing w:line="276" w:lineRule="auto"/>
        <w:rPr>
          <w:ins w:id="1719" w:author="Cian Walker" w:date="2023-01-06T22:39:00Z"/>
          <w:rFonts w:ascii="Times New Roman" w:hAnsi="Times New Roman" w:cs="Times New Roman"/>
          <w:b/>
          <w:bCs/>
        </w:rPr>
        <w:pPrChange w:id="1720" w:author="Cian Walker" w:date="2023-01-06T22:46:00Z">
          <w:pPr>
            <w:pStyle w:val="Default"/>
          </w:pPr>
        </w:pPrChange>
      </w:pPr>
    </w:p>
    <w:p w14:paraId="390A2C45" w14:textId="4D6128D0" w:rsidR="00F42FB3" w:rsidRPr="00460759" w:rsidRDefault="00460759" w:rsidP="000D75B9">
      <w:pPr>
        <w:pStyle w:val="Default"/>
        <w:spacing w:line="276" w:lineRule="auto"/>
        <w:rPr>
          <w:ins w:id="1721" w:author="Cian Walker" w:date="2023-01-06T22:39:00Z"/>
          <w:rFonts w:ascii="Times New Roman" w:hAnsi="Times New Roman" w:cs="Times New Roman"/>
          <w:rPrChange w:id="1722" w:author="Cian Walker" w:date="2023-01-06T22:41:00Z">
            <w:rPr>
              <w:ins w:id="1723" w:author="Cian Walker" w:date="2023-01-06T22:39:00Z"/>
              <w:rFonts w:ascii="Times New Roman" w:hAnsi="Times New Roman" w:cs="Times New Roman"/>
              <w:b/>
              <w:bCs/>
            </w:rPr>
          </w:rPrChange>
        </w:rPr>
        <w:pPrChange w:id="1724" w:author="Cian Walker" w:date="2023-01-06T22:46:00Z">
          <w:pPr>
            <w:pStyle w:val="Default"/>
          </w:pPr>
        </w:pPrChange>
      </w:pPr>
      <w:ins w:id="1725" w:author="Cian Walker" w:date="2023-01-06T22:39:00Z">
        <w:r w:rsidRPr="00460759">
          <w:rPr>
            <w:rFonts w:ascii="Times New Roman" w:hAnsi="Times New Roman" w:cs="Times New Roman"/>
            <w:rPrChange w:id="1726" w:author="Cian Walker" w:date="2023-01-06T22:41:00Z">
              <w:rPr>
                <w:rFonts w:ascii="Times New Roman" w:hAnsi="Times New Roman" w:cs="Times New Roman"/>
                <w:b/>
                <w:bCs/>
              </w:rPr>
            </w:rPrChange>
          </w:rPr>
          <w:t>The project has confirmed in me my preference for backend work</w:t>
        </w:r>
      </w:ins>
      <w:ins w:id="1727" w:author="Cian Walker" w:date="2023-01-06T22:40:00Z">
        <w:r w:rsidRPr="00460759">
          <w:rPr>
            <w:rFonts w:ascii="Times New Roman" w:hAnsi="Times New Roman" w:cs="Times New Roman"/>
            <w:rPrChange w:id="1728" w:author="Cian Walker" w:date="2023-01-06T22:41:00Z">
              <w:rPr>
                <w:rFonts w:ascii="Times New Roman" w:hAnsi="Times New Roman" w:cs="Times New Roman"/>
                <w:b/>
                <w:bCs/>
              </w:rPr>
            </w:rPrChange>
          </w:rPr>
          <w:t xml:space="preserve">. It almost seems as </w:t>
        </w:r>
      </w:ins>
      <w:ins w:id="1729" w:author="Cian Walker" w:date="2023-01-06T22:41:00Z">
        <w:r w:rsidRPr="00460759">
          <w:rPr>
            <w:rFonts w:ascii="Times New Roman" w:hAnsi="Times New Roman" w:cs="Times New Roman"/>
          </w:rPr>
          <w:t>if the</w:t>
        </w:r>
      </w:ins>
      <w:ins w:id="1730" w:author="Cian Walker" w:date="2023-01-06T22:40:00Z">
        <w:r w:rsidRPr="00460759">
          <w:rPr>
            <w:rFonts w:ascii="Times New Roman" w:hAnsi="Times New Roman" w:cs="Times New Roman"/>
            <w:rPrChange w:id="1731" w:author="Cian Walker" w:date="2023-01-06T22:41:00Z">
              <w:rPr>
                <w:rFonts w:ascii="Times New Roman" w:hAnsi="Times New Roman" w:cs="Times New Roman"/>
                <w:b/>
                <w:bCs/>
              </w:rPr>
            </w:rPrChange>
          </w:rPr>
          <w:t xml:space="preserve"> further </w:t>
        </w:r>
      </w:ins>
      <w:ins w:id="1732" w:author="Cian Walker" w:date="2023-01-06T22:41:00Z">
        <w:r w:rsidRPr="00460759">
          <w:rPr>
            <w:rFonts w:ascii="Times New Roman" w:hAnsi="Times New Roman" w:cs="Times New Roman"/>
            <w:rPrChange w:id="1733" w:author="Cian Walker" w:date="2023-01-06T22:41:00Z">
              <w:rPr>
                <w:rFonts w:ascii="Times New Roman" w:hAnsi="Times New Roman" w:cs="Times New Roman"/>
                <w:b/>
                <w:bCs/>
              </w:rPr>
            </w:rPrChange>
          </w:rPr>
          <w:t>forward</w:t>
        </w:r>
      </w:ins>
      <w:ins w:id="1734" w:author="Cian Walker" w:date="2023-01-06T22:40:00Z">
        <w:r w:rsidRPr="00460759">
          <w:rPr>
            <w:rFonts w:ascii="Times New Roman" w:hAnsi="Times New Roman" w:cs="Times New Roman"/>
            <w:rPrChange w:id="1735" w:author="Cian Walker" w:date="2023-01-06T22:41:00Z">
              <w:rPr>
                <w:rFonts w:ascii="Times New Roman" w:hAnsi="Times New Roman" w:cs="Times New Roman"/>
                <w:b/>
                <w:bCs/>
              </w:rPr>
            </w:rPrChange>
          </w:rPr>
          <w:t xml:space="preserve"> </w:t>
        </w:r>
      </w:ins>
      <w:ins w:id="1736" w:author="Cian Walker" w:date="2023-01-06T22:42:00Z">
        <w:r w:rsidRPr="00460759">
          <w:rPr>
            <w:rFonts w:ascii="Times New Roman" w:hAnsi="Times New Roman" w:cs="Times New Roman"/>
          </w:rPr>
          <w:t>in the</w:t>
        </w:r>
      </w:ins>
      <w:ins w:id="1737" w:author="Cian Walker" w:date="2023-01-06T22:40:00Z">
        <w:r w:rsidRPr="00460759">
          <w:rPr>
            <w:rFonts w:ascii="Times New Roman" w:hAnsi="Times New Roman" w:cs="Times New Roman"/>
            <w:rPrChange w:id="1738" w:author="Cian Walker" w:date="2023-01-06T22:41:00Z">
              <w:rPr>
                <w:rFonts w:ascii="Times New Roman" w:hAnsi="Times New Roman" w:cs="Times New Roman"/>
                <w:b/>
                <w:bCs/>
              </w:rPr>
            </w:rPrChange>
          </w:rPr>
          <w:t xml:space="preserve"> stack I go, the more difficult I find it. </w:t>
        </w:r>
        <w:proofErr w:type="gramStart"/>
        <w:r w:rsidRPr="00460759">
          <w:rPr>
            <w:rFonts w:ascii="Times New Roman" w:hAnsi="Times New Roman" w:cs="Times New Roman"/>
            <w:rPrChange w:id="1739" w:author="Cian Walker" w:date="2023-01-06T22:41:00Z">
              <w:rPr>
                <w:rFonts w:ascii="Times New Roman" w:hAnsi="Times New Roman" w:cs="Times New Roman"/>
                <w:b/>
                <w:bCs/>
              </w:rPr>
            </w:rPrChange>
          </w:rPr>
          <w:t>It</w:t>
        </w:r>
        <w:proofErr w:type="gramEnd"/>
        <w:r w:rsidRPr="00460759">
          <w:rPr>
            <w:rFonts w:ascii="Times New Roman" w:hAnsi="Times New Roman" w:cs="Times New Roman"/>
            <w:rPrChange w:id="1740" w:author="Cian Walker" w:date="2023-01-06T22:41:00Z">
              <w:rPr>
                <w:rFonts w:ascii="Times New Roman" w:hAnsi="Times New Roman" w:cs="Times New Roman"/>
                <w:b/>
                <w:bCs/>
              </w:rPr>
            </w:rPrChange>
          </w:rPr>
          <w:t xml:space="preserve"> inverse is also true whereby </w:t>
        </w:r>
      </w:ins>
      <w:ins w:id="1741" w:author="Cian Walker" w:date="2023-01-06T22:41:00Z">
        <w:r w:rsidRPr="00460759">
          <w:rPr>
            <w:rFonts w:ascii="Times New Roman" w:hAnsi="Times New Roman" w:cs="Times New Roman"/>
          </w:rPr>
          <w:t>I always</w:t>
        </w:r>
      </w:ins>
      <w:ins w:id="1742" w:author="Cian Walker" w:date="2023-01-06T22:40:00Z">
        <w:r w:rsidRPr="00460759">
          <w:rPr>
            <w:rFonts w:ascii="Times New Roman" w:hAnsi="Times New Roman" w:cs="Times New Roman"/>
            <w:rPrChange w:id="1743" w:author="Cian Walker" w:date="2023-01-06T22:41:00Z">
              <w:rPr>
                <w:rFonts w:ascii="Times New Roman" w:hAnsi="Times New Roman" w:cs="Times New Roman"/>
                <w:b/>
                <w:bCs/>
              </w:rPr>
            </w:rPrChange>
          </w:rPr>
          <w:t xml:space="preserve"> find the data layer extremely intuitive. </w:t>
        </w:r>
      </w:ins>
      <w:proofErr w:type="gramStart"/>
      <w:ins w:id="1744" w:author="Cian Walker" w:date="2023-01-06T22:41:00Z">
        <w:r>
          <w:rPr>
            <w:rFonts w:ascii="Times New Roman" w:hAnsi="Times New Roman" w:cs="Times New Roman"/>
          </w:rPr>
          <w:t>In particular, APIs</w:t>
        </w:r>
        <w:proofErr w:type="gramEnd"/>
        <w:r>
          <w:rPr>
            <w:rFonts w:ascii="Times New Roman" w:hAnsi="Times New Roman" w:cs="Times New Roman"/>
          </w:rPr>
          <w:t xml:space="preserve"> are my first passion and so I hope to deepen my skills </w:t>
        </w:r>
      </w:ins>
      <w:ins w:id="1745" w:author="Cian Walker" w:date="2023-01-06T22:43:00Z">
        <w:r>
          <w:rPr>
            <w:rFonts w:ascii="Times New Roman" w:hAnsi="Times New Roman" w:cs="Times New Roman"/>
          </w:rPr>
          <w:t>even further</w:t>
        </w:r>
      </w:ins>
      <w:ins w:id="1746" w:author="Cian Walker" w:date="2023-01-06T22:41:00Z">
        <w:r>
          <w:rPr>
            <w:rFonts w:ascii="Times New Roman" w:hAnsi="Times New Roman" w:cs="Times New Roman"/>
          </w:rPr>
          <w:t xml:space="preserve"> in the development of thos</w:t>
        </w:r>
      </w:ins>
      <w:ins w:id="1747" w:author="Cian Walker" w:date="2023-01-06T22:42:00Z">
        <w:r>
          <w:rPr>
            <w:rFonts w:ascii="Times New Roman" w:hAnsi="Times New Roman" w:cs="Times New Roman"/>
          </w:rPr>
          <w:t xml:space="preserve">e and perhaps specialise in </w:t>
        </w:r>
      </w:ins>
      <w:ins w:id="1748" w:author="Cian Walker" w:date="2023-01-06T22:43:00Z">
        <w:r w:rsidR="002941BF">
          <w:rPr>
            <w:rFonts w:ascii="Times New Roman" w:hAnsi="Times New Roman" w:cs="Times New Roman"/>
          </w:rPr>
          <w:t>application integration</w:t>
        </w:r>
      </w:ins>
      <w:ins w:id="1749" w:author="Cian Walker" w:date="2023-01-06T22:42:00Z">
        <w:r>
          <w:rPr>
            <w:rFonts w:ascii="Times New Roman" w:hAnsi="Times New Roman" w:cs="Times New Roman"/>
          </w:rPr>
          <w:t xml:space="preserve"> in future. Frontend development feels like an overwhelming amount of work for a </w:t>
        </w:r>
      </w:ins>
      <w:ins w:id="1750" w:author="Cian Walker" w:date="2023-01-06T22:43:00Z">
        <w:r>
          <w:rPr>
            <w:rFonts w:ascii="Times New Roman" w:hAnsi="Times New Roman" w:cs="Times New Roman"/>
          </w:rPr>
          <w:t>thoroughly</w:t>
        </w:r>
      </w:ins>
      <w:ins w:id="1751" w:author="Cian Walker" w:date="2023-01-06T22:42:00Z">
        <w:r>
          <w:rPr>
            <w:rFonts w:ascii="Times New Roman" w:hAnsi="Times New Roman" w:cs="Times New Roman"/>
          </w:rPr>
          <w:t xml:space="preserve"> underwhelming amount of return.</w:t>
        </w:r>
      </w:ins>
    </w:p>
    <w:p w14:paraId="0223D767" w14:textId="77777777" w:rsidR="00460759" w:rsidRDefault="00460759" w:rsidP="000D75B9">
      <w:pPr>
        <w:pStyle w:val="Default"/>
        <w:spacing w:line="276" w:lineRule="auto"/>
        <w:rPr>
          <w:ins w:id="1752" w:author="Cian Walker" w:date="2023-01-06T20:15:00Z"/>
          <w:rFonts w:ascii="Times New Roman" w:hAnsi="Times New Roman" w:cs="Times New Roman"/>
          <w:b/>
          <w:bCs/>
        </w:rPr>
        <w:pPrChange w:id="1753" w:author="Cian Walker" w:date="2023-01-06T22:48:00Z">
          <w:pPr>
            <w:pStyle w:val="Default"/>
          </w:pPr>
        </w:pPrChange>
      </w:pPr>
    </w:p>
    <w:p w14:paraId="7770ED39" w14:textId="41F96922" w:rsidR="00460759" w:rsidRDefault="002941BF" w:rsidP="000D75B9">
      <w:pPr>
        <w:pStyle w:val="Default"/>
        <w:spacing w:line="276" w:lineRule="auto"/>
        <w:rPr>
          <w:ins w:id="1754" w:author="Cian Walker" w:date="2023-01-06T22:39:00Z"/>
          <w:rFonts w:ascii="Times New Roman" w:hAnsi="Times New Roman" w:cs="Times New Roman"/>
          <w:b/>
          <w:bCs/>
        </w:rPr>
        <w:pPrChange w:id="1755" w:author="Cian Walker" w:date="2023-01-06T22:48:00Z">
          <w:pPr>
            <w:pStyle w:val="Default"/>
          </w:pPr>
        </w:pPrChange>
      </w:pPr>
      <w:ins w:id="1756" w:author="Cian Walker" w:date="2023-01-06T22:43:00Z">
        <w:r>
          <w:rPr>
            <w:rFonts w:ascii="Times New Roman" w:hAnsi="Times New Roman" w:cs="Times New Roman"/>
            <w:b/>
            <w:bCs/>
          </w:rPr>
          <w:t>Two pre-eminent further areas of future learning are:</w:t>
        </w:r>
      </w:ins>
    </w:p>
    <w:p w14:paraId="76AD2A92" w14:textId="77777777" w:rsidR="002941BF" w:rsidRDefault="002941BF" w:rsidP="000D75B9">
      <w:pPr>
        <w:pStyle w:val="Default"/>
        <w:spacing w:line="276" w:lineRule="auto"/>
        <w:rPr>
          <w:ins w:id="1757" w:author="Cian Walker" w:date="2023-01-06T22:43:00Z"/>
          <w:rFonts w:ascii="Times New Roman" w:hAnsi="Times New Roman" w:cs="Times New Roman"/>
          <w:b/>
          <w:bCs/>
        </w:rPr>
        <w:pPrChange w:id="1758" w:author="Cian Walker" w:date="2023-01-06T22:48:00Z">
          <w:pPr>
            <w:pStyle w:val="Default"/>
          </w:pPr>
        </w:pPrChange>
      </w:pPr>
    </w:p>
    <w:p w14:paraId="2FBA3657" w14:textId="142AEB6A" w:rsidR="00460759" w:rsidRPr="000D75B9" w:rsidRDefault="00460759" w:rsidP="000D75B9">
      <w:pPr>
        <w:pStyle w:val="Default"/>
        <w:spacing w:line="276" w:lineRule="auto"/>
        <w:rPr>
          <w:ins w:id="1759" w:author="Cian Walker" w:date="2023-01-06T20:09:00Z"/>
          <w:rFonts w:ascii="Times New Roman" w:hAnsi="Times New Roman" w:cs="Times New Roman"/>
          <w:rPrChange w:id="1760" w:author="Cian Walker" w:date="2023-01-06T22:46:00Z">
            <w:rPr>
              <w:ins w:id="1761" w:author="Cian Walker" w:date="2023-01-06T20:09:00Z"/>
              <w:rFonts w:ascii="Times New Roman" w:hAnsi="Times New Roman" w:cs="Times New Roman"/>
              <w:b/>
              <w:bCs/>
            </w:rPr>
          </w:rPrChange>
        </w:rPr>
        <w:pPrChange w:id="1762" w:author="Cian Walker" w:date="2023-01-06T22:48:00Z">
          <w:pPr>
            <w:pStyle w:val="Default"/>
          </w:pPr>
        </w:pPrChange>
      </w:pPr>
      <w:ins w:id="1763" w:author="Cian Walker" w:date="2023-01-06T22:39:00Z">
        <w:r w:rsidRPr="000D75B9">
          <w:rPr>
            <w:rFonts w:ascii="Times New Roman" w:hAnsi="Times New Roman" w:cs="Times New Roman"/>
            <w:rPrChange w:id="1764" w:author="Cian Walker" w:date="2023-01-06T22:46:00Z">
              <w:rPr>
                <w:rFonts w:ascii="Times New Roman" w:hAnsi="Times New Roman" w:cs="Times New Roman"/>
                <w:b/>
                <w:bCs/>
              </w:rPr>
            </w:rPrChange>
          </w:rPr>
          <w:t>Container</w:t>
        </w:r>
      </w:ins>
      <w:ins w:id="1765" w:author="Cian Walker" w:date="2023-01-06T22:43:00Z">
        <w:r w:rsidR="002941BF" w:rsidRPr="000D75B9">
          <w:rPr>
            <w:rFonts w:ascii="Times New Roman" w:hAnsi="Times New Roman" w:cs="Times New Roman"/>
            <w:rPrChange w:id="1766" w:author="Cian Walker" w:date="2023-01-06T22:46:00Z">
              <w:rPr>
                <w:rFonts w:ascii="Times New Roman" w:hAnsi="Times New Roman" w:cs="Times New Roman"/>
                <w:b/>
                <w:bCs/>
              </w:rPr>
            </w:rPrChange>
          </w:rPr>
          <w:t xml:space="preserve">isation: I am reasonably </w:t>
        </w:r>
      </w:ins>
      <w:ins w:id="1767" w:author="Cian Walker" w:date="2023-01-06T22:44:00Z">
        <w:r w:rsidR="002941BF" w:rsidRPr="000D75B9">
          <w:rPr>
            <w:rFonts w:ascii="Times New Roman" w:hAnsi="Times New Roman" w:cs="Times New Roman"/>
            <w:rPrChange w:id="1768" w:author="Cian Walker" w:date="2023-01-06T22:46:00Z">
              <w:rPr>
                <w:rFonts w:ascii="Times New Roman" w:hAnsi="Times New Roman" w:cs="Times New Roman"/>
                <w:b/>
                <w:bCs/>
              </w:rPr>
            </w:rPrChange>
          </w:rPr>
          <w:t>comfortable</w:t>
        </w:r>
      </w:ins>
      <w:ins w:id="1769" w:author="Cian Walker" w:date="2023-01-06T22:43:00Z">
        <w:r w:rsidR="002941BF" w:rsidRPr="000D75B9">
          <w:rPr>
            <w:rFonts w:ascii="Times New Roman" w:hAnsi="Times New Roman" w:cs="Times New Roman"/>
            <w:rPrChange w:id="1770" w:author="Cian Walker" w:date="2023-01-06T22:46:00Z">
              <w:rPr>
                <w:rFonts w:ascii="Times New Roman" w:hAnsi="Times New Roman" w:cs="Times New Roman"/>
                <w:b/>
                <w:bCs/>
              </w:rPr>
            </w:rPrChange>
          </w:rPr>
          <w:t xml:space="preserve"> </w:t>
        </w:r>
      </w:ins>
      <w:ins w:id="1771" w:author="Cian Walker" w:date="2023-01-06T22:44:00Z">
        <w:r w:rsidR="002941BF" w:rsidRPr="000D75B9">
          <w:rPr>
            <w:rFonts w:ascii="Times New Roman" w:hAnsi="Times New Roman" w:cs="Times New Roman"/>
            <w:rPrChange w:id="1772" w:author="Cian Walker" w:date="2023-01-06T22:46:00Z">
              <w:rPr>
                <w:rFonts w:ascii="Times New Roman" w:hAnsi="Times New Roman" w:cs="Times New Roman"/>
                <w:b/>
                <w:bCs/>
              </w:rPr>
            </w:rPrChange>
          </w:rPr>
          <w:t>with building and destroying virtual machines of all flavours, and I particularly enjoy building virtual Windows or Li</w:t>
        </w:r>
        <w:r w:rsidR="000D75B9" w:rsidRPr="000D75B9">
          <w:rPr>
            <w:rFonts w:ascii="Times New Roman" w:hAnsi="Times New Roman" w:cs="Times New Roman"/>
            <w:rPrChange w:id="1773" w:author="Cian Walker" w:date="2023-01-06T22:46:00Z">
              <w:rPr>
                <w:rFonts w:ascii="Times New Roman" w:hAnsi="Times New Roman" w:cs="Times New Roman"/>
                <w:b/>
                <w:bCs/>
              </w:rPr>
            </w:rPrChange>
          </w:rPr>
          <w:t>n</w:t>
        </w:r>
      </w:ins>
      <w:ins w:id="1774" w:author="Cian Walker" w:date="2023-01-06T22:45:00Z">
        <w:r w:rsidR="000D75B9" w:rsidRPr="000D75B9">
          <w:rPr>
            <w:rFonts w:ascii="Times New Roman" w:hAnsi="Times New Roman" w:cs="Times New Roman"/>
            <w:rPrChange w:id="1775" w:author="Cian Walker" w:date="2023-01-06T22:46:00Z">
              <w:rPr>
                <w:rFonts w:ascii="Times New Roman" w:hAnsi="Times New Roman" w:cs="Times New Roman"/>
                <w:b/>
                <w:bCs/>
              </w:rPr>
            </w:rPrChange>
          </w:rPr>
          <w:t xml:space="preserve">ux </w:t>
        </w:r>
      </w:ins>
      <w:ins w:id="1776" w:author="Cian Walker" w:date="2023-01-06T22:44:00Z">
        <w:r w:rsidR="002941BF" w:rsidRPr="000D75B9">
          <w:rPr>
            <w:rFonts w:ascii="Times New Roman" w:hAnsi="Times New Roman" w:cs="Times New Roman"/>
            <w:rPrChange w:id="1777" w:author="Cian Walker" w:date="2023-01-06T22:46:00Z">
              <w:rPr>
                <w:rFonts w:ascii="Times New Roman" w:hAnsi="Times New Roman" w:cs="Times New Roman"/>
                <w:b/>
                <w:bCs/>
              </w:rPr>
            </w:rPrChange>
          </w:rPr>
          <w:t xml:space="preserve">servers. However, my </w:t>
        </w:r>
      </w:ins>
      <w:ins w:id="1778" w:author="Cian Walker" w:date="2023-01-06T22:45:00Z">
        <w:r w:rsidR="000D75B9" w:rsidRPr="000D75B9">
          <w:rPr>
            <w:rFonts w:ascii="Times New Roman" w:hAnsi="Times New Roman" w:cs="Times New Roman"/>
            <w:rPrChange w:id="1779" w:author="Cian Walker" w:date="2023-01-06T22:46:00Z">
              <w:rPr>
                <w:rFonts w:ascii="Times New Roman" w:hAnsi="Times New Roman" w:cs="Times New Roman"/>
                <w:b/>
                <w:bCs/>
              </w:rPr>
            </w:rPrChange>
          </w:rPr>
          <w:t>understanding</w:t>
        </w:r>
      </w:ins>
      <w:ins w:id="1780" w:author="Cian Walker" w:date="2023-01-06T22:44:00Z">
        <w:r w:rsidR="002941BF" w:rsidRPr="000D75B9">
          <w:rPr>
            <w:rFonts w:ascii="Times New Roman" w:hAnsi="Times New Roman" w:cs="Times New Roman"/>
            <w:rPrChange w:id="1781" w:author="Cian Walker" w:date="2023-01-06T22:46:00Z">
              <w:rPr>
                <w:rFonts w:ascii="Times New Roman" w:hAnsi="Times New Roman" w:cs="Times New Roman"/>
                <w:b/>
                <w:bCs/>
              </w:rPr>
            </w:rPrChange>
          </w:rPr>
          <w:t xml:space="preserve"> </w:t>
        </w:r>
      </w:ins>
      <w:ins w:id="1782" w:author="Cian Walker" w:date="2023-01-06T22:45:00Z">
        <w:r w:rsidR="000D75B9" w:rsidRPr="000D75B9">
          <w:rPr>
            <w:rFonts w:ascii="Times New Roman" w:hAnsi="Times New Roman" w:cs="Times New Roman"/>
            <w:rPrChange w:id="1783" w:author="Cian Walker" w:date="2023-01-06T22:46:00Z">
              <w:rPr>
                <w:rFonts w:ascii="Times New Roman" w:hAnsi="Times New Roman" w:cs="Times New Roman"/>
                <w:b/>
                <w:bCs/>
              </w:rPr>
            </w:rPrChange>
          </w:rPr>
          <w:t xml:space="preserve">of containers is extremely rudimentary. This project has made me fully appreciate the value in being able to serve and application from </w:t>
        </w:r>
      </w:ins>
      <w:ins w:id="1784" w:author="Cian Walker" w:date="2023-01-06T22:46:00Z">
        <w:r w:rsidR="000D75B9">
          <w:rPr>
            <w:rFonts w:ascii="Times New Roman" w:hAnsi="Times New Roman" w:cs="Times New Roman"/>
          </w:rPr>
          <w:t>one</w:t>
        </w:r>
      </w:ins>
      <w:ins w:id="1785" w:author="Cian Walker" w:date="2023-01-06T22:45:00Z">
        <w:r w:rsidR="000D75B9" w:rsidRPr="000D75B9">
          <w:rPr>
            <w:rFonts w:ascii="Times New Roman" w:hAnsi="Times New Roman" w:cs="Times New Roman"/>
            <w:rPrChange w:id="1786" w:author="Cian Walker" w:date="2023-01-06T22:46:00Z">
              <w:rPr>
                <w:rFonts w:ascii="Times New Roman" w:hAnsi="Times New Roman" w:cs="Times New Roman"/>
                <w:b/>
                <w:bCs/>
              </w:rPr>
            </w:rPrChange>
          </w:rPr>
          <w:t xml:space="preserve"> with </w:t>
        </w:r>
        <w:proofErr w:type="gramStart"/>
        <w:r w:rsidR="000D75B9" w:rsidRPr="000D75B9">
          <w:rPr>
            <w:rFonts w:ascii="Times New Roman" w:hAnsi="Times New Roman" w:cs="Times New Roman"/>
            <w:rPrChange w:id="1787" w:author="Cian Walker" w:date="2023-01-06T22:46:00Z">
              <w:rPr>
                <w:rFonts w:ascii="Times New Roman" w:hAnsi="Times New Roman" w:cs="Times New Roman"/>
                <w:b/>
                <w:bCs/>
              </w:rPr>
            </w:rPrChange>
          </w:rPr>
          <w:t>all of</w:t>
        </w:r>
        <w:proofErr w:type="gramEnd"/>
        <w:r w:rsidR="000D75B9" w:rsidRPr="000D75B9">
          <w:rPr>
            <w:rFonts w:ascii="Times New Roman" w:hAnsi="Times New Roman" w:cs="Times New Roman"/>
            <w:rPrChange w:id="1788" w:author="Cian Walker" w:date="2023-01-06T22:46:00Z">
              <w:rPr>
                <w:rFonts w:ascii="Times New Roman" w:hAnsi="Times New Roman" w:cs="Times New Roman"/>
                <w:b/>
                <w:bCs/>
              </w:rPr>
            </w:rPrChange>
          </w:rPr>
          <w:t xml:space="preserve"> its dependencies tucked ti</w:t>
        </w:r>
      </w:ins>
      <w:ins w:id="1789" w:author="Cian Walker" w:date="2023-01-06T22:46:00Z">
        <w:r w:rsidR="000D75B9" w:rsidRPr="000D75B9">
          <w:rPr>
            <w:rFonts w:ascii="Times New Roman" w:hAnsi="Times New Roman" w:cs="Times New Roman"/>
            <w:rPrChange w:id="1790" w:author="Cian Walker" w:date="2023-01-06T22:46:00Z">
              <w:rPr>
                <w:rFonts w:ascii="Times New Roman" w:hAnsi="Times New Roman" w:cs="Times New Roman"/>
                <w:b/>
                <w:bCs/>
              </w:rPr>
            </w:rPrChange>
          </w:rPr>
          <w:t>dily inside.</w:t>
        </w:r>
      </w:ins>
      <w:ins w:id="1791" w:author="Cian Walker" w:date="2023-01-06T22:45:00Z">
        <w:r w:rsidR="000D75B9" w:rsidRPr="000D75B9">
          <w:rPr>
            <w:rFonts w:ascii="Times New Roman" w:hAnsi="Times New Roman" w:cs="Times New Roman"/>
            <w:rPrChange w:id="1792" w:author="Cian Walker" w:date="2023-01-06T22:46:00Z">
              <w:rPr>
                <w:rFonts w:ascii="Times New Roman" w:hAnsi="Times New Roman" w:cs="Times New Roman"/>
                <w:b/>
                <w:bCs/>
              </w:rPr>
            </w:rPrChange>
          </w:rPr>
          <w:t xml:space="preserve"> </w:t>
        </w:r>
      </w:ins>
    </w:p>
    <w:p w14:paraId="25C56C8C" w14:textId="77777777" w:rsidR="00F42FB3" w:rsidRDefault="00F42FB3" w:rsidP="000D75B9">
      <w:pPr>
        <w:pStyle w:val="Default"/>
        <w:spacing w:line="276" w:lineRule="auto"/>
        <w:rPr>
          <w:ins w:id="1793" w:author="Cian Walker" w:date="2023-01-06T20:08:00Z"/>
          <w:rFonts w:ascii="Times New Roman" w:hAnsi="Times New Roman" w:cs="Times New Roman"/>
          <w:b/>
          <w:bCs/>
        </w:rPr>
        <w:pPrChange w:id="1794" w:author="Cian Walker" w:date="2023-01-06T22:48:00Z">
          <w:pPr>
            <w:pStyle w:val="Default"/>
          </w:pPr>
        </w:pPrChange>
      </w:pPr>
    </w:p>
    <w:p w14:paraId="094377F1" w14:textId="58F27D4C" w:rsidR="00F42FB3" w:rsidRPr="00711792" w:rsidRDefault="000D75B9" w:rsidP="007E5151">
      <w:pPr>
        <w:pStyle w:val="Default"/>
        <w:spacing w:line="276" w:lineRule="auto"/>
        <w:rPr>
          <w:rFonts w:ascii="Times New Roman" w:hAnsi="Times New Roman" w:cs="Times New Roman"/>
        </w:rPr>
        <w:pPrChange w:id="1795" w:author="Cian Walker" w:date="2023-01-06T22:48:00Z">
          <w:pPr>
            <w:pStyle w:val="Default"/>
          </w:pPr>
        </w:pPrChange>
      </w:pPr>
      <w:ins w:id="1796" w:author="Cian Walker" w:date="2023-01-06T22:46:00Z">
        <w:r w:rsidRPr="000D75B9">
          <w:rPr>
            <w:rFonts w:ascii="Times New Roman" w:hAnsi="Times New Roman" w:cs="Times New Roman"/>
            <w:rPrChange w:id="1797" w:author="Cian Walker" w:date="2023-01-06T22:46:00Z">
              <w:rPr>
                <w:rFonts w:ascii="Times New Roman" w:hAnsi="Times New Roman" w:cs="Times New Roman"/>
                <w:b/>
                <w:bCs/>
              </w:rPr>
            </w:rPrChange>
          </w:rPr>
          <w:t>Building and speaking LDAP:</w:t>
        </w:r>
        <w:r>
          <w:rPr>
            <w:rFonts w:ascii="Times New Roman" w:hAnsi="Times New Roman" w:cs="Times New Roman"/>
          </w:rPr>
          <w:t xml:space="preserve"> as someone who</w:t>
        </w:r>
      </w:ins>
      <w:ins w:id="1798" w:author="Cian Walker" w:date="2023-01-06T22:47:00Z">
        <w:r>
          <w:rPr>
            <w:rFonts w:ascii="Times New Roman" w:hAnsi="Times New Roman" w:cs="Times New Roman"/>
          </w:rPr>
          <w:t xml:space="preserve"> finds</w:t>
        </w:r>
      </w:ins>
      <w:ins w:id="1799" w:author="Cian Walker" w:date="2023-01-06T22:46:00Z">
        <w:r>
          <w:rPr>
            <w:rFonts w:ascii="Times New Roman" w:hAnsi="Times New Roman" w:cs="Times New Roman"/>
          </w:rPr>
          <w:t xml:space="preserve"> the </w:t>
        </w:r>
      </w:ins>
      <w:ins w:id="1800" w:author="Cian Walker" w:date="2023-01-06T22:47:00Z">
        <w:r>
          <w:rPr>
            <w:rFonts w:ascii="Times New Roman" w:hAnsi="Times New Roman" w:cs="Times New Roman"/>
          </w:rPr>
          <w:t xml:space="preserve">data layer of computing relatively intuitive, I feel it essential for me to build an LDAP (perhaps an Oracle </w:t>
        </w:r>
        <w:proofErr w:type="spellStart"/>
        <w:r>
          <w:rPr>
            <w:rFonts w:ascii="Times New Roman" w:hAnsi="Times New Roman" w:cs="Times New Roman"/>
          </w:rPr>
          <w:t>OpenLDAP</w:t>
        </w:r>
      </w:ins>
      <w:proofErr w:type="spellEnd"/>
      <w:ins w:id="1801" w:author="Cian Walker" w:date="2023-01-06T22:48:00Z">
        <w:r>
          <w:rPr>
            <w:rFonts w:ascii="Times New Roman" w:hAnsi="Times New Roman" w:cs="Times New Roman"/>
          </w:rPr>
          <w:t xml:space="preserve">) </w:t>
        </w:r>
      </w:ins>
      <w:ins w:id="1802" w:author="Cian Walker" w:date="2023-01-06T22:47:00Z">
        <w:r>
          <w:rPr>
            <w:rFonts w:ascii="Times New Roman" w:hAnsi="Times New Roman" w:cs="Times New Roman"/>
          </w:rPr>
          <w:t>on a Li</w:t>
        </w:r>
      </w:ins>
      <w:ins w:id="1803" w:author="Cian Walker" w:date="2023-01-06T22:48:00Z">
        <w:r>
          <w:rPr>
            <w:rFonts w:ascii="Times New Roman" w:hAnsi="Times New Roman" w:cs="Times New Roman"/>
          </w:rPr>
          <w:t xml:space="preserve">nux server and learn to speak </w:t>
        </w:r>
        <w:proofErr w:type="gramStart"/>
        <w:r>
          <w:rPr>
            <w:rFonts w:ascii="Times New Roman" w:hAnsi="Times New Roman" w:cs="Times New Roman"/>
          </w:rPr>
          <w:t>it’s</w:t>
        </w:r>
        <w:proofErr w:type="gramEnd"/>
        <w:r>
          <w:rPr>
            <w:rFonts w:ascii="Times New Roman" w:hAnsi="Times New Roman" w:cs="Times New Roman"/>
          </w:rPr>
          <w:t xml:space="preserve"> schematics and queries as fluently as I speak SQL</w:t>
        </w:r>
      </w:ins>
    </w:p>
    <w:p w14:paraId="775D24E9" w14:textId="4243D420" w:rsidR="00D00B9F" w:rsidRPr="00711792" w:rsidDel="00460759" w:rsidRDefault="00D00B9F" w:rsidP="00D00B9F">
      <w:pPr>
        <w:pStyle w:val="Default"/>
        <w:rPr>
          <w:del w:id="1804" w:author="Cian Walker" w:date="2023-01-06T22:39:00Z"/>
          <w:rFonts w:ascii="Times New Roman" w:hAnsi="Times New Roman" w:cs="Times New Roman"/>
        </w:rPr>
      </w:pPr>
      <w:del w:id="1805" w:author="Cian Walker" w:date="2023-01-06T22:39:00Z">
        <w:r w:rsidRPr="00711792" w:rsidDel="00460759">
          <w:rPr>
            <w:rFonts w:ascii="Times New Roman" w:hAnsi="Times New Roman" w:cs="Times New Roman"/>
          </w:rPr>
          <w:lastRenderedPageBreak/>
          <w:delText xml:space="preserve">A review of what the project achieved, a final review of the project in terms of the proposed goals and project plan. </w:delText>
        </w:r>
      </w:del>
    </w:p>
    <w:p w14:paraId="4B5DF87A" w14:textId="55B12D11" w:rsidR="00D00B9F" w:rsidRPr="00711792" w:rsidDel="00460759" w:rsidRDefault="00D00B9F" w:rsidP="00D00B9F">
      <w:pPr>
        <w:pStyle w:val="Default"/>
        <w:spacing w:after="66"/>
        <w:rPr>
          <w:del w:id="1806" w:author="Cian Walker" w:date="2023-01-06T22:39:00Z"/>
          <w:rFonts w:ascii="Times New Roman" w:hAnsi="Times New Roman" w:cs="Times New Roman"/>
        </w:rPr>
      </w:pPr>
      <w:del w:id="1807" w:author="Cian Walker" w:date="2023-01-06T22:39:00Z">
        <w:r w:rsidRPr="00711792" w:rsidDel="00460759">
          <w:rPr>
            <w:rFonts w:ascii="Times New Roman" w:hAnsi="Times New Roman" w:cs="Times New Roman"/>
          </w:rPr>
          <w:delText xml:space="preserve">● Any changes from the interim report should be discussed and justified. </w:delText>
        </w:r>
      </w:del>
    </w:p>
    <w:p w14:paraId="6F1247A5" w14:textId="61DCB119" w:rsidR="00D00B9F" w:rsidRPr="00711792" w:rsidDel="00460759" w:rsidRDefault="00D00B9F" w:rsidP="00D00B9F">
      <w:pPr>
        <w:pStyle w:val="Default"/>
        <w:spacing w:after="66"/>
        <w:rPr>
          <w:del w:id="1808" w:author="Cian Walker" w:date="2023-01-06T22:39:00Z"/>
          <w:rFonts w:ascii="Times New Roman" w:hAnsi="Times New Roman" w:cs="Times New Roman"/>
        </w:rPr>
      </w:pPr>
      <w:del w:id="1809" w:author="Cian Walker" w:date="2023-01-06T22:39:00Z">
        <w:r w:rsidRPr="00711792" w:rsidDel="00460759">
          <w:rPr>
            <w:rFonts w:ascii="Times New Roman" w:hAnsi="Times New Roman" w:cs="Times New Roman"/>
          </w:rPr>
          <w:delText xml:space="preserve">● The student should reflect on the learning experiences gained in doing the project and its relevance to on-going progress as a learner and future practising IT professional. </w:delText>
        </w:r>
      </w:del>
    </w:p>
    <w:p w14:paraId="2B53714A" w14:textId="7C118379" w:rsidR="00D00B9F" w:rsidRPr="00711792" w:rsidDel="00460759" w:rsidRDefault="00D00B9F" w:rsidP="00D00B9F">
      <w:pPr>
        <w:pStyle w:val="Default"/>
        <w:rPr>
          <w:del w:id="1810" w:author="Cian Walker" w:date="2023-01-06T22:39:00Z"/>
          <w:rFonts w:ascii="Times New Roman" w:hAnsi="Times New Roman" w:cs="Times New Roman"/>
        </w:rPr>
      </w:pPr>
      <w:del w:id="1811" w:author="Cian Walker" w:date="2023-01-06T22:39:00Z">
        <w:r w:rsidRPr="00711792" w:rsidDel="00460759">
          <w:rPr>
            <w:rFonts w:ascii="Times New Roman" w:hAnsi="Times New Roman" w:cs="Times New Roman"/>
          </w:rPr>
          <w:delText xml:space="preserve">● This section should also provide a starting point for another student to continue the work. </w:delText>
        </w:r>
      </w:del>
    </w:p>
    <w:p w14:paraId="3B2DF089" w14:textId="77777777" w:rsidR="00D00B9F" w:rsidRPr="00711792" w:rsidDel="007E5151" w:rsidRDefault="00D00B9F" w:rsidP="00D00B9F">
      <w:pPr>
        <w:pStyle w:val="Default"/>
        <w:rPr>
          <w:del w:id="1812" w:author="Cian Walker" w:date="2023-01-06T22:48:00Z"/>
          <w:rFonts w:ascii="Times New Roman" w:hAnsi="Times New Roman" w:cs="Times New Roman"/>
        </w:rPr>
      </w:pPr>
    </w:p>
    <w:p w14:paraId="6C718AA3" w14:textId="7D6EB90F" w:rsidR="00D00B9F" w:rsidRPr="00711792" w:rsidDel="005B7E6B" w:rsidRDefault="00D00B9F" w:rsidP="00D00B9F">
      <w:pPr>
        <w:pStyle w:val="Default"/>
        <w:rPr>
          <w:del w:id="1813" w:author="Cian Walker" w:date="2023-01-06T22:29:00Z"/>
          <w:rFonts w:ascii="Times New Roman" w:hAnsi="Times New Roman" w:cs="Times New Roman"/>
        </w:rPr>
      </w:pPr>
      <w:del w:id="1814" w:author="Cian Walker" w:date="2023-01-06T22:29:00Z">
        <w:r w:rsidRPr="00711792" w:rsidDel="005B7E6B">
          <w:rPr>
            <w:rFonts w:ascii="Times New Roman" w:hAnsi="Times New Roman" w:cs="Times New Roman"/>
            <w:b/>
            <w:bCs/>
          </w:rPr>
          <w:delText xml:space="preserve">References and Bibliography </w:delText>
        </w:r>
      </w:del>
    </w:p>
    <w:p w14:paraId="5AE08B5F" w14:textId="75EF8C94" w:rsidR="00D00B9F" w:rsidRPr="00711792" w:rsidDel="005B7E6B" w:rsidRDefault="00D00B9F" w:rsidP="00D00B9F">
      <w:pPr>
        <w:pStyle w:val="Default"/>
        <w:rPr>
          <w:del w:id="1815" w:author="Cian Walker" w:date="2023-01-06T22:29:00Z"/>
          <w:rFonts w:ascii="Times New Roman" w:hAnsi="Times New Roman" w:cs="Times New Roman"/>
        </w:rPr>
      </w:pPr>
      <w:del w:id="1816" w:author="Cian Walker" w:date="2023-01-06T22:29:00Z">
        <w:r w:rsidRPr="00711792" w:rsidDel="005B7E6B">
          <w:rPr>
            <w:rFonts w:ascii="Times New Roman" w:hAnsi="Times New Roman" w:cs="Times New Roman"/>
          </w:rPr>
          <w:delText xml:space="preserve">Harvard referencing style. </w:delText>
        </w:r>
      </w:del>
    </w:p>
    <w:p w14:paraId="734F9499" w14:textId="17E457BC" w:rsidR="00D00B9F" w:rsidRPr="00711792" w:rsidDel="005B7E6B" w:rsidRDefault="00D00B9F" w:rsidP="00D00B9F">
      <w:pPr>
        <w:pStyle w:val="Default"/>
        <w:rPr>
          <w:del w:id="1817" w:author="Cian Walker" w:date="2023-01-06T22:29:00Z"/>
          <w:rFonts w:ascii="Times New Roman" w:hAnsi="Times New Roman" w:cs="Times New Roman"/>
        </w:rPr>
      </w:pPr>
      <w:del w:id="1818" w:author="Cian Walker" w:date="2023-01-06T22:29:00Z">
        <w:r w:rsidRPr="00711792" w:rsidDel="005B7E6B">
          <w:rPr>
            <w:rFonts w:ascii="Times New Roman" w:hAnsi="Times New Roman" w:cs="Times New Roman"/>
            <w:b/>
            <w:bCs/>
          </w:rPr>
          <w:delText xml:space="preserve">Appendices </w:delText>
        </w:r>
      </w:del>
    </w:p>
    <w:p w14:paraId="4F04B0A9" w14:textId="0CC70E12" w:rsidR="00D00B9F" w:rsidRPr="00711792" w:rsidDel="005B7E6B" w:rsidRDefault="00D00B9F" w:rsidP="00D00B9F">
      <w:pPr>
        <w:rPr>
          <w:del w:id="1819" w:author="Cian Walker" w:date="2023-01-06T22:29:00Z"/>
          <w:rFonts w:ascii="Times New Roman" w:hAnsi="Times New Roman" w:cs="Times New Roman"/>
        </w:rPr>
      </w:pPr>
      <w:del w:id="1820" w:author="Cian Walker" w:date="2023-01-06T22:29:00Z">
        <w:r w:rsidRPr="00711792" w:rsidDel="005B7E6B">
          <w:rPr>
            <w:rFonts w:ascii="Times New Roman" w:hAnsi="Times New Roman" w:cs="Times New Roman"/>
          </w:rPr>
          <w:delText>Note: Well-documented code listings should be included in an appendix, not in the main body of the report.</w:delText>
        </w:r>
      </w:del>
    </w:p>
    <w:p w14:paraId="01FA1FA3" w14:textId="77777777" w:rsidR="00D00B9F" w:rsidRPr="00711792" w:rsidDel="00EA3569" w:rsidRDefault="00D00B9F" w:rsidP="00D00B9F">
      <w:pPr>
        <w:rPr>
          <w:del w:id="1821" w:author="Cian Walker" w:date="2023-01-06T21:02:00Z"/>
          <w:rFonts w:ascii="Times New Roman" w:hAnsi="Times New Roman" w:cs="Times New Roman"/>
        </w:rPr>
      </w:pPr>
    </w:p>
    <w:p w14:paraId="739C5454" w14:textId="77777777" w:rsidR="00D00B9F" w:rsidRPr="00711792" w:rsidDel="00EA3569" w:rsidRDefault="00D00B9F" w:rsidP="00D00B9F">
      <w:pPr>
        <w:rPr>
          <w:del w:id="1822" w:author="Cian Walker" w:date="2023-01-06T21:02:00Z"/>
          <w:rFonts w:ascii="Times New Roman" w:hAnsi="Times New Roman" w:cs="Times New Roman"/>
        </w:rPr>
      </w:pPr>
    </w:p>
    <w:p w14:paraId="4F5C097C" w14:textId="7036B3B1" w:rsidR="00D00B9F" w:rsidRPr="00711792" w:rsidDel="00EA3569" w:rsidRDefault="00D00B9F" w:rsidP="00D00B9F">
      <w:pPr>
        <w:rPr>
          <w:del w:id="1823" w:author="Cian Walker" w:date="2023-01-06T21:02:00Z"/>
          <w:rFonts w:ascii="Times New Roman" w:hAnsi="Times New Roman" w:cs="Times New Roman"/>
        </w:rPr>
      </w:pPr>
      <w:del w:id="1824" w:author="Cian Walker" w:date="2023-01-06T21:02:00Z">
        <w:r w:rsidRPr="00711792" w:rsidDel="00EA3569">
          <w:rPr>
            <w:rFonts w:ascii="Times New Roman" w:hAnsi="Times New Roman" w:cs="Times New Roman"/>
          </w:rPr>
          <w:delText>PROPS = PROPERTIES!</w:delText>
        </w:r>
      </w:del>
    </w:p>
    <w:p w14:paraId="18E4CB44" w14:textId="7D987C7E" w:rsidR="00D00B9F" w:rsidRPr="00711792" w:rsidDel="00EA3569" w:rsidRDefault="00D00B9F" w:rsidP="00D00B9F">
      <w:pPr>
        <w:rPr>
          <w:del w:id="1825" w:author="Cian Walker" w:date="2023-01-06T21:02:00Z"/>
          <w:rFonts w:ascii="Times New Roman" w:hAnsi="Times New Roman" w:cs="Times New Roman"/>
        </w:rPr>
      </w:pPr>
    </w:p>
    <w:p w14:paraId="1C56B4CA" w14:textId="5DECDCE4" w:rsidR="00D00B9F" w:rsidRPr="00711792" w:rsidDel="00EA3569" w:rsidRDefault="00D00B9F" w:rsidP="00D00B9F">
      <w:pPr>
        <w:rPr>
          <w:del w:id="1826" w:author="Cian Walker" w:date="2023-01-06T21:02:00Z"/>
          <w:rFonts w:ascii="Times New Roman" w:hAnsi="Times New Roman" w:cs="Times New Roman"/>
        </w:rPr>
      </w:pPr>
    </w:p>
    <w:p w14:paraId="45626EFE" w14:textId="715ACB8F" w:rsidR="00D00B9F" w:rsidRPr="00711792" w:rsidDel="00EA3569" w:rsidRDefault="00D00B9F" w:rsidP="00D00B9F">
      <w:pPr>
        <w:rPr>
          <w:del w:id="1827" w:author="Cian Walker" w:date="2023-01-06T21:02:00Z"/>
          <w:rFonts w:ascii="Times New Roman" w:hAnsi="Times New Roman" w:cs="Times New Roman"/>
        </w:rPr>
      </w:pPr>
      <w:del w:id="1828" w:author="Cian Walker" w:date="2023-01-06T21:02:00Z">
        <w:r w:rsidRPr="00711792" w:rsidDel="00EA3569">
          <w:rPr>
            <w:rFonts w:ascii="Times New Roman" w:hAnsi="Times New Roman" w:cs="Times New Roman"/>
          </w:rPr>
          <w:delText xml:space="preserve">: </w:delText>
        </w:r>
        <w:r w:rsidR="00000000" w:rsidDel="00EA3569">
          <w:fldChar w:fldCharType="begin"/>
        </w:r>
        <w:r w:rsidR="00000000" w:rsidDel="00EA3569">
          <w:delInstrText>HYPERLINK "https://expressjs.com/"</w:delInstrText>
        </w:r>
        <w:r w:rsidR="00000000" w:rsidDel="00EA3569">
          <w:fldChar w:fldCharType="separate"/>
        </w:r>
        <w:r w:rsidRPr="00711792" w:rsidDel="00EA3569">
          <w:rPr>
            <w:rStyle w:val="Hyperlink"/>
            <w:rFonts w:ascii="Times New Roman" w:hAnsi="Times New Roman" w:cs="Times New Roman"/>
          </w:rPr>
          <w:delText>https://expressjs.com/</w:delText>
        </w:r>
        <w:r w:rsidR="00000000" w:rsidDel="00EA3569">
          <w:rPr>
            <w:rStyle w:val="Hyperlink"/>
            <w:rFonts w:ascii="Times New Roman" w:hAnsi="Times New Roman" w:cs="Times New Roman"/>
          </w:rPr>
          <w:fldChar w:fldCharType="end"/>
        </w:r>
      </w:del>
    </w:p>
    <w:p w14:paraId="6C48D64B" w14:textId="4340115A" w:rsidR="00D00B9F" w:rsidRPr="00711792" w:rsidDel="00EA3569" w:rsidRDefault="00D00B9F" w:rsidP="00D00B9F">
      <w:pPr>
        <w:rPr>
          <w:del w:id="1829" w:author="Cian Walker" w:date="2023-01-06T21:02:00Z"/>
          <w:rFonts w:ascii="Times New Roman" w:hAnsi="Times New Roman" w:cs="Times New Roman"/>
        </w:rPr>
      </w:pPr>
    </w:p>
    <w:p w14:paraId="4151FB26" w14:textId="0BE692D3" w:rsidR="00D00B9F" w:rsidRPr="00711792" w:rsidDel="00EA3569" w:rsidRDefault="00D00B9F" w:rsidP="00D00B9F">
      <w:pPr>
        <w:rPr>
          <w:del w:id="1830" w:author="Cian Walker" w:date="2023-01-06T21:02:00Z"/>
          <w:rFonts w:ascii="Times New Roman" w:hAnsi="Times New Roman" w:cs="Times New Roman"/>
        </w:rPr>
      </w:pPr>
    </w:p>
    <w:p w14:paraId="011CBD0C" w14:textId="279B5610" w:rsidR="00D00B9F" w:rsidRPr="00711792" w:rsidDel="00EA3569" w:rsidRDefault="00D00B9F" w:rsidP="00D00B9F">
      <w:pPr>
        <w:rPr>
          <w:del w:id="1831" w:author="Cian Walker" w:date="2023-01-06T21:02:00Z"/>
          <w:rFonts w:ascii="Times New Roman" w:hAnsi="Times New Roman" w:cs="Times New Roman"/>
        </w:rPr>
      </w:pPr>
    </w:p>
    <w:p w14:paraId="468D197A" w14:textId="01340821" w:rsidR="00D00B9F" w:rsidRPr="00711792" w:rsidDel="00EA3569" w:rsidRDefault="00000000" w:rsidP="00D00B9F">
      <w:pPr>
        <w:rPr>
          <w:del w:id="1832" w:author="Cian Walker" w:date="2023-01-06T21:02:00Z"/>
          <w:rFonts w:ascii="Times New Roman" w:hAnsi="Times New Roman" w:cs="Times New Roman"/>
        </w:rPr>
      </w:pPr>
      <w:del w:id="1833" w:author="Cian Walker" w:date="2023-01-06T21:02:00Z">
        <w:r w:rsidDel="00EA3569">
          <w:fldChar w:fldCharType="begin"/>
        </w:r>
        <w:r w:rsidDel="00EA3569">
          <w:delInstrText>HYPERLINK "https://www.pagecloud.com/blog/how-to-add-custom-fonts-to-any-website"</w:delInstrText>
        </w:r>
        <w:r w:rsidDel="00EA3569">
          <w:fldChar w:fldCharType="separate"/>
        </w:r>
        <w:r w:rsidR="00D00B9F" w:rsidRPr="00711792" w:rsidDel="00EA3569">
          <w:rPr>
            <w:rStyle w:val="Hyperlink"/>
            <w:rFonts w:ascii="Times New Roman" w:hAnsi="Times New Roman" w:cs="Times New Roman"/>
          </w:rPr>
          <w:delText>https://www.pagecloud.com/blog/how-to-add-custom-fonts-to-any-website</w:delText>
        </w:r>
        <w:r w:rsidDel="00EA3569">
          <w:rPr>
            <w:rStyle w:val="Hyperlink"/>
            <w:rFonts w:ascii="Times New Roman" w:hAnsi="Times New Roman" w:cs="Times New Roman"/>
          </w:rPr>
          <w:fldChar w:fldCharType="end"/>
        </w:r>
      </w:del>
    </w:p>
    <w:p w14:paraId="2E1725EE" w14:textId="44287809" w:rsidR="00D00B9F" w:rsidRPr="00711792" w:rsidDel="00EA3569" w:rsidRDefault="00D00B9F" w:rsidP="00D00B9F">
      <w:pPr>
        <w:rPr>
          <w:del w:id="1834" w:author="Cian Walker" w:date="2023-01-06T21:02:00Z"/>
          <w:rFonts w:ascii="Times New Roman" w:hAnsi="Times New Roman" w:cs="Times New Roman"/>
        </w:rPr>
      </w:pPr>
    </w:p>
    <w:p w14:paraId="4916DAC6" w14:textId="78861915" w:rsidR="00D00B9F" w:rsidRPr="00711792" w:rsidDel="00EA3569" w:rsidRDefault="00000000" w:rsidP="00D00B9F">
      <w:pPr>
        <w:rPr>
          <w:del w:id="1835" w:author="Cian Walker" w:date="2023-01-06T21:02:00Z"/>
          <w:rFonts w:ascii="Times New Roman" w:hAnsi="Times New Roman" w:cs="Times New Roman"/>
        </w:rPr>
      </w:pPr>
      <w:del w:id="1836" w:author="Cian Walker" w:date="2023-01-06T21:02:00Z">
        <w:r w:rsidDel="00EA3569">
          <w:fldChar w:fldCharType="begin"/>
        </w:r>
        <w:r w:rsidDel="00EA3569">
          <w:delInstrText>HYPERLINK "https://techtrim.tech/express-vs-flask/"</w:delInstrText>
        </w:r>
        <w:r w:rsidDel="00EA3569">
          <w:fldChar w:fldCharType="separate"/>
        </w:r>
        <w:r w:rsidR="00D00B9F" w:rsidRPr="00711792" w:rsidDel="00EA3569">
          <w:rPr>
            <w:rStyle w:val="Hyperlink"/>
            <w:rFonts w:ascii="Times New Roman" w:hAnsi="Times New Roman" w:cs="Times New Roman"/>
          </w:rPr>
          <w:delText>https://techtrim.tech/express-vs-flask/</w:delText>
        </w:r>
        <w:r w:rsidDel="00EA3569">
          <w:rPr>
            <w:rStyle w:val="Hyperlink"/>
            <w:rFonts w:ascii="Times New Roman" w:hAnsi="Times New Roman" w:cs="Times New Roman"/>
          </w:rPr>
          <w:fldChar w:fldCharType="end"/>
        </w:r>
      </w:del>
    </w:p>
    <w:p w14:paraId="0CD3CA6E" w14:textId="4B7D3BF4" w:rsidR="00D00B9F" w:rsidRPr="00711792" w:rsidDel="00EA3569" w:rsidRDefault="00D00B9F" w:rsidP="00D00B9F">
      <w:pPr>
        <w:rPr>
          <w:del w:id="1837" w:author="Cian Walker" w:date="2023-01-06T21:02:00Z"/>
          <w:rFonts w:ascii="Times New Roman" w:hAnsi="Times New Roman" w:cs="Times New Roman"/>
        </w:rPr>
      </w:pPr>
    </w:p>
    <w:p w14:paraId="3409920A" w14:textId="1E71ED43" w:rsidR="00D00B9F" w:rsidRPr="00711792" w:rsidDel="00EA3569" w:rsidRDefault="00D00B9F" w:rsidP="00D00B9F">
      <w:pPr>
        <w:rPr>
          <w:del w:id="1838" w:author="Cian Walker" w:date="2023-01-06T21:02:00Z"/>
          <w:rFonts w:ascii="Times New Roman" w:hAnsi="Times New Roman" w:cs="Times New Roman"/>
        </w:rPr>
      </w:pPr>
    </w:p>
    <w:p w14:paraId="6E344652" w14:textId="540E4D32" w:rsidR="00D00B9F" w:rsidRPr="00711792" w:rsidDel="00EA3569" w:rsidRDefault="00000000" w:rsidP="00D00B9F">
      <w:pPr>
        <w:rPr>
          <w:del w:id="1839" w:author="Cian Walker" w:date="2023-01-06T21:02:00Z"/>
          <w:rFonts w:ascii="Times New Roman" w:hAnsi="Times New Roman" w:cs="Times New Roman"/>
        </w:rPr>
      </w:pPr>
      <w:del w:id="1840" w:author="Cian Walker" w:date="2023-01-06T21:02:00Z">
        <w:r w:rsidDel="00EA3569">
          <w:fldChar w:fldCharType="begin"/>
        </w:r>
        <w:r w:rsidDel="00EA3569">
          <w:delInstrText>HYPERLINK "https://www.w3schools.com/css/css3_buttons.asp"</w:delInstrText>
        </w:r>
        <w:r w:rsidDel="00EA3569">
          <w:fldChar w:fldCharType="separate"/>
        </w:r>
        <w:r w:rsidR="00D00B9F" w:rsidRPr="00711792" w:rsidDel="00EA3569">
          <w:rPr>
            <w:rStyle w:val="Hyperlink"/>
            <w:rFonts w:ascii="Times New Roman" w:hAnsi="Times New Roman" w:cs="Times New Roman"/>
          </w:rPr>
          <w:delText>https://www.w3schools.com/css/css3_buttons.asp</w:delText>
        </w:r>
        <w:r w:rsidDel="00EA3569">
          <w:rPr>
            <w:rStyle w:val="Hyperlink"/>
            <w:rFonts w:ascii="Times New Roman" w:hAnsi="Times New Roman" w:cs="Times New Roman"/>
          </w:rPr>
          <w:fldChar w:fldCharType="end"/>
        </w:r>
      </w:del>
    </w:p>
    <w:p w14:paraId="667ABCEF" w14:textId="43B44D68" w:rsidR="00D00B9F" w:rsidRPr="00711792" w:rsidDel="00EA3569" w:rsidRDefault="00D00B9F" w:rsidP="00D00B9F">
      <w:pPr>
        <w:rPr>
          <w:del w:id="1841" w:author="Cian Walker" w:date="2023-01-06T21:02:00Z"/>
          <w:rFonts w:ascii="Times New Roman" w:hAnsi="Times New Roman" w:cs="Times New Roman"/>
        </w:rPr>
      </w:pPr>
    </w:p>
    <w:p w14:paraId="0DAF147D" w14:textId="1465248F" w:rsidR="00D00B9F" w:rsidRPr="00711792" w:rsidDel="00EA3569" w:rsidRDefault="00000000" w:rsidP="00D00B9F">
      <w:pPr>
        <w:rPr>
          <w:del w:id="1842" w:author="Cian Walker" w:date="2023-01-06T21:02:00Z"/>
          <w:rFonts w:ascii="Times New Roman" w:hAnsi="Times New Roman" w:cs="Times New Roman"/>
        </w:rPr>
      </w:pPr>
      <w:del w:id="1843" w:author="Cian Walker" w:date="2023-01-06T21:02:00Z">
        <w:r w:rsidDel="00EA3569">
          <w:fldChar w:fldCharType="begin"/>
        </w:r>
        <w:r w:rsidDel="00EA3569">
          <w:delInstrText>HYPERLINK "https://www.youtube.com/watch?v=Y_yw5L-D3IQ&amp;ab_channel=RizwanKhan"</w:delInstrText>
        </w:r>
        <w:r w:rsidDel="00EA3569">
          <w:fldChar w:fldCharType="separate"/>
        </w:r>
        <w:r w:rsidR="00D00B9F" w:rsidRPr="00711792" w:rsidDel="00EA3569">
          <w:rPr>
            <w:rStyle w:val="Hyperlink"/>
            <w:rFonts w:ascii="Times New Roman" w:hAnsi="Times New Roman" w:cs="Times New Roman"/>
          </w:rPr>
          <w:delText>https://www.youtube.com/watch?v=Y_yw5L-D3IQ&amp;ab_channel=RizwanKhan</w:delText>
        </w:r>
        <w:r w:rsidDel="00EA3569">
          <w:rPr>
            <w:rStyle w:val="Hyperlink"/>
            <w:rFonts w:ascii="Times New Roman" w:hAnsi="Times New Roman" w:cs="Times New Roman"/>
          </w:rPr>
          <w:fldChar w:fldCharType="end"/>
        </w:r>
      </w:del>
    </w:p>
    <w:p w14:paraId="10B1B5F6" w14:textId="073833B5" w:rsidR="00D00B9F" w:rsidRPr="00711792" w:rsidDel="00EA3569" w:rsidRDefault="00D00B9F" w:rsidP="00D00B9F">
      <w:pPr>
        <w:rPr>
          <w:del w:id="1844" w:author="Cian Walker" w:date="2023-01-06T21:02:00Z"/>
          <w:rFonts w:ascii="Times New Roman" w:hAnsi="Times New Roman" w:cs="Times New Roman"/>
        </w:rPr>
      </w:pPr>
    </w:p>
    <w:p w14:paraId="0C9E5AD6" w14:textId="7B04B09F" w:rsidR="00D00B9F" w:rsidRPr="00711792" w:rsidDel="00EA3569" w:rsidRDefault="00D00B9F" w:rsidP="00D00B9F">
      <w:pPr>
        <w:rPr>
          <w:del w:id="1845" w:author="Cian Walker" w:date="2023-01-06T21:02:00Z"/>
          <w:rFonts w:ascii="Times New Roman" w:hAnsi="Times New Roman" w:cs="Times New Roman"/>
        </w:rPr>
      </w:pPr>
      <w:del w:id="1846" w:author="Cian Walker" w:date="2023-01-06T21:02:00Z">
        <w:r w:rsidRPr="00711792" w:rsidDel="00EA3569">
          <w:rPr>
            <w:rFonts w:ascii="Times New Roman" w:hAnsi="Times New Roman" w:cs="Times New Roman"/>
          </w:rPr>
          <w:delText xml:space="preserve">Use DOM in Node: </w:delText>
        </w:r>
        <w:r w:rsidR="00000000" w:rsidDel="00EA3569">
          <w:fldChar w:fldCharType="begin"/>
        </w:r>
        <w:r w:rsidR="00000000" w:rsidDel="00EA3569">
          <w:delInstrText>HYPERLINK "https://github.com/jsdom/jsdom"</w:delInstrText>
        </w:r>
        <w:r w:rsidR="00000000" w:rsidDel="00EA3569">
          <w:fldChar w:fldCharType="separate"/>
        </w:r>
        <w:r w:rsidRPr="00711792" w:rsidDel="00EA3569">
          <w:rPr>
            <w:rStyle w:val="Hyperlink"/>
            <w:rFonts w:ascii="Times New Roman" w:hAnsi="Times New Roman" w:cs="Times New Roman"/>
          </w:rPr>
          <w:delText>https://github.com/jsdom/jsdom</w:delText>
        </w:r>
        <w:r w:rsidR="00000000" w:rsidDel="00EA3569">
          <w:rPr>
            <w:rStyle w:val="Hyperlink"/>
            <w:rFonts w:ascii="Times New Roman" w:hAnsi="Times New Roman" w:cs="Times New Roman"/>
          </w:rPr>
          <w:fldChar w:fldCharType="end"/>
        </w:r>
      </w:del>
    </w:p>
    <w:p w14:paraId="320F8D9F" w14:textId="7DF8C3F6" w:rsidR="00D00B9F" w:rsidRPr="00711792" w:rsidDel="00EA3569" w:rsidRDefault="00D00B9F" w:rsidP="00D00B9F">
      <w:pPr>
        <w:rPr>
          <w:del w:id="1847" w:author="Cian Walker" w:date="2023-01-06T21:02:00Z"/>
          <w:rFonts w:ascii="Times New Roman" w:hAnsi="Times New Roman" w:cs="Times New Roman"/>
        </w:rPr>
      </w:pPr>
    </w:p>
    <w:p w14:paraId="19B8EA5A" w14:textId="48651D22" w:rsidR="00D00B9F" w:rsidRPr="00711792" w:rsidDel="00EA3569" w:rsidRDefault="00000000" w:rsidP="00D00B9F">
      <w:pPr>
        <w:rPr>
          <w:del w:id="1848" w:author="Cian Walker" w:date="2023-01-06T21:02:00Z"/>
          <w:rFonts w:ascii="Times New Roman" w:hAnsi="Times New Roman" w:cs="Times New Roman"/>
        </w:rPr>
      </w:pPr>
      <w:del w:id="1849" w:author="Cian Walker" w:date="2023-01-06T21:02:00Z">
        <w:r w:rsidDel="00EA3569">
          <w:fldChar w:fldCharType="begin"/>
        </w:r>
        <w:r w:rsidDel="00EA3569">
          <w:delInstrText>HYPERLINK "https://codingsans.com/blog/node-config-best-practices"</w:delInstrText>
        </w:r>
        <w:r w:rsidDel="00EA3569">
          <w:fldChar w:fldCharType="separate"/>
        </w:r>
        <w:r w:rsidR="00D00B9F" w:rsidRPr="00711792" w:rsidDel="00EA3569">
          <w:rPr>
            <w:rStyle w:val="Hyperlink"/>
            <w:rFonts w:ascii="Times New Roman" w:hAnsi="Times New Roman" w:cs="Times New Roman"/>
          </w:rPr>
          <w:delText>https://codingsans.com/blog/node-config-best-practices</w:delText>
        </w:r>
        <w:r w:rsidDel="00EA3569">
          <w:rPr>
            <w:rStyle w:val="Hyperlink"/>
            <w:rFonts w:ascii="Times New Roman" w:hAnsi="Times New Roman" w:cs="Times New Roman"/>
          </w:rPr>
          <w:fldChar w:fldCharType="end"/>
        </w:r>
      </w:del>
    </w:p>
    <w:p w14:paraId="66032D26" w14:textId="6A1B8694" w:rsidR="00D00B9F" w:rsidRPr="00711792" w:rsidDel="00EA3569" w:rsidRDefault="00D00B9F" w:rsidP="00D00B9F">
      <w:pPr>
        <w:rPr>
          <w:del w:id="1850" w:author="Cian Walker" w:date="2023-01-06T21:02:00Z"/>
          <w:rFonts w:ascii="Times New Roman" w:hAnsi="Times New Roman" w:cs="Times New Roman"/>
        </w:rPr>
      </w:pPr>
    </w:p>
    <w:p w14:paraId="22E7FC53" w14:textId="3D06C4D1" w:rsidR="00D00B9F" w:rsidRPr="00711792" w:rsidDel="00EA3569" w:rsidRDefault="00D00B9F" w:rsidP="00D00B9F">
      <w:pPr>
        <w:rPr>
          <w:del w:id="1851" w:author="Cian Walker" w:date="2023-01-06T21:02:00Z"/>
          <w:rFonts w:ascii="Times New Roman" w:hAnsi="Times New Roman" w:cs="Times New Roman"/>
        </w:rPr>
      </w:pPr>
    </w:p>
    <w:p w14:paraId="38C7B6BF" w14:textId="47B952BA" w:rsidR="00D00B9F" w:rsidRPr="00711792" w:rsidDel="00EA3569" w:rsidRDefault="00D00B9F" w:rsidP="00D00B9F">
      <w:pPr>
        <w:rPr>
          <w:del w:id="1852" w:author="Cian Walker" w:date="2023-01-06T21:02:00Z"/>
          <w:rFonts w:ascii="Times New Roman" w:hAnsi="Times New Roman" w:cs="Times New Roman"/>
        </w:rPr>
      </w:pPr>
    </w:p>
    <w:p w14:paraId="60BA98DF" w14:textId="557478CA" w:rsidR="00D00B9F" w:rsidRPr="00711792" w:rsidDel="00EA3569" w:rsidRDefault="00D00B9F" w:rsidP="00D00B9F">
      <w:pPr>
        <w:rPr>
          <w:del w:id="1853" w:author="Cian Walker" w:date="2023-01-06T21:02:00Z"/>
          <w:rFonts w:ascii="Times New Roman" w:hAnsi="Times New Roman" w:cs="Times New Roman"/>
        </w:rPr>
      </w:pPr>
      <w:del w:id="1854" w:author="Cian Walker" w:date="2023-01-06T21:02:00Z">
        <w:r w:rsidRPr="00711792" w:rsidDel="00EA3569">
          <w:rPr>
            <w:rFonts w:ascii="Times New Roman" w:hAnsi="Times New Roman" w:cs="Times New Roman"/>
          </w:rPr>
          <w:delText>To Do:</w:delText>
        </w:r>
      </w:del>
    </w:p>
    <w:p w14:paraId="71879AE5" w14:textId="704AB725" w:rsidR="00D00B9F" w:rsidRPr="00711792" w:rsidDel="00EA3569" w:rsidRDefault="00D00B9F" w:rsidP="00D00B9F">
      <w:pPr>
        <w:rPr>
          <w:del w:id="1855" w:author="Cian Walker" w:date="2023-01-06T21:02:00Z"/>
          <w:rFonts w:ascii="Times New Roman" w:hAnsi="Times New Roman" w:cs="Times New Roman"/>
        </w:rPr>
      </w:pPr>
    </w:p>
    <w:p w14:paraId="7A4E3501" w14:textId="0C0413D1" w:rsidR="00D00B9F" w:rsidRPr="00711792" w:rsidDel="00EA3569" w:rsidRDefault="00D00B9F" w:rsidP="00D00B9F">
      <w:pPr>
        <w:rPr>
          <w:del w:id="1856" w:author="Cian Walker" w:date="2023-01-06T21:02:00Z"/>
          <w:rFonts w:ascii="Times New Roman" w:hAnsi="Times New Roman" w:cs="Times New Roman"/>
        </w:rPr>
      </w:pPr>
      <w:del w:id="1857" w:author="Cian Walker" w:date="2023-01-06T21:02:00Z">
        <w:r w:rsidRPr="00711792" w:rsidDel="00EA3569">
          <w:rPr>
            <w:rFonts w:ascii="Times New Roman" w:hAnsi="Times New Roman" w:cs="Times New Roman"/>
          </w:rPr>
          <w:delText>Drop-Down Login &amp; Logo with Coloration</w:delText>
        </w:r>
      </w:del>
    </w:p>
    <w:p w14:paraId="25546445" w14:textId="1378E776" w:rsidR="00D00B9F" w:rsidRPr="00711792" w:rsidDel="00EA3569" w:rsidRDefault="00D00B9F" w:rsidP="00D00B9F">
      <w:pPr>
        <w:rPr>
          <w:del w:id="1858" w:author="Cian Walker" w:date="2023-01-06T21:02:00Z"/>
          <w:rFonts w:ascii="Times New Roman" w:hAnsi="Times New Roman" w:cs="Times New Roman"/>
        </w:rPr>
      </w:pPr>
    </w:p>
    <w:p w14:paraId="31977D1D" w14:textId="156A1AB3" w:rsidR="00D00B9F" w:rsidRPr="00711792" w:rsidDel="00EA3569" w:rsidRDefault="00000000" w:rsidP="00D00B9F">
      <w:pPr>
        <w:rPr>
          <w:del w:id="1859" w:author="Cian Walker" w:date="2023-01-06T21:02:00Z"/>
          <w:rStyle w:val="Hyperlink"/>
          <w:rFonts w:ascii="Times New Roman" w:hAnsi="Times New Roman" w:cs="Times New Roman"/>
        </w:rPr>
      </w:pPr>
      <w:del w:id="1860" w:author="Cian Walker" w:date="2023-01-06T21:02:00Z">
        <w:r w:rsidDel="00EA3569">
          <w:fldChar w:fldCharType="begin"/>
        </w:r>
        <w:r w:rsidDel="00EA3569">
          <w:delInstrText>HYPERLINK "https://stackoverflow.com/questions/28863097/template-inheritance-with-node-js-handlebars-and-express"</w:delInstrText>
        </w:r>
        <w:r w:rsidDel="00EA3569">
          <w:fldChar w:fldCharType="separate"/>
        </w:r>
        <w:r w:rsidR="00D00B9F" w:rsidRPr="00711792" w:rsidDel="00EA3569">
          <w:rPr>
            <w:rStyle w:val="Hyperlink"/>
            <w:rFonts w:ascii="Times New Roman" w:hAnsi="Times New Roman" w:cs="Times New Roman"/>
          </w:rPr>
          <w:delText>https://stackoverflow.com/questions/28863097/template-inheritance-with-node-js-handlebars-and-express</w:delText>
        </w:r>
        <w:r w:rsidDel="00EA3569">
          <w:rPr>
            <w:rStyle w:val="Hyperlink"/>
            <w:rFonts w:ascii="Times New Roman" w:hAnsi="Times New Roman" w:cs="Times New Roman"/>
          </w:rPr>
          <w:fldChar w:fldCharType="end"/>
        </w:r>
      </w:del>
    </w:p>
    <w:p w14:paraId="1BA79768" w14:textId="228EF356" w:rsidR="00D00B9F" w:rsidRPr="00711792" w:rsidDel="00EA3569" w:rsidRDefault="00D00B9F" w:rsidP="00D00B9F">
      <w:pPr>
        <w:rPr>
          <w:del w:id="1861" w:author="Cian Walker" w:date="2023-01-06T21:02:00Z"/>
          <w:rStyle w:val="Hyperlink"/>
          <w:rFonts w:ascii="Times New Roman" w:hAnsi="Times New Roman" w:cs="Times New Roman"/>
        </w:rPr>
      </w:pPr>
    </w:p>
    <w:p w14:paraId="07682A68" w14:textId="7CA3A33C" w:rsidR="00D00B9F" w:rsidRPr="00711792" w:rsidDel="00EA3569" w:rsidRDefault="00000000" w:rsidP="00D00B9F">
      <w:pPr>
        <w:rPr>
          <w:del w:id="1862" w:author="Cian Walker" w:date="2023-01-06T21:02:00Z"/>
          <w:rFonts w:ascii="Times New Roman" w:hAnsi="Times New Roman" w:cs="Times New Roman"/>
        </w:rPr>
      </w:pPr>
      <w:del w:id="1863" w:author="Cian Walker" w:date="2023-01-06T21:02:00Z">
        <w:r w:rsidDel="00EA3569">
          <w:fldChar w:fldCharType="begin"/>
        </w:r>
        <w:r w:rsidDel="00EA3569">
          <w:delInstrText>HYPERLINK "https://www.youtube.com/watch?v=WqMbzVWIAjY"</w:delInstrText>
        </w:r>
        <w:r w:rsidDel="00EA3569">
          <w:fldChar w:fldCharType="separate"/>
        </w:r>
        <w:r w:rsidR="00D00B9F" w:rsidRPr="00711792" w:rsidDel="00EA3569">
          <w:rPr>
            <w:rStyle w:val="Hyperlink"/>
            <w:rFonts w:ascii="Times New Roman" w:hAnsi="Times New Roman" w:cs="Times New Roman"/>
          </w:rPr>
          <w:delText>https://www.youtube.com/watch?v=WqMbzVWIAjY</w:delText>
        </w:r>
        <w:r w:rsidDel="00EA3569">
          <w:rPr>
            <w:rStyle w:val="Hyperlink"/>
            <w:rFonts w:ascii="Times New Roman" w:hAnsi="Times New Roman" w:cs="Times New Roman"/>
          </w:rPr>
          <w:fldChar w:fldCharType="end"/>
        </w:r>
      </w:del>
    </w:p>
    <w:p w14:paraId="422F7F0B" w14:textId="2CBA3F57" w:rsidR="00D00B9F" w:rsidRPr="00711792" w:rsidDel="00EA3569" w:rsidRDefault="00D00B9F" w:rsidP="00D00B9F">
      <w:pPr>
        <w:rPr>
          <w:del w:id="1864" w:author="Cian Walker" w:date="2023-01-06T21:02:00Z"/>
          <w:rFonts w:ascii="Times New Roman" w:hAnsi="Times New Roman" w:cs="Times New Roman"/>
        </w:rPr>
      </w:pPr>
    </w:p>
    <w:p w14:paraId="3329A9BB" w14:textId="13A1EA7A" w:rsidR="00D00B9F" w:rsidRPr="00711792" w:rsidDel="00EA3569" w:rsidRDefault="00D00B9F" w:rsidP="00D00B9F">
      <w:pPr>
        <w:rPr>
          <w:del w:id="1865" w:author="Cian Walker" w:date="2023-01-06T21:02:00Z"/>
          <w:rFonts w:ascii="Times New Roman" w:hAnsi="Times New Roman" w:cs="Times New Roman"/>
        </w:rPr>
      </w:pPr>
      <w:del w:id="1866" w:author="Cian Walker" w:date="2023-01-06T21:02:00Z">
        <w:r w:rsidRPr="00711792" w:rsidDel="00EA3569">
          <w:rPr>
            <w:rFonts w:ascii="Times New Roman" w:hAnsi="Times New Roman" w:cs="Times New Roman"/>
          </w:rPr>
          <w:delText xml:space="preserve">PATCH not PUT for  amending prescription! </w:delText>
        </w:r>
      </w:del>
    </w:p>
    <w:p w14:paraId="60613184" w14:textId="45AD0B35" w:rsidR="00D00B9F" w:rsidRPr="00711792" w:rsidDel="00EA3569" w:rsidRDefault="00D00B9F" w:rsidP="00D00B9F">
      <w:pPr>
        <w:rPr>
          <w:del w:id="1867" w:author="Cian Walker" w:date="2023-01-06T21:02:00Z"/>
          <w:rFonts w:ascii="Times New Roman" w:hAnsi="Times New Roman" w:cs="Times New Roman"/>
        </w:rPr>
      </w:pPr>
    </w:p>
    <w:p w14:paraId="0BB572D7" w14:textId="3477787A" w:rsidR="00D00B9F" w:rsidRPr="00711792" w:rsidDel="00EA3569" w:rsidRDefault="00D00B9F" w:rsidP="00D00B9F">
      <w:pPr>
        <w:rPr>
          <w:del w:id="1868" w:author="Cian Walker" w:date="2023-01-06T21:02:00Z"/>
          <w:rFonts w:ascii="Times New Roman" w:hAnsi="Times New Roman" w:cs="Times New Roman"/>
        </w:rPr>
      </w:pPr>
      <w:del w:id="1869" w:author="Cian Walker" w:date="2023-01-06T21:02:00Z">
        <w:r w:rsidRPr="00711792" w:rsidDel="00EA3569">
          <w:rPr>
            <w:rFonts w:ascii="Times New Roman" w:hAnsi="Times New Roman" w:cs="Times New Roman"/>
          </w:rPr>
          <w:delText>Surgeries should have prescribe (POST), amend (PATCH), and Delete (plus  autodelete when  expired)</w:delText>
        </w:r>
      </w:del>
    </w:p>
    <w:p w14:paraId="4B036C6F" w14:textId="6655A4E1" w:rsidR="00D00B9F" w:rsidRPr="00711792" w:rsidDel="00EA3569" w:rsidRDefault="00D00B9F" w:rsidP="00D00B9F">
      <w:pPr>
        <w:rPr>
          <w:del w:id="1870" w:author="Cian Walker" w:date="2023-01-06T21:02:00Z"/>
          <w:rFonts w:ascii="Times New Roman" w:hAnsi="Times New Roman" w:cs="Times New Roman"/>
        </w:rPr>
      </w:pPr>
    </w:p>
    <w:p w14:paraId="5D63BF5B" w14:textId="550D831E" w:rsidR="00D00B9F" w:rsidRPr="00711792" w:rsidDel="00EA3569" w:rsidRDefault="00D00B9F" w:rsidP="00D00B9F">
      <w:pPr>
        <w:rPr>
          <w:del w:id="1871" w:author="Cian Walker" w:date="2023-01-06T21:02:00Z"/>
          <w:rFonts w:ascii="Times New Roman" w:hAnsi="Times New Roman" w:cs="Times New Roman"/>
        </w:rPr>
      </w:pPr>
      <w:del w:id="1872" w:author="Cian Walker" w:date="2023-01-06T21:02:00Z">
        <w:r w:rsidRPr="00711792" w:rsidDel="00EA3569">
          <w:rPr>
            <w:rFonts w:ascii="Times New Roman" w:hAnsi="Times New Roman" w:cs="Times New Roman"/>
          </w:rPr>
          <w:delText>Pharmas should have retrieve  (GET) and mark prescription as dispensed?!?</w:delText>
        </w:r>
      </w:del>
    </w:p>
    <w:p w14:paraId="56B0E883" w14:textId="026BECE5" w:rsidR="00D00B9F" w:rsidRPr="00711792" w:rsidDel="00EA3569" w:rsidRDefault="00D00B9F" w:rsidP="00D00B9F">
      <w:pPr>
        <w:rPr>
          <w:del w:id="1873" w:author="Cian Walker" w:date="2023-01-06T21:02:00Z"/>
          <w:rFonts w:ascii="Times New Roman" w:hAnsi="Times New Roman" w:cs="Times New Roman"/>
        </w:rPr>
      </w:pPr>
    </w:p>
    <w:p w14:paraId="5BD4DD5A" w14:textId="016BBC40" w:rsidR="00D00B9F" w:rsidRPr="00711792" w:rsidDel="00EA3569" w:rsidRDefault="00D00B9F" w:rsidP="00D00B9F">
      <w:pPr>
        <w:rPr>
          <w:del w:id="1874" w:author="Cian Walker" w:date="2023-01-06T21:02:00Z"/>
          <w:rFonts w:ascii="Times New Roman" w:hAnsi="Times New Roman" w:cs="Times New Roman"/>
        </w:rPr>
      </w:pPr>
    </w:p>
    <w:p w14:paraId="103CB7E4" w14:textId="1D21996E" w:rsidR="00D00B9F" w:rsidRPr="00711792" w:rsidDel="00EA3569" w:rsidRDefault="00D00B9F" w:rsidP="00D00B9F">
      <w:pPr>
        <w:rPr>
          <w:del w:id="1875" w:author="Cian Walker" w:date="2023-01-06T21:02:00Z"/>
          <w:rFonts w:ascii="Times New Roman" w:hAnsi="Times New Roman" w:cs="Times New Roman"/>
        </w:rPr>
      </w:pPr>
    </w:p>
    <w:p w14:paraId="0467526A" w14:textId="45729439" w:rsidR="00D00B9F" w:rsidRPr="00711792" w:rsidDel="00EA3569" w:rsidRDefault="00D00B9F" w:rsidP="00D00B9F">
      <w:pPr>
        <w:rPr>
          <w:del w:id="1876" w:author="Cian Walker" w:date="2023-01-06T21:02:00Z"/>
          <w:rFonts w:ascii="Times New Roman" w:hAnsi="Times New Roman" w:cs="Times New Roman"/>
        </w:rPr>
      </w:pPr>
      <w:del w:id="1877" w:author="Cian Walker" w:date="2023-01-06T21:02:00Z">
        <w:r w:rsidRPr="00711792" w:rsidDel="00EA3569">
          <w:rPr>
            <w:rFonts w:ascii="Times New Roman" w:hAnsi="Times New Roman" w:cs="Times New Roman"/>
          </w:rPr>
          <w:delText>Prescribe, Register both Doc &amp; Pharmas forms with  rendering of record  into UI  ( &lt;div id=”output”&gt; )with confirm buttons and clear buttons w/iterators (or uuid for random IDs?)</w:delText>
        </w:r>
      </w:del>
    </w:p>
    <w:p w14:paraId="0AD162E9" w14:textId="57AD32FF" w:rsidR="00D00B9F" w:rsidRPr="00711792" w:rsidDel="00EA3569" w:rsidRDefault="00D00B9F" w:rsidP="00D00B9F">
      <w:pPr>
        <w:rPr>
          <w:del w:id="1878" w:author="Cian Walker" w:date="2023-01-06T21:02:00Z"/>
          <w:rFonts w:ascii="Times New Roman" w:hAnsi="Times New Roman" w:cs="Times New Roman"/>
        </w:rPr>
      </w:pPr>
    </w:p>
    <w:p w14:paraId="1DCC332D" w14:textId="178CE27B" w:rsidR="00D00B9F" w:rsidRPr="00711792" w:rsidDel="00EA3569" w:rsidRDefault="00D00B9F" w:rsidP="00D00B9F">
      <w:pPr>
        <w:rPr>
          <w:del w:id="1879" w:author="Cian Walker" w:date="2023-01-06T21:02:00Z"/>
          <w:rFonts w:ascii="Times New Roman" w:hAnsi="Times New Roman" w:cs="Times New Roman"/>
        </w:rPr>
      </w:pPr>
      <w:del w:id="1880" w:author="Cian Walker" w:date="2023-01-06T21:02:00Z">
        <w:r w:rsidRPr="00711792" w:rsidDel="00EA3569">
          <w:rPr>
            <w:rFonts w:ascii="Times New Roman" w:hAnsi="Times New Roman" w:cs="Times New Roman"/>
          </w:rPr>
          <w:delText>Put: Updating records ‘Working with  thee edit state’?</w:delText>
        </w:r>
      </w:del>
    </w:p>
    <w:p w14:paraId="3DD41778" w14:textId="12D94F92" w:rsidR="00D00B9F" w:rsidRPr="00711792" w:rsidDel="00EA3569" w:rsidRDefault="00D00B9F" w:rsidP="00D00B9F">
      <w:pPr>
        <w:rPr>
          <w:del w:id="1881" w:author="Cian Walker" w:date="2023-01-06T21:02:00Z"/>
          <w:rFonts w:ascii="Times New Roman" w:hAnsi="Times New Roman" w:cs="Times New Roman"/>
        </w:rPr>
      </w:pPr>
    </w:p>
    <w:p w14:paraId="0C95336F" w14:textId="44A32FBF" w:rsidR="00D00B9F" w:rsidRPr="00711792" w:rsidDel="00EA3569" w:rsidRDefault="00D00B9F" w:rsidP="00D00B9F">
      <w:pPr>
        <w:rPr>
          <w:del w:id="1882" w:author="Cian Walker" w:date="2023-01-06T21:02:00Z"/>
          <w:rFonts w:ascii="Times New Roman" w:hAnsi="Times New Roman" w:cs="Times New Roman"/>
        </w:rPr>
      </w:pPr>
      <w:del w:id="1883" w:author="Cian Walker" w:date="2023-01-06T21:02:00Z">
        <w:r w:rsidRPr="00711792" w:rsidDel="00EA3569">
          <w:rPr>
            <w:rFonts w:ascii="Times New Roman" w:hAnsi="Times New Roman" w:cs="Times New Roman"/>
          </w:rPr>
          <w:delText>New JSON entity shemas?</w:delText>
        </w:r>
      </w:del>
    </w:p>
    <w:p w14:paraId="52E2DED2" w14:textId="436B94EB" w:rsidR="00D00B9F" w:rsidRPr="00711792" w:rsidDel="00EA3569" w:rsidRDefault="00D00B9F" w:rsidP="00D00B9F">
      <w:pPr>
        <w:rPr>
          <w:del w:id="1884" w:author="Cian Walker" w:date="2023-01-06T21:02:00Z"/>
          <w:rFonts w:ascii="Times New Roman" w:hAnsi="Times New Roman" w:cs="Times New Roman"/>
        </w:rPr>
      </w:pPr>
    </w:p>
    <w:p w14:paraId="648B12A7" w14:textId="64FA73BA" w:rsidR="00D00B9F" w:rsidRPr="00711792" w:rsidDel="00EA3569" w:rsidRDefault="00D00B9F" w:rsidP="00D00B9F">
      <w:pPr>
        <w:rPr>
          <w:del w:id="1885" w:author="Cian Walker" w:date="2023-01-06T21:02:00Z"/>
          <w:rFonts w:ascii="Times New Roman" w:hAnsi="Times New Roman" w:cs="Times New Roman"/>
        </w:rPr>
      </w:pPr>
      <w:del w:id="1886" w:author="Cian Walker" w:date="2023-01-06T21:02:00Z">
        <w:r w:rsidRPr="00711792" w:rsidDel="00EA3569">
          <w:rPr>
            <w:rFonts w:ascii="Times New Roman" w:hAnsi="Times New Roman" w:cs="Times New Roman"/>
          </w:rPr>
          <w:delText>Form validations – REGEX?</w:delText>
        </w:r>
      </w:del>
    </w:p>
    <w:p w14:paraId="46576DE1" w14:textId="7736A040" w:rsidR="00D00B9F" w:rsidRPr="00711792" w:rsidDel="00EA3569" w:rsidRDefault="00D00B9F" w:rsidP="00D00B9F">
      <w:pPr>
        <w:rPr>
          <w:del w:id="1887" w:author="Cian Walker" w:date="2023-01-06T21:02:00Z"/>
          <w:rFonts w:ascii="Times New Roman" w:hAnsi="Times New Roman" w:cs="Times New Roman"/>
        </w:rPr>
      </w:pPr>
    </w:p>
    <w:p w14:paraId="231F2915" w14:textId="1AA9AFED" w:rsidR="00D00B9F" w:rsidRPr="00711792" w:rsidDel="00EA3569" w:rsidRDefault="00D00B9F" w:rsidP="00D00B9F">
      <w:pPr>
        <w:rPr>
          <w:del w:id="1888" w:author="Cian Walker" w:date="2023-01-06T21:02:00Z"/>
          <w:rFonts w:ascii="Times New Roman" w:hAnsi="Times New Roman" w:cs="Times New Roman"/>
        </w:rPr>
      </w:pPr>
      <w:del w:id="1889" w:author="Cian Walker" w:date="2023-01-06T21:02:00Z">
        <w:r w:rsidRPr="00711792" w:rsidDel="00EA3569">
          <w:rPr>
            <w:rFonts w:ascii="Times New Roman" w:hAnsi="Times New Roman" w:cs="Times New Roman"/>
          </w:rPr>
          <w:delText>PSI &amp; MCI Nos validator?</w:delText>
        </w:r>
      </w:del>
    </w:p>
    <w:p w14:paraId="7D77C405" w14:textId="7ACECBB2" w:rsidR="00D00B9F" w:rsidRPr="00711792" w:rsidDel="00EA3569" w:rsidRDefault="00D00B9F" w:rsidP="00D00B9F">
      <w:pPr>
        <w:rPr>
          <w:del w:id="1890" w:author="Cian Walker" w:date="2023-01-06T21:02:00Z"/>
          <w:rFonts w:ascii="Times New Roman" w:hAnsi="Times New Roman" w:cs="Times New Roman"/>
        </w:rPr>
      </w:pPr>
    </w:p>
    <w:p w14:paraId="76A7F943" w14:textId="668D55BA" w:rsidR="00D00B9F" w:rsidRPr="00711792" w:rsidDel="00EA3569" w:rsidRDefault="00D00B9F" w:rsidP="00D00B9F">
      <w:pPr>
        <w:rPr>
          <w:del w:id="1891" w:author="Cian Walker" w:date="2023-01-06T21:02:00Z"/>
          <w:rFonts w:ascii="Times New Roman" w:hAnsi="Times New Roman" w:cs="Times New Roman"/>
        </w:rPr>
      </w:pPr>
      <w:del w:id="1892" w:author="Cian Walker" w:date="2023-01-06T21:02:00Z">
        <w:r w:rsidRPr="00711792" w:rsidDel="00EA3569">
          <w:rPr>
            <w:rFonts w:ascii="Times New Roman" w:hAnsi="Times New Roman" w:cs="Times New Roman"/>
          </w:rPr>
          <w:delText>Disappearing / Timeouts of warning/error notices</w:delText>
        </w:r>
      </w:del>
    </w:p>
    <w:p w14:paraId="25126C83" w14:textId="571E9B62" w:rsidR="00D00B9F" w:rsidRPr="00711792" w:rsidDel="00EA3569" w:rsidRDefault="00D00B9F" w:rsidP="00D00B9F">
      <w:pPr>
        <w:rPr>
          <w:del w:id="1893" w:author="Cian Walker" w:date="2023-01-06T21:02:00Z"/>
          <w:rFonts w:ascii="Times New Roman" w:hAnsi="Times New Roman" w:cs="Times New Roman"/>
        </w:rPr>
      </w:pPr>
    </w:p>
    <w:p w14:paraId="4ED9AA17" w14:textId="2FC5AEE5" w:rsidR="00D00B9F" w:rsidRPr="00711792" w:rsidDel="00EA3569" w:rsidRDefault="00D00B9F" w:rsidP="00D00B9F">
      <w:pPr>
        <w:rPr>
          <w:del w:id="1894" w:author="Cian Walker" w:date="2023-01-06T21:02:00Z"/>
          <w:rFonts w:ascii="Times New Roman" w:hAnsi="Times New Roman" w:cs="Times New Roman"/>
        </w:rPr>
      </w:pPr>
      <w:del w:id="1895" w:author="Cian Walker" w:date="2023-01-06T21:02:00Z">
        <w:r w:rsidRPr="00711792" w:rsidDel="00EA3569">
          <w:rPr>
            <w:rFonts w:ascii="Times New Roman" w:hAnsi="Times New Roman" w:cs="Times New Roman"/>
          </w:rPr>
          <w:delText>Push and pull pharma, doctor regs , and prescription JSONs to and from local storage</w:delText>
        </w:r>
      </w:del>
    </w:p>
    <w:p w14:paraId="0F5F1FA8" w14:textId="4DD35A49" w:rsidR="00D00B9F" w:rsidRPr="00711792" w:rsidDel="00EA3569" w:rsidRDefault="00D00B9F" w:rsidP="00D00B9F">
      <w:pPr>
        <w:rPr>
          <w:del w:id="1896" w:author="Cian Walker" w:date="2023-01-06T21:02:00Z"/>
          <w:rFonts w:ascii="Times New Roman" w:hAnsi="Times New Roman" w:cs="Times New Roman"/>
        </w:rPr>
      </w:pPr>
    </w:p>
    <w:p w14:paraId="4F4E27B4" w14:textId="47A569FF" w:rsidR="00D00B9F" w:rsidRPr="00711792" w:rsidDel="00EA3569" w:rsidRDefault="00D00B9F" w:rsidP="00D00B9F">
      <w:pPr>
        <w:rPr>
          <w:del w:id="1897" w:author="Cian Walker" w:date="2023-01-06T21:02:00Z"/>
          <w:rFonts w:ascii="Times New Roman" w:hAnsi="Times New Roman" w:cs="Times New Roman"/>
        </w:rPr>
      </w:pPr>
      <w:del w:id="1898" w:author="Cian Walker" w:date="2023-01-06T21:02:00Z">
        <w:r w:rsidRPr="00711792" w:rsidDel="00EA3569">
          <w:rPr>
            <w:rFonts w:ascii="Times New Roman" w:hAnsi="Times New Roman" w:cs="Times New Roman"/>
          </w:rPr>
          <w:delText>Easy  HTTP library API  Calls? / fetch API?</w:delText>
        </w:r>
      </w:del>
    </w:p>
    <w:p w14:paraId="0455FCA9" w14:textId="2FE02E82" w:rsidR="00D00B9F" w:rsidRPr="00711792" w:rsidDel="00EA3569" w:rsidRDefault="00D00B9F" w:rsidP="00D00B9F">
      <w:pPr>
        <w:rPr>
          <w:del w:id="1899" w:author="Cian Walker" w:date="2023-01-06T21:02:00Z"/>
          <w:rFonts w:ascii="Times New Roman" w:hAnsi="Times New Roman" w:cs="Times New Roman"/>
        </w:rPr>
      </w:pPr>
    </w:p>
    <w:p w14:paraId="71CA91D2" w14:textId="2CCB23D5" w:rsidR="00D00B9F" w:rsidRPr="00711792" w:rsidDel="00EA3569" w:rsidRDefault="00D00B9F" w:rsidP="00D00B9F">
      <w:pPr>
        <w:rPr>
          <w:del w:id="1900" w:author="Cian Walker" w:date="2023-01-06T21:02:00Z"/>
          <w:rFonts w:ascii="Times New Roman" w:hAnsi="Times New Roman" w:cs="Times New Roman"/>
        </w:rPr>
      </w:pPr>
      <w:del w:id="1901" w:author="Cian Walker" w:date="2023-01-06T21:02:00Z">
        <w:r w:rsidRPr="00711792" w:rsidDel="00EA3569">
          <w:rPr>
            <w:rFonts w:ascii="Times New Roman" w:hAnsi="Times New Roman" w:cs="Times New Roman"/>
          </w:rPr>
          <w:delText>Arrow functions*</w:delText>
        </w:r>
      </w:del>
    </w:p>
    <w:p w14:paraId="03490880" w14:textId="082A7421" w:rsidR="00D00B9F" w:rsidRPr="00711792" w:rsidDel="00EA3569" w:rsidRDefault="00D00B9F" w:rsidP="00D00B9F">
      <w:pPr>
        <w:rPr>
          <w:del w:id="1902" w:author="Cian Walker" w:date="2023-01-06T21:02:00Z"/>
          <w:rFonts w:ascii="Times New Roman" w:hAnsi="Times New Roman" w:cs="Times New Roman"/>
        </w:rPr>
      </w:pPr>
    </w:p>
    <w:p w14:paraId="23D7B67F" w14:textId="5FB5CFFB" w:rsidR="00D00B9F" w:rsidRPr="00711792" w:rsidDel="00EA3569" w:rsidRDefault="00D00B9F" w:rsidP="00D00B9F">
      <w:pPr>
        <w:rPr>
          <w:del w:id="1903" w:author="Cian Walker" w:date="2023-01-06T21:02:00Z"/>
          <w:rFonts w:ascii="Times New Roman" w:hAnsi="Times New Roman" w:cs="Times New Roman"/>
        </w:rPr>
      </w:pPr>
    </w:p>
    <w:p w14:paraId="2580EF1F" w14:textId="76660542" w:rsidR="00D00B9F" w:rsidRPr="00711792" w:rsidDel="00EA3569" w:rsidRDefault="00000000" w:rsidP="00D00B9F">
      <w:pPr>
        <w:rPr>
          <w:del w:id="1904" w:author="Cian Walker" w:date="2023-01-06T21:02:00Z"/>
          <w:rFonts w:ascii="Times New Roman" w:hAnsi="Times New Roman" w:cs="Times New Roman"/>
        </w:rPr>
      </w:pPr>
      <w:del w:id="1905" w:author="Cian Walker" w:date="2023-01-06T21:02:00Z">
        <w:r w:rsidDel="00EA3569">
          <w:fldChar w:fldCharType="begin"/>
        </w:r>
        <w:r w:rsidDel="00EA3569">
          <w:delInstrText>HYPERLINK "https://kinsta.com/blog/nodejs-vs-python/"</w:delInstrText>
        </w:r>
        <w:r w:rsidDel="00EA3569">
          <w:fldChar w:fldCharType="separate"/>
        </w:r>
        <w:r w:rsidR="00D00B9F" w:rsidRPr="00711792" w:rsidDel="00EA3569">
          <w:rPr>
            <w:rStyle w:val="Hyperlink"/>
            <w:rFonts w:ascii="Times New Roman" w:hAnsi="Times New Roman" w:cs="Times New Roman"/>
          </w:rPr>
          <w:delText>https://kinsta.com/blog/nodejs-vs-python/</w:delText>
        </w:r>
        <w:r w:rsidDel="00EA3569">
          <w:rPr>
            <w:rStyle w:val="Hyperlink"/>
            <w:rFonts w:ascii="Times New Roman" w:hAnsi="Times New Roman" w:cs="Times New Roman"/>
          </w:rPr>
          <w:fldChar w:fldCharType="end"/>
        </w:r>
      </w:del>
    </w:p>
    <w:p w14:paraId="5E623F98" w14:textId="42E49915" w:rsidR="00D00B9F" w:rsidRPr="00711792" w:rsidDel="00EA3569" w:rsidRDefault="00D00B9F" w:rsidP="00D00B9F">
      <w:pPr>
        <w:rPr>
          <w:del w:id="1906" w:author="Cian Walker" w:date="2023-01-06T21:02:00Z"/>
          <w:rFonts w:ascii="Times New Roman" w:hAnsi="Times New Roman" w:cs="Times New Roman"/>
        </w:rPr>
      </w:pPr>
    </w:p>
    <w:p w14:paraId="7A2E810F" w14:textId="5D6204DD" w:rsidR="00D00B9F" w:rsidRPr="00711792" w:rsidDel="00EA3569" w:rsidRDefault="00D00B9F" w:rsidP="00D00B9F">
      <w:pPr>
        <w:rPr>
          <w:del w:id="1907" w:author="Cian Walker" w:date="2023-01-06T21:02:00Z"/>
          <w:rFonts w:ascii="Times New Roman" w:hAnsi="Times New Roman" w:cs="Times New Roman"/>
        </w:rPr>
      </w:pPr>
      <w:del w:id="1908" w:author="Cian Walker" w:date="2023-01-06T21:02:00Z">
        <w:r w:rsidRPr="00711792" w:rsidDel="00EA3569">
          <w:rPr>
            <w:rFonts w:ascii="Times New Roman" w:hAnsi="Times New Roman" w:cs="Times New Roman"/>
          </w:rPr>
          <w:delText xml:space="preserve">CSS Grid: </w:delText>
        </w:r>
        <w:r w:rsidR="00000000" w:rsidDel="00EA3569">
          <w:fldChar w:fldCharType="begin"/>
        </w:r>
        <w:r w:rsidR="00000000" w:rsidDel="00EA3569">
          <w:delInstrText>HYPERLINK "https://en.wikipedia.org/wiki/CSS_grid_layout%20/"</w:delInstrText>
        </w:r>
        <w:r w:rsidR="00000000" w:rsidDel="00EA3569">
          <w:fldChar w:fldCharType="separate"/>
        </w:r>
        <w:r w:rsidRPr="00711792" w:rsidDel="00EA3569">
          <w:rPr>
            <w:rStyle w:val="Hyperlink"/>
            <w:rFonts w:ascii="Times New Roman" w:hAnsi="Times New Roman" w:cs="Times New Roman"/>
          </w:rPr>
          <w:delText>https://en.wikipedia.org/wiki/CSS_grid_layout /</w:delText>
        </w:r>
        <w:r w:rsidR="00000000" w:rsidDel="00EA3569">
          <w:rPr>
            <w:rStyle w:val="Hyperlink"/>
            <w:rFonts w:ascii="Times New Roman" w:hAnsi="Times New Roman" w:cs="Times New Roman"/>
          </w:rPr>
          <w:fldChar w:fldCharType="end"/>
        </w:r>
        <w:r w:rsidRPr="00711792" w:rsidDel="00EA3569">
          <w:rPr>
            <w:rFonts w:ascii="Times New Roman" w:hAnsi="Times New Roman" w:cs="Times New Roman"/>
          </w:rPr>
          <w:delText xml:space="preserve"> </w:delText>
        </w:r>
        <w:r w:rsidR="00000000" w:rsidDel="00EA3569">
          <w:fldChar w:fldCharType="begin"/>
        </w:r>
        <w:r w:rsidR="00000000" w:rsidDel="00EA3569">
          <w:delInstrText>HYPERLINK "https://www.youtube.com/watch?v=0xMQfnTU6oo"</w:delInstrText>
        </w:r>
        <w:r w:rsidR="00000000" w:rsidDel="00EA3569">
          <w:fldChar w:fldCharType="separate"/>
        </w:r>
        <w:r w:rsidRPr="00711792" w:rsidDel="00EA3569">
          <w:rPr>
            <w:rStyle w:val="Hyperlink"/>
            <w:rFonts w:ascii="Times New Roman" w:hAnsi="Times New Roman" w:cs="Times New Roman"/>
          </w:rPr>
          <w:delText>https://www.youtube.com/watch?v=0xMQfnTU6oo</w:delText>
        </w:r>
        <w:r w:rsidR="00000000" w:rsidDel="00EA3569">
          <w:rPr>
            <w:rStyle w:val="Hyperlink"/>
            <w:rFonts w:ascii="Times New Roman" w:hAnsi="Times New Roman" w:cs="Times New Roman"/>
          </w:rPr>
          <w:fldChar w:fldCharType="end"/>
        </w:r>
        <w:r w:rsidRPr="00711792" w:rsidDel="00EA3569">
          <w:rPr>
            <w:rFonts w:ascii="Times New Roman" w:hAnsi="Times New Roman" w:cs="Times New Roman"/>
          </w:rPr>
          <w:delText xml:space="preserve"> </w:delText>
        </w:r>
      </w:del>
    </w:p>
    <w:p w14:paraId="651A0A4B" w14:textId="1461781E" w:rsidR="00D00B9F" w:rsidRPr="00711792" w:rsidDel="00EA3569" w:rsidRDefault="00D00B9F" w:rsidP="00D00B9F">
      <w:pPr>
        <w:rPr>
          <w:del w:id="1909" w:author="Cian Walker" w:date="2023-01-06T21:02:00Z"/>
          <w:rFonts w:ascii="Times New Roman" w:hAnsi="Times New Roman" w:cs="Times New Roman"/>
        </w:rPr>
      </w:pPr>
    </w:p>
    <w:p w14:paraId="3309C42D" w14:textId="041DEF6E" w:rsidR="00D00B9F" w:rsidRPr="00711792" w:rsidDel="00EA3569" w:rsidRDefault="00D00B9F" w:rsidP="00D00B9F">
      <w:pPr>
        <w:rPr>
          <w:del w:id="1910" w:author="Cian Walker" w:date="2023-01-06T21:02:00Z"/>
          <w:rFonts w:ascii="Times New Roman" w:hAnsi="Times New Roman" w:cs="Times New Roman"/>
        </w:rPr>
      </w:pPr>
      <w:del w:id="1911" w:author="Cian Walker" w:date="2023-01-06T21:02:00Z">
        <w:r w:rsidRPr="00711792" w:rsidDel="00EA3569">
          <w:rPr>
            <w:rFonts w:ascii="Times New Roman" w:hAnsi="Times New Roman" w:cs="Times New Roman"/>
          </w:rPr>
          <w:delText xml:space="preserve">MongoDB: </w:delText>
        </w:r>
        <w:r w:rsidR="00000000" w:rsidDel="00EA3569">
          <w:fldChar w:fldCharType="begin"/>
        </w:r>
        <w:r w:rsidR="00000000" w:rsidDel="00EA3569">
          <w:delInstrText>HYPERLINK "https://www.youtube.com/watch?v=2QQGWYe7IDU"</w:delInstrText>
        </w:r>
        <w:r w:rsidR="00000000" w:rsidDel="00EA3569">
          <w:fldChar w:fldCharType="separate"/>
        </w:r>
        <w:r w:rsidRPr="00711792" w:rsidDel="00EA3569">
          <w:rPr>
            <w:rStyle w:val="Hyperlink"/>
            <w:rFonts w:ascii="Times New Roman" w:hAnsi="Times New Roman" w:cs="Times New Roman"/>
          </w:rPr>
          <w:delText>https://www.youtube.com/watch?v=2QQGWYe7IDU</w:delText>
        </w:r>
        <w:r w:rsidR="00000000" w:rsidDel="00EA3569">
          <w:rPr>
            <w:rStyle w:val="Hyperlink"/>
            <w:rFonts w:ascii="Times New Roman" w:hAnsi="Times New Roman" w:cs="Times New Roman"/>
          </w:rPr>
          <w:fldChar w:fldCharType="end"/>
        </w:r>
      </w:del>
    </w:p>
    <w:p w14:paraId="18B7BF87" w14:textId="77777777" w:rsidR="00D00B9F" w:rsidRPr="00711792" w:rsidRDefault="00D00B9F" w:rsidP="00D00B9F">
      <w:pPr>
        <w:rPr>
          <w:rFonts w:ascii="Times New Roman" w:hAnsi="Times New Roman" w:cs="Times New Roman"/>
        </w:rPr>
      </w:pPr>
    </w:p>
    <w:p w14:paraId="5C3B54F7" w14:textId="77777777" w:rsidR="00D00B9F" w:rsidRPr="00711792" w:rsidRDefault="00D00B9F" w:rsidP="00D00B9F">
      <w:pPr>
        <w:rPr>
          <w:rFonts w:ascii="Times New Roman" w:hAnsi="Times New Roman" w:cs="Times New Roman"/>
        </w:rPr>
      </w:pPr>
    </w:p>
    <w:p w14:paraId="4AF66899" w14:textId="0DBDDC82" w:rsidR="000F1415" w:rsidRPr="00AE11E8" w:rsidRDefault="000F1415" w:rsidP="000F1415">
      <w:pPr>
        <w:jc w:val="center"/>
        <w:rPr>
          <w:ins w:id="1912" w:author="Cian Walker" w:date="2023-01-06T22:28:00Z"/>
          <w:rFonts w:ascii="Times New Roman" w:hAnsi="Times New Roman" w:cs="Times New Roman"/>
          <w:b/>
          <w:bCs/>
          <w:sz w:val="28"/>
          <w:szCs w:val="28"/>
          <w:u w:val="single"/>
        </w:rPr>
      </w:pPr>
      <w:ins w:id="1913" w:author="Cian Walker" w:date="2023-01-06T22:28:00Z">
        <w:r>
          <w:rPr>
            <w:rFonts w:ascii="Times New Roman" w:hAnsi="Times New Roman" w:cs="Times New Roman"/>
            <w:b/>
            <w:bCs/>
            <w:sz w:val="28"/>
            <w:szCs w:val="28"/>
            <w:u w:val="single"/>
          </w:rPr>
          <w:t>Appendix</w:t>
        </w:r>
        <w:r w:rsidRPr="00AE11E8">
          <w:rPr>
            <w:rFonts w:ascii="Times New Roman" w:hAnsi="Times New Roman" w:cs="Times New Roman"/>
            <w:b/>
            <w:bCs/>
            <w:sz w:val="28"/>
            <w:szCs w:val="28"/>
            <w:u w:val="single"/>
          </w:rPr>
          <w:t>:</w:t>
        </w:r>
      </w:ins>
    </w:p>
    <w:p w14:paraId="5C292A34" w14:textId="5402B2B7" w:rsidR="000F1415" w:rsidRDefault="000F1415" w:rsidP="00EA3569">
      <w:pPr>
        <w:jc w:val="center"/>
        <w:rPr>
          <w:ins w:id="1914" w:author="Cian Walker" w:date="2023-01-06T22:28:00Z"/>
          <w:rFonts w:ascii="Times New Roman" w:hAnsi="Times New Roman" w:cs="Times New Roman"/>
          <w:b/>
          <w:bCs/>
          <w:sz w:val="28"/>
          <w:szCs w:val="28"/>
          <w:u w:val="single"/>
        </w:rPr>
      </w:pPr>
    </w:p>
    <w:p w14:paraId="43698688" w14:textId="77777777" w:rsidR="000F1415" w:rsidRPr="00AE11E8" w:rsidRDefault="000F1415" w:rsidP="000F1415">
      <w:pPr>
        <w:pStyle w:val="Default"/>
        <w:spacing w:line="360" w:lineRule="auto"/>
        <w:jc w:val="center"/>
        <w:rPr>
          <w:ins w:id="1915" w:author="Cian Walker" w:date="2023-01-06T22:29:00Z"/>
          <w:rFonts w:ascii="Arial" w:hAnsi="Arial" w:cs="Arial"/>
          <w:color w:val="12263F"/>
          <w:sz w:val="23"/>
          <w:szCs w:val="23"/>
          <w:shd w:val="clear" w:color="auto" w:fill="FFFFFF"/>
        </w:rPr>
      </w:pPr>
      <w:ins w:id="1916" w:author="Cian Walker" w:date="2023-01-06T22:29:00Z">
        <w:r>
          <w:rPr>
            <w:rFonts w:ascii="Arial" w:hAnsi="Arial" w:cs="Arial"/>
            <w:color w:val="12263F"/>
            <w:sz w:val="23"/>
            <w:szCs w:val="23"/>
            <w:shd w:val="clear" w:color="auto" w:fill="FFFFFF"/>
          </w:rPr>
          <w:t xml:space="preserve">URL: </w:t>
        </w:r>
        <w:r>
          <w:rPr>
            <w:rFonts w:ascii="Arial" w:hAnsi="Arial" w:cs="Arial"/>
            <w:color w:val="12263F"/>
            <w:sz w:val="23"/>
            <w:szCs w:val="23"/>
            <w:shd w:val="clear" w:color="auto" w:fill="FFFFFF"/>
          </w:rPr>
          <w:fldChar w:fldCharType="begin"/>
        </w:r>
        <w:r>
          <w:rPr>
            <w:rFonts w:ascii="Arial" w:hAnsi="Arial" w:cs="Arial"/>
            <w:color w:val="12263F"/>
            <w:sz w:val="23"/>
            <w:szCs w:val="23"/>
            <w:shd w:val="clear" w:color="auto" w:fill="FFFFFF"/>
          </w:rPr>
          <w:instrText xml:space="preserve"> HYPERLINK "</w:instrText>
        </w:r>
        <w:r w:rsidRPr="00AE11E8">
          <w:rPr>
            <w:rFonts w:ascii="Arial" w:hAnsi="Arial" w:cs="Arial"/>
            <w:color w:val="12263F"/>
            <w:sz w:val="23"/>
            <w:szCs w:val="23"/>
            <w:shd w:val="clear" w:color="auto" w:fill="FFFFFF"/>
          </w:rPr>
          <w:instrText>https://theirep.onrender.com</w:instrText>
        </w:r>
        <w:r>
          <w:rPr>
            <w:rFonts w:ascii="Arial" w:hAnsi="Arial" w:cs="Arial"/>
            <w:color w:val="12263F"/>
            <w:sz w:val="23"/>
            <w:szCs w:val="23"/>
            <w:shd w:val="clear" w:color="auto" w:fill="FFFFFF"/>
          </w:rPr>
          <w:instrText xml:space="preserve">" </w:instrText>
        </w:r>
        <w:r>
          <w:rPr>
            <w:rFonts w:ascii="Arial" w:hAnsi="Arial" w:cs="Arial"/>
            <w:color w:val="12263F"/>
            <w:sz w:val="23"/>
            <w:szCs w:val="23"/>
            <w:shd w:val="clear" w:color="auto" w:fill="FFFFFF"/>
          </w:rPr>
          <w:fldChar w:fldCharType="separate"/>
        </w:r>
        <w:r w:rsidRPr="00D77729">
          <w:rPr>
            <w:rStyle w:val="Hyperlink"/>
            <w:rFonts w:ascii="Arial" w:hAnsi="Arial" w:cs="Arial"/>
            <w:sz w:val="23"/>
            <w:szCs w:val="23"/>
            <w:shd w:val="clear" w:color="auto" w:fill="FFFFFF"/>
          </w:rPr>
          <w:t>https://theirep.onrender.com</w:t>
        </w:r>
        <w:r>
          <w:rPr>
            <w:rFonts w:ascii="Arial" w:hAnsi="Arial" w:cs="Arial"/>
            <w:color w:val="12263F"/>
            <w:sz w:val="23"/>
            <w:szCs w:val="23"/>
            <w:shd w:val="clear" w:color="auto" w:fill="FFFFFF"/>
          </w:rPr>
          <w:fldChar w:fldCharType="end"/>
        </w:r>
      </w:ins>
    </w:p>
    <w:p w14:paraId="425AF156" w14:textId="77777777" w:rsidR="000F1415" w:rsidRDefault="000F1415" w:rsidP="000F1415">
      <w:pPr>
        <w:pStyle w:val="Default"/>
        <w:spacing w:line="360" w:lineRule="auto"/>
        <w:jc w:val="center"/>
        <w:rPr>
          <w:ins w:id="1917" w:author="Cian Walker" w:date="2023-01-06T22:29:00Z"/>
          <w:rFonts w:ascii="Times New Roman" w:hAnsi="Times New Roman" w:cs="Times New Roman"/>
        </w:rPr>
      </w:pPr>
      <w:ins w:id="1918" w:author="Cian Walker" w:date="2023-01-06T22:29:00Z">
        <w:r>
          <w:fldChar w:fldCharType="begin"/>
        </w:r>
        <w:r>
          <w:instrText>HYPERLINK "https://github.com/Cian0o/HDipThesis"</w:instrText>
        </w:r>
        <w:r>
          <w:fldChar w:fldCharType="separate"/>
        </w:r>
        <w:r w:rsidRPr="00DA713D">
          <w:rPr>
            <w:rStyle w:val="Hyperlink"/>
            <w:rFonts w:ascii="Times New Roman" w:hAnsi="Times New Roman" w:cs="Times New Roman"/>
          </w:rPr>
          <w:t xml:space="preserve">GitHub Repository Link </w:t>
        </w:r>
        <w:r>
          <w:rPr>
            <w:rStyle w:val="Hyperlink"/>
            <w:rFonts w:ascii="Times New Roman" w:hAnsi="Times New Roman" w:cs="Times New Roman"/>
          </w:rPr>
          <w:fldChar w:fldCharType="end"/>
        </w:r>
        <w:r>
          <w:rPr>
            <w:rFonts w:ascii="Times New Roman" w:hAnsi="Times New Roman" w:cs="Times New Roman"/>
          </w:rPr>
          <w:t xml:space="preserve"> </w:t>
        </w:r>
      </w:ins>
    </w:p>
    <w:p w14:paraId="068F0467" w14:textId="77777777" w:rsidR="000F1415" w:rsidRDefault="000F1415" w:rsidP="00EA3569">
      <w:pPr>
        <w:jc w:val="center"/>
        <w:rPr>
          <w:ins w:id="1919" w:author="Cian Walker" w:date="2023-01-06T22:28:00Z"/>
          <w:rFonts w:ascii="Times New Roman" w:hAnsi="Times New Roman" w:cs="Times New Roman"/>
          <w:b/>
          <w:bCs/>
          <w:sz w:val="28"/>
          <w:szCs w:val="28"/>
          <w:u w:val="single"/>
        </w:rPr>
      </w:pPr>
    </w:p>
    <w:p w14:paraId="202DD9C1" w14:textId="77777777" w:rsidR="000F1415" w:rsidRDefault="000F1415" w:rsidP="00EA3569">
      <w:pPr>
        <w:jc w:val="center"/>
        <w:rPr>
          <w:ins w:id="1920" w:author="Cian Walker" w:date="2023-01-06T22:28:00Z"/>
          <w:rFonts w:ascii="Times New Roman" w:hAnsi="Times New Roman" w:cs="Times New Roman"/>
          <w:b/>
          <w:bCs/>
          <w:sz w:val="28"/>
          <w:szCs w:val="28"/>
          <w:u w:val="single"/>
        </w:rPr>
      </w:pPr>
    </w:p>
    <w:p w14:paraId="6B376709" w14:textId="077EA287" w:rsidR="00D00B9F" w:rsidRPr="00EA3569" w:rsidRDefault="00D00B9F" w:rsidP="00EA3569">
      <w:pPr>
        <w:jc w:val="center"/>
        <w:rPr>
          <w:rFonts w:ascii="Times New Roman" w:hAnsi="Times New Roman" w:cs="Times New Roman"/>
          <w:b/>
          <w:bCs/>
          <w:sz w:val="28"/>
          <w:szCs w:val="28"/>
          <w:u w:val="single"/>
          <w:rPrChange w:id="1921" w:author="Cian Walker" w:date="2023-01-06T21:02:00Z">
            <w:rPr>
              <w:rFonts w:ascii="Times New Roman" w:hAnsi="Times New Roman" w:cs="Times New Roman"/>
            </w:rPr>
          </w:rPrChange>
        </w:rPr>
        <w:pPrChange w:id="1922" w:author="Cian Walker" w:date="2023-01-06T21:02:00Z">
          <w:pPr/>
        </w:pPrChange>
      </w:pPr>
      <w:r w:rsidRPr="00EA3569">
        <w:rPr>
          <w:rFonts w:ascii="Times New Roman" w:hAnsi="Times New Roman" w:cs="Times New Roman"/>
          <w:b/>
          <w:bCs/>
          <w:sz w:val="28"/>
          <w:szCs w:val="28"/>
          <w:u w:val="single"/>
          <w:rPrChange w:id="1923" w:author="Cian Walker" w:date="2023-01-06T21:02:00Z">
            <w:rPr>
              <w:rFonts w:ascii="Times New Roman" w:hAnsi="Times New Roman" w:cs="Times New Roman"/>
            </w:rPr>
          </w:rPrChange>
        </w:rPr>
        <w:t>Bibliography:</w:t>
      </w:r>
    </w:p>
    <w:p w14:paraId="4778C645" w14:textId="77777777" w:rsidR="00D00B9F" w:rsidRPr="00711792" w:rsidRDefault="00D00B9F" w:rsidP="00D00B9F">
      <w:pPr>
        <w:rPr>
          <w:rFonts w:ascii="Times New Roman" w:hAnsi="Times New Roman" w:cs="Times New Roman"/>
        </w:rPr>
      </w:pPr>
    </w:p>
    <w:p w14:paraId="7F5B2499" w14:textId="77777777" w:rsidR="00D00B9F" w:rsidRPr="00711792" w:rsidRDefault="00D00B9F" w:rsidP="00D00B9F">
      <w:pPr>
        <w:pStyle w:val="NormalWeb"/>
      </w:pPr>
      <w:proofErr w:type="spellStart"/>
      <w:r w:rsidRPr="00711792">
        <w:t>Abeln</w:t>
      </w:r>
      <w:proofErr w:type="spellEnd"/>
      <w:r w:rsidRPr="00711792">
        <w:t xml:space="preserve"> , M. (2019) </w:t>
      </w:r>
      <w:r w:rsidRPr="00711792">
        <w:rPr>
          <w:i/>
          <w:iCs/>
        </w:rPr>
        <w:t xml:space="preserve">What is the purpose of having two running ports when we working with </w:t>
      </w:r>
      <w:proofErr w:type="spellStart"/>
      <w:r w:rsidRPr="00711792">
        <w:rPr>
          <w:i/>
          <w:iCs/>
        </w:rPr>
        <w:t>reactjs</w:t>
      </w:r>
      <w:proofErr w:type="spellEnd"/>
      <w:r w:rsidRPr="00711792">
        <w:rPr>
          <w:i/>
          <w:iCs/>
        </w:rPr>
        <w:t xml:space="preserve"> and </w:t>
      </w:r>
      <w:proofErr w:type="spellStart"/>
      <w:r w:rsidRPr="00711792">
        <w:rPr>
          <w:i/>
          <w:iCs/>
        </w:rPr>
        <w:t>nodejs</w:t>
      </w:r>
      <w:proofErr w:type="spellEnd"/>
      <w:r w:rsidRPr="00711792">
        <w:rPr>
          <w:i/>
          <w:iCs/>
        </w:rPr>
        <w:t>?</w:t>
      </w:r>
      <w:r w:rsidRPr="00711792">
        <w:t xml:space="preserve">, </w:t>
      </w:r>
      <w:r w:rsidRPr="00711792">
        <w:rPr>
          <w:i/>
          <w:iCs/>
        </w:rPr>
        <w:t>Stack Overflow</w:t>
      </w:r>
      <w:r w:rsidRPr="00711792">
        <w:t xml:space="preserve">. Available at: https://stackoverflow.com/questions/57362813/what-is-the-purpose-of-having-two-running-ports-when-we-working-with-reactjs-and (Accessed: December 19, 2022). </w:t>
      </w:r>
    </w:p>
    <w:p w14:paraId="6697F21F" w14:textId="77777777" w:rsidR="00D00B9F" w:rsidRPr="00711792" w:rsidRDefault="00D00B9F" w:rsidP="00D00B9F">
      <w:pPr>
        <w:pStyle w:val="NormalWeb"/>
      </w:pPr>
      <w:r w:rsidRPr="00711792">
        <w:t xml:space="preserve">Admin (2022) </w:t>
      </w:r>
      <w:r w:rsidRPr="00711792">
        <w:rPr>
          <w:i/>
          <w:iCs/>
        </w:rPr>
        <w:t>Redux in ReactJS</w:t>
      </w:r>
      <w:r w:rsidRPr="00711792">
        <w:t xml:space="preserve">, </w:t>
      </w:r>
      <w:r w:rsidRPr="00711792">
        <w:rPr>
          <w:i/>
          <w:iCs/>
        </w:rPr>
        <w:t>W3schools</w:t>
      </w:r>
      <w:r w:rsidRPr="00711792">
        <w:t xml:space="preserve">. Available at: https://www.w3schools.blog/redux-reactjs (Accessed: December 20, 2022). </w:t>
      </w:r>
    </w:p>
    <w:p w14:paraId="6E3088DE" w14:textId="3208278C" w:rsidR="00D00B9F" w:rsidRDefault="00D00B9F" w:rsidP="00D00B9F">
      <w:pPr>
        <w:pStyle w:val="NormalWeb"/>
      </w:pPr>
      <w:proofErr w:type="spellStart"/>
      <w:r w:rsidRPr="00711792">
        <w:t>Bosler</w:t>
      </w:r>
      <w:proofErr w:type="spellEnd"/>
      <w:r w:rsidRPr="00711792">
        <w:t xml:space="preserve">, F. (2020) </w:t>
      </w:r>
      <w:r w:rsidRPr="00711792">
        <w:rPr>
          <w:i/>
          <w:iCs/>
        </w:rPr>
        <w:t xml:space="preserve">Set up an </w:t>
      </w:r>
      <w:proofErr w:type="spellStart"/>
      <w:r w:rsidRPr="00711792">
        <w:rPr>
          <w:i/>
          <w:iCs/>
        </w:rPr>
        <w:t>express.Js</w:t>
      </w:r>
      <w:proofErr w:type="spellEnd"/>
      <w:r w:rsidRPr="00711792">
        <w:rPr>
          <w:i/>
          <w:iCs/>
        </w:rPr>
        <w:t xml:space="preserve"> app with passport.js and </w:t>
      </w:r>
      <w:proofErr w:type="spellStart"/>
      <w:r w:rsidRPr="00711792">
        <w:rPr>
          <w:i/>
          <w:iCs/>
        </w:rPr>
        <w:t>mongodb</w:t>
      </w:r>
      <w:proofErr w:type="spellEnd"/>
      <w:r w:rsidRPr="00711792">
        <w:rPr>
          <w:i/>
          <w:iCs/>
        </w:rPr>
        <w:t xml:space="preserve"> for password authentication</w:t>
      </w:r>
      <w:r w:rsidRPr="00711792">
        <w:t xml:space="preserve">, </w:t>
      </w:r>
      <w:r w:rsidRPr="00711792">
        <w:rPr>
          <w:i/>
          <w:iCs/>
        </w:rPr>
        <w:t>Medium</w:t>
      </w:r>
      <w:r w:rsidRPr="00711792">
        <w:t xml:space="preserve">. The </w:t>
      </w:r>
      <w:proofErr w:type="spellStart"/>
      <w:r w:rsidRPr="00711792">
        <w:t>Startup</w:t>
      </w:r>
      <w:proofErr w:type="spellEnd"/>
      <w:r w:rsidRPr="00711792">
        <w:t xml:space="preserve">. Available at: https://medium.com/swlh/set-up-an-express-js-app-with-passport-js-and-mongodb-for-password-authentication-6ea05d95335c#94df (Accessed: January 4, 2023). </w:t>
      </w:r>
    </w:p>
    <w:p w14:paraId="019DF3F5" w14:textId="77777777" w:rsidR="003D46C1" w:rsidRDefault="003D46C1" w:rsidP="003D46C1">
      <w:pPr>
        <w:pStyle w:val="NormalWeb"/>
      </w:pPr>
      <w:r>
        <w:t xml:space="preserve">Chitra, L.P. and </w:t>
      </w:r>
      <w:proofErr w:type="spellStart"/>
      <w:r>
        <w:t>Satapathy</w:t>
      </w:r>
      <w:proofErr w:type="spellEnd"/>
      <w:r>
        <w:t xml:space="preserve">, R. (2017) “Performance comparison and evaluation of node.js and traditional web server (IIS),” </w:t>
      </w:r>
      <w:r>
        <w:rPr>
          <w:i/>
          <w:iCs/>
        </w:rPr>
        <w:t>2017 International Conference on Algorithms, Methodology, Models and Applications in Emerging Technologies (ICAMMAET)</w:t>
      </w:r>
      <w:r>
        <w:t xml:space="preserve"> [Preprint]. Available at: https://doi.org/10.1109/icammaet.2017.8186633. </w:t>
      </w:r>
    </w:p>
    <w:p w14:paraId="7DE1E266" w14:textId="77777777" w:rsidR="003D46C1" w:rsidDel="00EA3569" w:rsidRDefault="003D46C1" w:rsidP="00D00B9F">
      <w:pPr>
        <w:pStyle w:val="NormalWeb"/>
        <w:rPr>
          <w:del w:id="1924" w:author="Cian Walker" w:date="2023-01-06T21:02:00Z"/>
        </w:rPr>
      </w:pPr>
    </w:p>
    <w:p w14:paraId="32EEF435" w14:textId="77777777" w:rsidR="00F6125E" w:rsidRPr="00711792" w:rsidDel="00EA3569" w:rsidRDefault="00F6125E" w:rsidP="00D00B9F">
      <w:pPr>
        <w:pStyle w:val="NormalWeb"/>
        <w:rPr>
          <w:del w:id="1925" w:author="Cian Walker" w:date="2023-01-06T21:02:00Z"/>
        </w:rPr>
      </w:pPr>
    </w:p>
    <w:p w14:paraId="56FFA548" w14:textId="77777777" w:rsidR="00D00B9F" w:rsidRPr="00711792" w:rsidDel="009845C3" w:rsidRDefault="00D00B9F" w:rsidP="00D00B9F">
      <w:pPr>
        <w:pStyle w:val="NormalWeb"/>
        <w:rPr>
          <w:del w:id="1926" w:author="Cian Walker" w:date="2023-01-06T22:18:00Z"/>
        </w:rPr>
      </w:pPr>
    </w:p>
    <w:p w14:paraId="2874A615" w14:textId="77777777" w:rsidR="00D00B9F" w:rsidRPr="00711792" w:rsidRDefault="00D00B9F" w:rsidP="00D00B9F">
      <w:pPr>
        <w:pStyle w:val="NormalWeb"/>
      </w:pPr>
      <w:r w:rsidRPr="00711792">
        <w:t xml:space="preserve">Codes, C. (2022) </w:t>
      </w:r>
      <w:r w:rsidRPr="00711792">
        <w:rPr>
          <w:i/>
          <w:iCs/>
        </w:rPr>
        <w:t>Google Identity Services Login with react (2022 react Google Login)</w:t>
      </w:r>
      <w:r w:rsidRPr="00711792">
        <w:t xml:space="preserve">, </w:t>
      </w:r>
      <w:r w:rsidRPr="00711792">
        <w:rPr>
          <w:i/>
          <w:iCs/>
        </w:rPr>
        <w:t>YouTube</w:t>
      </w:r>
      <w:r w:rsidRPr="00711792">
        <w:t xml:space="preserve">. YouTube. Available at: https://www.youtube.com/watch?v=roxC8SMs7HU&amp;t=944s&amp;ab_channel=CooperCodes (Accessed: January 5, 2023). </w:t>
      </w:r>
    </w:p>
    <w:p w14:paraId="1E142ED3" w14:textId="77777777" w:rsidR="00D00B9F" w:rsidRPr="00711792" w:rsidRDefault="00D00B9F" w:rsidP="00D00B9F">
      <w:pPr>
        <w:pStyle w:val="NormalWeb"/>
      </w:pPr>
    </w:p>
    <w:p w14:paraId="07551B2A" w14:textId="77777777" w:rsidR="00D00B9F" w:rsidRPr="00711792" w:rsidRDefault="00D00B9F" w:rsidP="00D00B9F">
      <w:pPr>
        <w:pStyle w:val="NormalWeb"/>
      </w:pPr>
      <w:r w:rsidRPr="00711792">
        <w:rPr>
          <w:i/>
          <w:iCs/>
        </w:rPr>
        <w:t>Conditional Rendering</w:t>
      </w:r>
      <w:r w:rsidRPr="00711792">
        <w:t xml:space="preserve"> (no date) </w:t>
      </w:r>
      <w:r w:rsidRPr="00711792">
        <w:rPr>
          <w:i/>
          <w:iCs/>
        </w:rPr>
        <w:t>ReactJS</w:t>
      </w:r>
      <w:r w:rsidRPr="00711792">
        <w:t xml:space="preserve">. Available at: https://reactjs.org/docs/conditional-rendering.html#gatsby-focus-wrapper (Accessed: January 3, 2023). </w:t>
      </w:r>
    </w:p>
    <w:p w14:paraId="66FFCACF" w14:textId="57C952F6" w:rsidR="00D00B9F" w:rsidRDefault="00D00B9F" w:rsidP="00D00B9F">
      <w:pPr>
        <w:pStyle w:val="NormalWeb"/>
      </w:pPr>
      <w:r w:rsidRPr="00711792">
        <w:rPr>
          <w:i/>
          <w:iCs/>
        </w:rPr>
        <w:t>CORS</w:t>
      </w:r>
      <w:r w:rsidRPr="00711792">
        <w:t xml:space="preserve"> (no date) </w:t>
      </w:r>
      <w:r w:rsidRPr="00711792">
        <w:rPr>
          <w:i/>
          <w:iCs/>
        </w:rPr>
        <w:t>Node Package Manager</w:t>
      </w:r>
      <w:r w:rsidRPr="00711792">
        <w:t xml:space="preserve">. Available at: https://www.npmjs.com/package/cors (Accessed: December 22, 2022). </w:t>
      </w:r>
    </w:p>
    <w:p w14:paraId="67DF52FB" w14:textId="46EF18C3" w:rsidR="00971C6A" w:rsidRDefault="00971C6A" w:rsidP="00971C6A">
      <w:pPr>
        <w:pStyle w:val="NormalWeb"/>
      </w:pPr>
      <w:r>
        <w:t xml:space="preserve">Crockford </w:t>
      </w:r>
      <w:r>
        <w:t xml:space="preserve">, </w:t>
      </w:r>
      <w:r>
        <w:t>D</w:t>
      </w:r>
      <w:r>
        <w:t>.</w:t>
      </w:r>
      <w:r>
        <w:t xml:space="preserve"> (2011) </w:t>
      </w:r>
      <w:r>
        <w:rPr>
          <w:i/>
          <w:iCs/>
        </w:rPr>
        <w:t>Douglas Crockford: The JSON Saga</w:t>
      </w:r>
      <w:r>
        <w:t xml:space="preserve">, </w:t>
      </w:r>
      <w:r>
        <w:rPr>
          <w:i/>
          <w:iCs/>
        </w:rPr>
        <w:t>YouTube</w:t>
      </w:r>
      <w:r>
        <w:t xml:space="preserve">. YUI Library. Available at: https://www.youtube.com/watch?v=-C-JoyNuQJs&amp;ab_channel=YUILibrary (Accessed: December 6, 2023). </w:t>
      </w:r>
    </w:p>
    <w:p w14:paraId="61808001" w14:textId="77777777" w:rsidR="00971C6A" w:rsidRPr="00711792" w:rsidDel="009845C3" w:rsidRDefault="00971C6A" w:rsidP="00D00B9F">
      <w:pPr>
        <w:pStyle w:val="NormalWeb"/>
        <w:rPr>
          <w:del w:id="1927" w:author="Cian Walker" w:date="2023-01-06T22:18:00Z"/>
        </w:rPr>
      </w:pPr>
    </w:p>
    <w:p w14:paraId="7E145C02" w14:textId="77777777" w:rsidR="00D00B9F" w:rsidRPr="00711792" w:rsidRDefault="00D00B9F" w:rsidP="00D00B9F">
      <w:pPr>
        <w:pStyle w:val="NormalWeb"/>
      </w:pPr>
      <w:proofErr w:type="spellStart"/>
      <w:r w:rsidRPr="00711792">
        <w:t>Eich</w:t>
      </w:r>
      <w:proofErr w:type="spellEnd"/>
      <w:r w:rsidRPr="00711792">
        <w:t xml:space="preserve">, B. and Friedman, L. (2021) “Brendan </w:t>
      </w:r>
      <w:proofErr w:type="spellStart"/>
      <w:r w:rsidRPr="00711792">
        <w:t>Eich</w:t>
      </w:r>
      <w:proofErr w:type="spellEnd"/>
      <w:r w:rsidRPr="00711792">
        <w:t xml:space="preserve">: JavaScript, Firefox, Mozilla, and Brave | Lex </w:t>
      </w:r>
      <w:proofErr w:type="spellStart"/>
      <w:r w:rsidRPr="00711792">
        <w:t>Fridman</w:t>
      </w:r>
      <w:proofErr w:type="spellEnd"/>
      <w:r w:rsidRPr="00711792">
        <w:t xml:space="preserve"> Podcast #160,” </w:t>
      </w:r>
      <w:r w:rsidRPr="00711792">
        <w:rPr>
          <w:i/>
          <w:iCs/>
        </w:rPr>
        <w:t>The Lex Friedman Podcast</w:t>
      </w:r>
      <w:r w:rsidRPr="00711792">
        <w:t xml:space="preserve">. Available at: </w:t>
      </w:r>
      <w:r w:rsidRPr="00711792">
        <w:lastRenderedPageBreak/>
        <w:t xml:space="preserve">https://www.youtube.com/watch?v=krB0enBeSiE&amp;ab_channel=LexFridman (Accessed: November 30, 2022). </w:t>
      </w:r>
    </w:p>
    <w:p w14:paraId="6E1ABFBF" w14:textId="77777777" w:rsidR="00D00B9F" w:rsidRPr="00711792" w:rsidDel="009845C3" w:rsidRDefault="00D00B9F" w:rsidP="00D00B9F">
      <w:pPr>
        <w:pStyle w:val="NormalWeb"/>
        <w:rPr>
          <w:del w:id="1928" w:author="Cian Walker" w:date="2023-01-06T22:17:00Z"/>
        </w:rPr>
      </w:pPr>
    </w:p>
    <w:p w14:paraId="133AE884" w14:textId="77777777" w:rsidR="00D00B9F" w:rsidRPr="00711792" w:rsidRDefault="00D00B9F" w:rsidP="00D00B9F">
      <w:pPr>
        <w:pStyle w:val="NormalWeb"/>
      </w:pPr>
      <w:r w:rsidRPr="00711792">
        <w:t xml:space="preserve">Erikson, M. (2022) </w:t>
      </w:r>
      <w:r w:rsidRPr="00711792">
        <w:rPr>
          <w:i/>
          <w:iCs/>
        </w:rPr>
        <w:t xml:space="preserve">Redux </w:t>
      </w:r>
      <w:proofErr w:type="spellStart"/>
      <w:r w:rsidRPr="00711792">
        <w:rPr>
          <w:i/>
          <w:iCs/>
        </w:rPr>
        <w:t>createstore</w:t>
      </w:r>
      <w:proofErr w:type="spellEnd"/>
      <w:r w:rsidRPr="00711792">
        <w:rPr>
          <w:i/>
          <w:iCs/>
        </w:rPr>
        <w:t xml:space="preserve">() is deprecated - cannot get state from </w:t>
      </w:r>
      <w:proofErr w:type="spellStart"/>
      <w:r w:rsidRPr="00711792">
        <w:rPr>
          <w:i/>
          <w:iCs/>
        </w:rPr>
        <w:t>getState</w:t>
      </w:r>
      <w:proofErr w:type="spellEnd"/>
      <w:r w:rsidRPr="00711792">
        <w:rPr>
          <w:i/>
          <w:iCs/>
        </w:rPr>
        <w:t>() in Redux Action</w:t>
      </w:r>
      <w:r w:rsidRPr="00711792">
        <w:t xml:space="preserve">, </w:t>
      </w:r>
      <w:r w:rsidRPr="00711792">
        <w:rPr>
          <w:i/>
          <w:iCs/>
        </w:rPr>
        <w:t>Stack Overflow</w:t>
      </w:r>
      <w:r w:rsidRPr="00711792">
        <w:t xml:space="preserve">. Available at: https://stackoverflow.com/a/71947129/19219155 (Accessed: December 20, 2022). </w:t>
      </w:r>
    </w:p>
    <w:p w14:paraId="55F6D99B" w14:textId="77777777" w:rsidR="00D00B9F" w:rsidRPr="00711792" w:rsidDel="009845C3" w:rsidRDefault="00D00B9F" w:rsidP="00D00B9F">
      <w:pPr>
        <w:pStyle w:val="NormalWeb"/>
        <w:rPr>
          <w:del w:id="1929" w:author="Cian Walker" w:date="2023-01-06T22:17:00Z"/>
        </w:rPr>
      </w:pPr>
    </w:p>
    <w:p w14:paraId="7A06FE59" w14:textId="77777777" w:rsidR="00D00B9F" w:rsidRPr="00711792" w:rsidDel="009845C3" w:rsidRDefault="00D00B9F" w:rsidP="00D00B9F">
      <w:pPr>
        <w:pStyle w:val="NormalWeb"/>
        <w:rPr>
          <w:del w:id="1930" w:author="Cian Walker" w:date="2023-01-06T22:17:00Z"/>
        </w:rPr>
      </w:pPr>
    </w:p>
    <w:p w14:paraId="7958A3E0" w14:textId="77777777" w:rsidR="00D00B9F" w:rsidRPr="00711792" w:rsidRDefault="00D00B9F" w:rsidP="00D00B9F">
      <w:pPr>
        <w:pStyle w:val="NormalWeb"/>
      </w:pPr>
      <w:proofErr w:type="spellStart"/>
      <w:r w:rsidRPr="00711792">
        <w:t>Fatunmbi</w:t>
      </w:r>
      <w:proofErr w:type="spellEnd"/>
      <w:r w:rsidRPr="00711792">
        <w:t xml:space="preserve">, T. (2022) </w:t>
      </w:r>
      <w:r w:rsidRPr="00711792">
        <w:rPr>
          <w:i/>
          <w:iCs/>
        </w:rPr>
        <w:t>A comparison of cookies and tokens for secure authentication</w:t>
      </w:r>
      <w:r w:rsidRPr="00711792">
        <w:t xml:space="preserve">, </w:t>
      </w:r>
      <w:r w:rsidRPr="00711792">
        <w:rPr>
          <w:i/>
          <w:iCs/>
        </w:rPr>
        <w:t>Okta Developer</w:t>
      </w:r>
      <w:r w:rsidRPr="00711792">
        <w:t xml:space="preserve">. Okta Inc. Available at: https://developer.okta.com/blog/2022/02/08/cookies-vs-tokens#:~:text=Cookies%20and%20tokens%20are%20two,characters%20created%20by%20the%20server. (Accessed: October 4th, 2022). </w:t>
      </w:r>
    </w:p>
    <w:p w14:paraId="5893B8D7" w14:textId="77777777" w:rsidR="00D00B9F" w:rsidRPr="00711792" w:rsidDel="009845C3" w:rsidRDefault="00D00B9F" w:rsidP="00D00B9F">
      <w:pPr>
        <w:pStyle w:val="NormalWeb"/>
        <w:rPr>
          <w:del w:id="1931" w:author="Cian Walker" w:date="2023-01-06T22:17:00Z"/>
        </w:rPr>
      </w:pPr>
    </w:p>
    <w:p w14:paraId="362702AC" w14:textId="77777777" w:rsidR="00D00B9F" w:rsidRPr="00711792" w:rsidRDefault="00D00B9F" w:rsidP="00D00B9F">
      <w:pPr>
        <w:pStyle w:val="NormalWeb"/>
      </w:pPr>
      <w:r w:rsidRPr="00711792">
        <w:rPr>
          <w:i/>
          <w:iCs/>
        </w:rPr>
        <w:t>JavaScript Async</w:t>
      </w:r>
      <w:r w:rsidRPr="00711792">
        <w:t xml:space="preserve"> (no date) </w:t>
      </w:r>
      <w:r w:rsidRPr="00711792">
        <w:rPr>
          <w:i/>
          <w:iCs/>
        </w:rPr>
        <w:t>W3 Schools</w:t>
      </w:r>
      <w:r w:rsidRPr="00711792">
        <w:t xml:space="preserve">. Available at: https://www.w3schools.com/js/js_async.asp#:~:text=async%20makes%20a%20function%20return,function%20wait%20for%20a%20Promise (Accessed: October 19, 2022). </w:t>
      </w:r>
    </w:p>
    <w:p w14:paraId="119E4FE9" w14:textId="77777777" w:rsidR="00D00B9F" w:rsidRPr="00711792" w:rsidDel="009845C3" w:rsidRDefault="00D00B9F" w:rsidP="00D00B9F">
      <w:pPr>
        <w:pStyle w:val="NormalWeb"/>
        <w:rPr>
          <w:del w:id="1932" w:author="Cian Walker" w:date="2023-01-06T22:17:00Z"/>
        </w:rPr>
      </w:pPr>
    </w:p>
    <w:p w14:paraId="016C65CE" w14:textId="77777777" w:rsidR="00D00B9F" w:rsidRPr="00711792" w:rsidDel="009845C3" w:rsidRDefault="00D00B9F" w:rsidP="00D00B9F">
      <w:pPr>
        <w:pStyle w:val="NormalWeb"/>
        <w:rPr>
          <w:del w:id="1933" w:author="Cian Walker" w:date="2023-01-06T22:17:00Z"/>
        </w:rPr>
      </w:pPr>
    </w:p>
    <w:p w14:paraId="368A403E" w14:textId="77777777" w:rsidR="00D00B9F" w:rsidRPr="00711792" w:rsidRDefault="00D00B9F" w:rsidP="00D00B9F">
      <w:pPr>
        <w:pStyle w:val="NormalWeb"/>
      </w:pPr>
      <w:r w:rsidRPr="00711792">
        <w:rPr>
          <w:i/>
          <w:iCs/>
        </w:rPr>
        <w:t>JSX in depth</w:t>
      </w:r>
      <w:r w:rsidRPr="00711792">
        <w:t xml:space="preserve"> (no date) </w:t>
      </w:r>
      <w:r w:rsidRPr="00711792">
        <w:rPr>
          <w:i/>
          <w:iCs/>
        </w:rPr>
        <w:t>React</w:t>
      </w:r>
      <w:r w:rsidRPr="00711792">
        <w:t xml:space="preserve">. ReactJS. Available at: https://reactjs.org/docs/jsx-in-depth.htm (Accessed: December 13, 2022). </w:t>
      </w:r>
    </w:p>
    <w:p w14:paraId="70CF4B09" w14:textId="77777777" w:rsidR="00D00B9F" w:rsidRPr="00711792" w:rsidDel="009845C3" w:rsidRDefault="00D00B9F" w:rsidP="00D00B9F">
      <w:pPr>
        <w:pStyle w:val="NormalWeb"/>
        <w:rPr>
          <w:del w:id="1934" w:author="Cian Walker" w:date="2023-01-06T22:17:00Z"/>
        </w:rPr>
      </w:pPr>
    </w:p>
    <w:p w14:paraId="5B7E8CA2" w14:textId="77777777" w:rsidR="00D00B9F" w:rsidRPr="00711792" w:rsidRDefault="00D00B9F" w:rsidP="00D00B9F">
      <w:pPr>
        <w:pStyle w:val="NormalWeb"/>
      </w:pPr>
      <w:r w:rsidRPr="00711792">
        <w:t>**On accepting passwords at login**:</w:t>
      </w:r>
    </w:p>
    <w:p w14:paraId="20E60024" w14:textId="77777777" w:rsidR="00D00B9F" w:rsidRPr="00711792" w:rsidRDefault="00D00B9F" w:rsidP="00D00B9F">
      <w:pPr>
        <w:pStyle w:val="NormalWeb"/>
      </w:pPr>
      <w:proofErr w:type="spellStart"/>
      <w:r w:rsidRPr="00711792">
        <w:t>Maaajomaaajo</w:t>
      </w:r>
      <w:proofErr w:type="spellEnd"/>
      <w:r w:rsidRPr="00711792">
        <w:t xml:space="preserve"> 74955 silver badges1010 bronze badges, K.E. (2020) </w:t>
      </w:r>
      <w:r w:rsidRPr="00711792">
        <w:rPr>
          <w:i/>
          <w:iCs/>
        </w:rPr>
        <w:t xml:space="preserve">What is the Difference Between </w:t>
      </w:r>
      <w:proofErr w:type="spellStart"/>
      <w:r w:rsidRPr="00711792">
        <w:rPr>
          <w:i/>
          <w:iCs/>
        </w:rPr>
        <w:t>handlechange</w:t>
      </w:r>
      <w:proofErr w:type="spellEnd"/>
      <w:r w:rsidRPr="00711792">
        <w:rPr>
          <w:i/>
          <w:iCs/>
        </w:rPr>
        <w:t xml:space="preserve"> vs </w:t>
      </w:r>
      <w:proofErr w:type="spellStart"/>
      <w:r w:rsidRPr="00711792">
        <w:rPr>
          <w:i/>
          <w:iCs/>
        </w:rPr>
        <w:t>onchange</w:t>
      </w:r>
      <w:proofErr w:type="spellEnd"/>
      <w:r w:rsidRPr="00711792">
        <w:rPr>
          <w:i/>
          <w:iCs/>
        </w:rPr>
        <w:t xml:space="preserve"> in which is used in react?</w:t>
      </w:r>
      <w:r w:rsidRPr="00711792">
        <w:t xml:space="preserve">, </w:t>
      </w:r>
      <w:r w:rsidRPr="00711792">
        <w:rPr>
          <w:i/>
          <w:iCs/>
        </w:rPr>
        <w:t>Stack Overflow</w:t>
      </w:r>
      <w:r w:rsidRPr="00711792">
        <w:t xml:space="preserve">. Available at: https://stackoverflow.com/questions/62197917/what-is-the-difference-between-handlechange-vs-onchange-in-which-is-used-in-reac (Accessed: December 31, 2022). </w:t>
      </w:r>
    </w:p>
    <w:p w14:paraId="32A01E06" w14:textId="77777777" w:rsidR="00D00B9F" w:rsidRPr="00711792" w:rsidDel="009845C3" w:rsidRDefault="00D00B9F" w:rsidP="00D00B9F">
      <w:pPr>
        <w:pStyle w:val="NormalWeb"/>
        <w:rPr>
          <w:del w:id="1935" w:author="Cian Walker" w:date="2023-01-06T22:17:00Z"/>
        </w:rPr>
      </w:pPr>
    </w:p>
    <w:p w14:paraId="43ACA7D1" w14:textId="77777777" w:rsidR="00D00B9F" w:rsidRPr="00711792" w:rsidDel="009845C3" w:rsidRDefault="00D00B9F" w:rsidP="00D00B9F">
      <w:pPr>
        <w:pStyle w:val="NormalWeb"/>
        <w:rPr>
          <w:del w:id="1936" w:author="Cian Walker" w:date="2023-01-06T22:17:00Z"/>
        </w:rPr>
      </w:pPr>
    </w:p>
    <w:p w14:paraId="51AEDC62" w14:textId="77777777" w:rsidR="00D00B9F" w:rsidRPr="00711792" w:rsidRDefault="00D00B9F" w:rsidP="00D00B9F">
      <w:pPr>
        <w:pStyle w:val="NormalWeb"/>
      </w:pPr>
      <w:r w:rsidRPr="00711792">
        <w:t xml:space="preserve">Node.js (no date) </w:t>
      </w:r>
      <w:r w:rsidRPr="00711792">
        <w:rPr>
          <w:i/>
          <w:iCs/>
        </w:rPr>
        <w:t>Overview of blocking vs Non-Blocking</w:t>
      </w:r>
      <w:r w:rsidRPr="00711792">
        <w:t xml:space="preserve">, </w:t>
      </w:r>
      <w:r w:rsidRPr="00711792">
        <w:rPr>
          <w:i/>
          <w:iCs/>
        </w:rPr>
        <w:t>Node.js</w:t>
      </w:r>
      <w:r w:rsidRPr="00711792">
        <w:t xml:space="preserve">. Node.js. Available at: https://nodejs.org/en/docs/guides/blocking-vs-non-blocking/ (Accessed: December 13, 2022). </w:t>
      </w:r>
    </w:p>
    <w:p w14:paraId="3C49852D" w14:textId="77777777" w:rsidR="00D00B9F" w:rsidRPr="00711792" w:rsidRDefault="00D00B9F" w:rsidP="00D00B9F">
      <w:pPr>
        <w:pStyle w:val="NormalWeb"/>
      </w:pPr>
      <w:proofErr w:type="spellStart"/>
      <w:r w:rsidRPr="00711792">
        <w:t>Olawanle</w:t>
      </w:r>
      <w:proofErr w:type="spellEnd"/>
      <w:r w:rsidRPr="00711792">
        <w:t xml:space="preserve">, J. (2022) </w:t>
      </w:r>
      <w:r w:rsidRPr="00711792">
        <w:rPr>
          <w:i/>
          <w:iCs/>
        </w:rPr>
        <w:t>Post HTTP Request in React</w:t>
      </w:r>
      <w:r w:rsidRPr="00711792">
        <w:t xml:space="preserve">, </w:t>
      </w:r>
      <w:r w:rsidRPr="00711792">
        <w:rPr>
          <w:i/>
          <w:iCs/>
        </w:rPr>
        <w:t>Stack Abuse</w:t>
      </w:r>
      <w:r w:rsidRPr="00711792">
        <w:t xml:space="preserve">. Stack Abuse. Available at: https://stackabuse.com/post-http-request-in-react/ (Accessed: December 21, 2022). </w:t>
      </w:r>
    </w:p>
    <w:p w14:paraId="6B86E690" w14:textId="77777777" w:rsidR="00D00B9F" w:rsidRPr="00711792" w:rsidDel="009845C3" w:rsidRDefault="00D00B9F" w:rsidP="00D00B9F">
      <w:pPr>
        <w:pStyle w:val="NormalWeb"/>
        <w:rPr>
          <w:del w:id="1937" w:author="Cian Walker" w:date="2023-01-06T22:17:00Z"/>
        </w:rPr>
      </w:pPr>
    </w:p>
    <w:p w14:paraId="31480CA3" w14:textId="77777777" w:rsidR="00D00B9F" w:rsidRPr="00711792" w:rsidRDefault="00D00B9F" w:rsidP="00D00B9F">
      <w:pPr>
        <w:pStyle w:val="NormalWeb"/>
      </w:pPr>
      <w:proofErr w:type="spellStart"/>
      <w:r w:rsidRPr="00711792">
        <w:rPr>
          <w:i/>
          <w:iCs/>
        </w:rPr>
        <w:t>Openid</w:t>
      </w:r>
      <w:proofErr w:type="spellEnd"/>
      <w:r w:rsidRPr="00711792">
        <w:rPr>
          <w:i/>
          <w:iCs/>
        </w:rPr>
        <w:t xml:space="preserve"> Connect</w:t>
      </w:r>
      <w:r w:rsidRPr="00711792">
        <w:t xml:space="preserve"> (2022) </w:t>
      </w:r>
      <w:r w:rsidRPr="00711792">
        <w:rPr>
          <w:i/>
          <w:iCs/>
        </w:rPr>
        <w:t>IBM.com</w:t>
      </w:r>
      <w:r w:rsidRPr="00711792">
        <w:t xml:space="preserve">. International Business Machines Inc. Available at: https://www.ibm.com/docs/en/was-liberty/base?topic=liberty-openid-connect (Accessed: December 19, 2022). </w:t>
      </w:r>
    </w:p>
    <w:p w14:paraId="34199977" w14:textId="77777777" w:rsidR="00D00B9F" w:rsidRPr="00711792" w:rsidDel="009845C3" w:rsidRDefault="00D00B9F" w:rsidP="00D00B9F">
      <w:pPr>
        <w:pStyle w:val="NormalWeb"/>
        <w:rPr>
          <w:del w:id="1938" w:author="Cian Walker" w:date="2023-01-06T22:17:00Z"/>
        </w:rPr>
      </w:pPr>
    </w:p>
    <w:p w14:paraId="5521324F" w14:textId="77777777" w:rsidR="00D00B9F" w:rsidRPr="00711792" w:rsidRDefault="00D00B9F" w:rsidP="00D00B9F">
      <w:pPr>
        <w:pStyle w:val="NormalWeb"/>
      </w:pPr>
      <w:proofErr w:type="spellStart"/>
      <w:r w:rsidRPr="00711792">
        <w:t>Patadiya</w:t>
      </w:r>
      <w:proofErr w:type="spellEnd"/>
      <w:r w:rsidRPr="00711792">
        <w:t xml:space="preserve">, J. (2022) </w:t>
      </w:r>
      <w:r w:rsidRPr="00711792">
        <w:rPr>
          <w:i/>
          <w:iCs/>
        </w:rPr>
        <w:t>React vs react native - key difference, features, advantages</w:t>
      </w:r>
      <w:r w:rsidRPr="00711792">
        <w:t xml:space="preserve">, </w:t>
      </w:r>
      <w:proofErr w:type="spellStart"/>
      <w:r w:rsidRPr="00711792">
        <w:rPr>
          <w:i/>
          <w:iCs/>
        </w:rPr>
        <w:t>Radixweb</w:t>
      </w:r>
      <w:proofErr w:type="spellEnd"/>
      <w:r w:rsidRPr="00711792">
        <w:t xml:space="preserve">. </w:t>
      </w:r>
      <w:proofErr w:type="spellStart"/>
      <w:r w:rsidRPr="00711792">
        <w:t>Radixweb</w:t>
      </w:r>
      <w:proofErr w:type="spellEnd"/>
      <w:r w:rsidRPr="00711792">
        <w:t xml:space="preserve">. Available at: https://radixweb.com/blog/react-vs-react-native (Accessed: December 19, 2022). </w:t>
      </w:r>
    </w:p>
    <w:p w14:paraId="7593F6DC" w14:textId="7D741C6C" w:rsidR="00D00B9F" w:rsidRDefault="00D00B9F" w:rsidP="00D00B9F">
      <w:pPr>
        <w:pStyle w:val="NormalWeb"/>
      </w:pPr>
      <w:r w:rsidRPr="00711792">
        <w:t xml:space="preserve">Raj, V. (2019) </w:t>
      </w:r>
      <w:r w:rsidRPr="00711792">
        <w:rPr>
          <w:i/>
          <w:iCs/>
        </w:rPr>
        <w:t>Running react and node.js in one shot with concurrently!</w:t>
      </w:r>
      <w:r w:rsidRPr="00711792">
        <w:t xml:space="preserve">, </w:t>
      </w:r>
      <w:r w:rsidRPr="00711792">
        <w:rPr>
          <w:i/>
          <w:iCs/>
        </w:rPr>
        <w:t>DEV Community</w:t>
      </w:r>
      <w:r w:rsidRPr="00711792">
        <w:t xml:space="preserve">. DEV Community. Available at: https://dev.to/numtostr/running-react-and-node-js-in-one-shot-with-concurrently-2oac (Accessed: December 19, 2022). </w:t>
      </w:r>
    </w:p>
    <w:p w14:paraId="02C25EFB" w14:textId="77777777" w:rsidR="00926413" w:rsidRDefault="00926413" w:rsidP="00926413">
      <w:pPr>
        <w:pStyle w:val="NormalWeb"/>
        <w:ind w:left="567" w:hanging="567"/>
      </w:pPr>
      <w:r>
        <w:t xml:space="preserve">Rauch, G. (2012) </w:t>
      </w:r>
      <w:r>
        <w:rPr>
          <w:i/>
          <w:iCs/>
        </w:rPr>
        <w:t xml:space="preserve">Smashing node </w:t>
      </w:r>
      <w:proofErr w:type="spellStart"/>
      <w:r>
        <w:rPr>
          <w:i/>
          <w:iCs/>
        </w:rPr>
        <w:t>javascript</w:t>
      </w:r>
      <w:proofErr w:type="spellEnd"/>
      <w:r>
        <w:rPr>
          <w:i/>
          <w:iCs/>
        </w:rPr>
        <w:t xml:space="preserve"> everywhere</w:t>
      </w:r>
      <w:r>
        <w:t xml:space="preserve">. New York: Wiley. </w:t>
      </w:r>
    </w:p>
    <w:p w14:paraId="487240EB" w14:textId="77777777" w:rsidR="00D00B9F" w:rsidRPr="00711792" w:rsidRDefault="00D00B9F" w:rsidP="00D00B9F">
      <w:pPr>
        <w:pStyle w:val="NormalWeb"/>
      </w:pPr>
      <w:r w:rsidRPr="00711792">
        <w:rPr>
          <w:i/>
          <w:iCs/>
        </w:rPr>
        <w:t>React ES6 arrow functions</w:t>
      </w:r>
      <w:r w:rsidRPr="00711792">
        <w:t xml:space="preserve"> (no date) </w:t>
      </w:r>
      <w:r w:rsidRPr="00711792">
        <w:rPr>
          <w:i/>
          <w:iCs/>
        </w:rPr>
        <w:t>W3 Schools</w:t>
      </w:r>
      <w:r w:rsidRPr="00711792">
        <w:t xml:space="preserve">. Available at: https://www.w3schools.com/react/react_es6_arrow.asp (Accessed: December 19, 2022). </w:t>
      </w:r>
    </w:p>
    <w:p w14:paraId="62315FE5" w14:textId="77777777" w:rsidR="00D00B9F" w:rsidRPr="00711792" w:rsidRDefault="00D00B9F" w:rsidP="00D00B9F">
      <w:pPr>
        <w:pStyle w:val="NormalWeb"/>
      </w:pPr>
      <w:r w:rsidRPr="00711792">
        <w:rPr>
          <w:i/>
          <w:iCs/>
        </w:rPr>
        <w:lastRenderedPageBreak/>
        <w:t>React ES6 spread operator</w:t>
      </w:r>
      <w:r w:rsidRPr="00711792">
        <w:t xml:space="preserve"> (no date) </w:t>
      </w:r>
      <w:r w:rsidRPr="00711792">
        <w:rPr>
          <w:i/>
          <w:iCs/>
        </w:rPr>
        <w:t>W3 Schools</w:t>
      </w:r>
      <w:r w:rsidRPr="00711792">
        <w:t xml:space="preserve">. Available at: https://www.w3schools.com/react/react_es6_spread.asp (Accessed: December 19, 2022). </w:t>
      </w:r>
    </w:p>
    <w:p w14:paraId="1B38BCF2" w14:textId="77777777" w:rsidR="00D00B9F" w:rsidRPr="00711792" w:rsidRDefault="00D00B9F" w:rsidP="00D00B9F">
      <w:pPr>
        <w:pStyle w:val="NormalWeb"/>
      </w:pPr>
      <w:proofErr w:type="spellStart"/>
      <w:r w:rsidRPr="00711792">
        <w:t>Sakimura</w:t>
      </w:r>
      <w:proofErr w:type="spellEnd"/>
      <w:r w:rsidRPr="00711792">
        <w:t xml:space="preserve">, N. </w:t>
      </w:r>
      <w:r w:rsidRPr="00711792">
        <w:rPr>
          <w:i/>
          <w:iCs/>
        </w:rPr>
        <w:t>et al.</w:t>
      </w:r>
      <w:r w:rsidRPr="00711792">
        <w:t xml:space="preserve"> (2022) </w:t>
      </w:r>
      <w:r w:rsidRPr="00711792">
        <w:rPr>
          <w:i/>
          <w:iCs/>
        </w:rPr>
        <w:t>OpenID Connect Core 1.0 incorporating errata set 1</w:t>
      </w:r>
      <w:r w:rsidRPr="00711792">
        <w:t xml:space="preserve">, </w:t>
      </w:r>
      <w:r w:rsidRPr="00711792">
        <w:rPr>
          <w:i/>
          <w:iCs/>
        </w:rPr>
        <w:t xml:space="preserve">OpenID Connect Core 1.0 </w:t>
      </w:r>
      <w:r w:rsidRPr="00711792">
        <w:t xml:space="preserve">. OpenID Connect. Available at: https://openid.net/specs/openid-connect-core-1_0.html (Accessed: December 22, 2022). </w:t>
      </w:r>
    </w:p>
    <w:p w14:paraId="6AB540D7" w14:textId="77777777" w:rsidR="00D00B9F" w:rsidRPr="00711792" w:rsidDel="009845C3" w:rsidRDefault="00D00B9F" w:rsidP="00D00B9F">
      <w:pPr>
        <w:pStyle w:val="NormalWeb"/>
        <w:rPr>
          <w:del w:id="1939" w:author="Cian Walker" w:date="2023-01-06T22:17:00Z"/>
        </w:rPr>
      </w:pPr>
    </w:p>
    <w:p w14:paraId="46856966" w14:textId="77777777" w:rsidR="00D00B9F" w:rsidRPr="00711792" w:rsidRDefault="00D00B9F" w:rsidP="00D00B9F">
      <w:pPr>
        <w:pStyle w:val="NormalWeb"/>
      </w:pPr>
      <w:r w:rsidRPr="00711792">
        <w:rPr>
          <w:i/>
          <w:iCs/>
        </w:rPr>
        <w:t xml:space="preserve">Start using your </w:t>
      </w:r>
      <w:proofErr w:type="spellStart"/>
      <w:r w:rsidRPr="00711792">
        <w:rPr>
          <w:i/>
          <w:iCs/>
        </w:rPr>
        <w:t>openid</w:t>
      </w:r>
      <w:proofErr w:type="spellEnd"/>
      <w:r w:rsidRPr="00711792">
        <w:t xml:space="preserve"> (2012) </w:t>
      </w:r>
      <w:r w:rsidRPr="00711792">
        <w:rPr>
          <w:i/>
          <w:iCs/>
        </w:rPr>
        <w:t>OpenID</w:t>
      </w:r>
      <w:r w:rsidRPr="00711792">
        <w:t xml:space="preserve">. Available at: https://openid.net/start-using-your-openid/ (Accessed: November 8, 2022). </w:t>
      </w:r>
    </w:p>
    <w:p w14:paraId="07293A1C" w14:textId="77777777" w:rsidR="00D00B9F" w:rsidRPr="00711792" w:rsidRDefault="00D00B9F" w:rsidP="00D00B9F">
      <w:pPr>
        <w:pStyle w:val="NormalWeb"/>
      </w:pPr>
      <w:r w:rsidRPr="00711792">
        <w:rPr>
          <w:i/>
          <w:iCs/>
        </w:rPr>
        <w:t>Throw, and Try...Catch...Finally</w:t>
      </w:r>
      <w:r w:rsidRPr="00711792">
        <w:t xml:space="preserve"> (no date) </w:t>
      </w:r>
      <w:r w:rsidRPr="00711792">
        <w:rPr>
          <w:i/>
          <w:iCs/>
        </w:rPr>
        <w:t>JavaScript Errors</w:t>
      </w:r>
      <w:r w:rsidRPr="00711792">
        <w:t xml:space="preserve">. W3 Schools. Available at: https://www.w3schools.com/js/js_errors.asp#:~:text=JavaScript%20try%20and%20catch,occurs%20in%20the%20try%20block. (Accessed: November 3, 2023). </w:t>
      </w:r>
    </w:p>
    <w:p w14:paraId="53A705A9" w14:textId="77777777" w:rsidR="00D00B9F" w:rsidRPr="00711792" w:rsidDel="009845C3" w:rsidRDefault="00D00B9F" w:rsidP="00D00B9F">
      <w:pPr>
        <w:pStyle w:val="NormalWeb"/>
        <w:rPr>
          <w:del w:id="1940" w:author="Cian Walker" w:date="2023-01-06T22:17:00Z"/>
        </w:rPr>
      </w:pPr>
    </w:p>
    <w:p w14:paraId="4990F4CB" w14:textId="77777777" w:rsidR="00D00B9F" w:rsidRPr="00711792" w:rsidRDefault="00D00B9F" w:rsidP="00D00B9F">
      <w:pPr>
        <w:pStyle w:val="NormalWeb"/>
      </w:pPr>
      <w:r w:rsidRPr="00711792">
        <w:t xml:space="preserve">Tiwari, V. (2022) </w:t>
      </w:r>
      <w:r w:rsidRPr="00711792">
        <w:rPr>
          <w:i/>
          <w:iCs/>
        </w:rPr>
        <w:t xml:space="preserve">How to fix </w:t>
      </w:r>
      <w:proofErr w:type="spellStart"/>
      <w:r w:rsidRPr="00711792">
        <w:rPr>
          <w:i/>
          <w:iCs/>
        </w:rPr>
        <w:t>cors</w:t>
      </w:r>
      <w:proofErr w:type="spellEnd"/>
      <w:r w:rsidRPr="00711792">
        <w:rPr>
          <w:i/>
          <w:iCs/>
        </w:rPr>
        <w:t xml:space="preserve"> error "no 'access-control-allow-origin' header is present on the requested resource"?</w:t>
      </w:r>
      <w:r w:rsidRPr="00711792">
        <w:t xml:space="preserve">, </w:t>
      </w:r>
      <w:proofErr w:type="spellStart"/>
      <w:r w:rsidRPr="00711792">
        <w:rPr>
          <w:i/>
          <w:iCs/>
        </w:rPr>
        <w:t>codedamn</w:t>
      </w:r>
      <w:proofErr w:type="spellEnd"/>
      <w:r w:rsidRPr="00711792">
        <w:t xml:space="preserve">. Available at: https://codedamn.com/news/backend/how-to-fix-cors-error (Accessed: December 22, 2022). </w:t>
      </w:r>
    </w:p>
    <w:p w14:paraId="55A2C48D" w14:textId="77777777" w:rsidR="00F6125E" w:rsidRDefault="00F6125E" w:rsidP="00F6125E">
      <w:pPr>
        <w:pStyle w:val="NormalWeb"/>
      </w:pPr>
      <w:proofErr w:type="spellStart"/>
      <w:r>
        <w:t>Traversy</w:t>
      </w:r>
      <w:proofErr w:type="spellEnd"/>
      <w:r>
        <w:t xml:space="preserve">, B (2019) </w:t>
      </w:r>
      <w:r>
        <w:rPr>
          <w:i/>
          <w:iCs/>
        </w:rPr>
        <w:t>DevConnector_2.0: Social Network for Developers, Built on The MERN stack</w:t>
      </w:r>
      <w:r>
        <w:t xml:space="preserve">, </w:t>
      </w:r>
      <w:r>
        <w:rPr>
          <w:i/>
          <w:iCs/>
        </w:rPr>
        <w:t>GitHub</w:t>
      </w:r>
      <w:r>
        <w:t xml:space="preserve">. GitHub. Available at: https://github.com/bradtraversy/devconnector_2.0 (Accessed: November 26, 2022). </w:t>
      </w:r>
    </w:p>
    <w:p w14:paraId="590BE5C3" w14:textId="77777777" w:rsidR="00D00B9F" w:rsidRPr="00711792" w:rsidRDefault="00D00B9F" w:rsidP="00D00B9F">
      <w:pPr>
        <w:pStyle w:val="NormalWeb"/>
      </w:pPr>
    </w:p>
    <w:p w14:paraId="387A57C3" w14:textId="77777777" w:rsidR="00D00B9F" w:rsidRPr="00711792" w:rsidRDefault="00D00B9F" w:rsidP="00D00B9F">
      <w:pPr>
        <w:pStyle w:val="NormalWeb"/>
      </w:pPr>
      <w:r w:rsidRPr="00711792">
        <w:rPr>
          <w:i/>
          <w:iCs/>
        </w:rPr>
        <w:t xml:space="preserve">Understanding and Resolving </w:t>
      </w:r>
      <w:proofErr w:type="spellStart"/>
      <w:r w:rsidRPr="00711792">
        <w:rPr>
          <w:i/>
          <w:iCs/>
        </w:rPr>
        <w:t>Cors</w:t>
      </w:r>
      <w:proofErr w:type="spellEnd"/>
      <w:r w:rsidRPr="00711792">
        <w:rPr>
          <w:i/>
          <w:iCs/>
        </w:rPr>
        <w:t xml:space="preserve"> Error</w:t>
      </w:r>
      <w:r w:rsidRPr="00711792">
        <w:t xml:space="preserve"> (no date) </w:t>
      </w:r>
      <w:proofErr w:type="spellStart"/>
      <w:r w:rsidRPr="00711792">
        <w:rPr>
          <w:i/>
          <w:iCs/>
        </w:rPr>
        <w:t>Contentstack</w:t>
      </w:r>
      <w:proofErr w:type="spellEnd"/>
      <w:r w:rsidRPr="00711792">
        <w:rPr>
          <w:i/>
          <w:iCs/>
        </w:rPr>
        <w:t xml:space="preserve"> RSS</w:t>
      </w:r>
      <w:r w:rsidRPr="00711792">
        <w:t xml:space="preserve">. Available at: https://www.contentstack.com/docs/developers/how-to-guides/understanding-and-resolving-cors-error/ (Accessed: December 22, 2022). </w:t>
      </w:r>
    </w:p>
    <w:p w14:paraId="48859939" w14:textId="77777777" w:rsidR="00D00B9F" w:rsidRPr="00711792" w:rsidDel="009845C3" w:rsidRDefault="00D00B9F" w:rsidP="00D00B9F">
      <w:pPr>
        <w:pStyle w:val="NormalWeb"/>
        <w:rPr>
          <w:del w:id="1941" w:author="Cian Walker" w:date="2023-01-06T22:17:00Z"/>
          <w:i/>
          <w:iCs/>
        </w:rPr>
      </w:pPr>
    </w:p>
    <w:p w14:paraId="48540130" w14:textId="77777777" w:rsidR="00D00B9F" w:rsidRPr="00711792" w:rsidRDefault="00D00B9F" w:rsidP="00D00B9F">
      <w:pPr>
        <w:pStyle w:val="NormalWeb"/>
      </w:pPr>
      <w:r w:rsidRPr="00711792">
        <w:rPr>
          <w:i/>
          <w:iCs/>
        </w:rPr>
        <w:t>Using the Effect Hook</w:t>
      </w:r>
      <w:r w:rsidRPr="00711792">
        <w:t xml:space="preserve"> (no date) </w:t>
      </w:r>
      <w:r w:rsidRPr="00711792">
        <w:rPr>
          <w:i/>
          <w:iCs/>
        </w:rPr>
        <w:t>ReactJS</w:t>
      </w:r>
      <w:r w:rsidRPr="00711792">
        <w:t xml:space="preserve">. Available at: https://reactjs.org/docs/hooks-effect.html (Accessed: December 24, 2022). </w:t>
      </w:r>
    </w:p>
    <w:p w14:paraId="59BE7457" w14:textId="77777777" w:rsidR="00D00B9F" w:rsidRPr="00711792" w:rsidDel="009845C3" w:rsidRDefault="00D00B9F" w:rsidP="00D00B9F">
      <w:pPr>
        <w:pStyle w:val="NormalWeb"/>
        <w:rPr>
          <w:del w:id="1942" w:author="Cian Walker" w:date="2023-01-06T22:17:00Z"/>
        </w:rPr>
      </w:pPr>
    </w:p>
    <w:p w14:paraId="7A8208A4" w14:textId="77777777" w:rsidR="00D00B9F" w:rsidRPr="00711792" w:rsidRDefault="00D00B9F" w:rsidP="00D00B9F">
      <w:pPr>
        <w:pStyle w:val="NormalWeb"/>
      </w:pPr>
      <w:r w:rsidRPr="00711792">
        <w:rPr>
          <w:i/>
          <w:iCs/>
        </w:rPr>
        <w:t>Using the State Hook</w:t>
      </w:r>
      <w:r w:rsidRPr="00711792">
        <w:t xml:space="preserve"> (no date) </w:t>
      </w:r>
      <w:r w:rsidRPr="00711792">
        <w:rPr>
          <w:i/>
          <w:iCs/>
        </w:rPr>
        <w:t>ReactJS</w:t>
      </w:r>
      <w:r w:rsidRPr="00711792">
        <w:t xml:space="preserve">. Available at: https://reactjs.org/docs/hooks-state.html (Accessed: December 19, 2022). </w:t>
      </w:r>
    </w:p>
    <w:p w14:paraId="69927004" w14:textId="77777777" w:rsidR="00D00B9F" w:rsidRPr="00711792" w:rsidRDefault="00D00B9F" w:rsidP="00D00B9F">
      <w:pPr>
        <w:pStyle w:val="NormalWeb"/>
      </w:pPr>
      <w:r w:rsidRPr="00711792">
        <w:rPr>
          <w:i/>
          <w:iCs/>
        </w:rPr>
        <w:t>Why redux toolkit is how to use Redux Today</w:t>
      </w:r>
      <w:r w:rsidRPr="00711792">
        <w:t xml:space="preserve"> (2022) </w:t>
      </w:r>
      <w:proofErr w:type="spellStart"/>
      <w:r w:rsidRPr="00711792">
        <w:rPr>
          <w:i/>
          <w:iCs/>
        </w:rPr>
        <w:t>ReduxJS</w:t>
      </w:r>
      <w:proofErr w:type="spellEnd"/>
      <w:r w:rsidRPr="00711792">
        <w:t xml:space="preserve">. Available at: https://redux.js.org/introduction/why-rtk-is-redux-today (Accessed: December 20, 2022). </w:t>
      </w:r>
    </w:p>
    <w:p w14:paraId="31E02DC9" w14:textId="77777777" w:rsidR="00D00B9F" w:rsidRPr="00711792" w:rsidRDefault="00D00B9F" w:rsidP="00D00B9F">
      <w:pPr>
        <w:pStyle w:val="NormalWeb"/>
      </w:pPr>
    </w:p>
    <w:p w14:paraId="004933D1" w14:textId="77777777" w:rsidR="00D00B9F" w:rsidRPr="00711792" w:rsidRDefault="00D00B9F" w:rsidP="00D00B9F">
      <w:pPr>
        <w:pStyle w:val="NormalWeb"/>
      </w:pPr>
    </w:p>
    <w:p w14:paraId="13558A75" w14:textId="77777777" w:rsidR="00D00B9F" w:rsidRPr="003F19A7" w:rsidRDefault="00D00B9F" w:rsidP="00D00B9F">
      <w:pPr>
        <w:pStyle w:val="NormalWeb"/>
        <w:ind w:left="567" w:hanging="567"/>
      </w:pPr>
    </w:p>
    <w:p w14:paraId="08021AD0" w14:textId="77777777" w:rsidR="00186AD2" w:rsidRDefault="00000000"/>
    <w:sectPr w:rsidR="00186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34421"/>
    <w:multiLevelType w:val="hybridMultilevel"/>
    <w:tmpl w:val="C1FEA3D2"/>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num w:numId="1" w16cid:durableId="133178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an Walker">
    <w15:presenceInfo w15:providerId="AD" w15:userId="S::cian.walker@ibm.com::2c90f53d-9dc9-4db7-b2c3-8baf4af2e3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9F"/>
    <w:rsid w:val="00012ABC"/>
    <w:rsid w:val="00034511"/>
    <w:rsid w:val="0006364A"/>
    <w:rsid w:val="00077D8E"/>
    <w:rsid w:val="000D75B9"/>
    <w:rsid w:val="000F080B"/>
    <w:rsid w:val="000F0A26"/>
    <w:rsid w:val="000F1415"/>
    <w:rsid w:val="000F6953"/>
    <w:rsid w:val="00154792"/>
    <w:rsid w:val="00170749"/>
    <w:rsid w:val="00174B8A"/>
    <w:rsid w:val="00196F4E"/>
    <w:rsid w:val="0019790F"/>
    <w:rsid w:val="001B46CF"/>
    <w:rsid w:val="001D4461"/>
    <w:rsid w:val="001D723C"/>
    <w:rsid w:val="001E280D"/>
    <w:rsid w:val="001F7AD1"/>
    <w:rsid w:val="00220445"/>
    <w:rsid w:val="00234EA2"/>
    <w:rsid w:val="0026264D"/>
    <w:rsid w:val="002941BF"/>
    <w:rsid w:val="002B13C9"/>
    <w:rsid w:val="002B15E4"/>
    <w:rsid w:val="002D327D"/>
    <w:rsid w:val="0030616B"/>
    <w:rsid w:val="00324F34"/>
    <w:rsid w:val="00366F24"/>
    <w:rsid w:val="00397CA7"/>
    <w:rsid w:val="003A59DA"/>
    <w:rsid w:val="003B7411"/>
    <w:rsid w:val="003D46C1"/>
    <w:rsid w:val="00413133"/>
    <w:rsid w:val="004335F1"/>
    <w:rsid w:val="00460759"/>
    <w:rsid w:val="0048738A"/>
    <w:rsid w:val="004A3E26"/>
    <w:rsid w:val="004B6D22"/>
    <w:rsid w:val="004D1975"/>
    <w:rsid w:val="004D44B3"/>
    <w:rsid w:val="00555B95"/>
    <w:rsid w:val="00565157"/>
    <w:rsid w:val="00570C1B"/>
    <w:rsid w:val="00570ED7"/>
    <w:rsid w:val="0058590A"/>
    <w:rsid w:val="005A0736"/>
    <w:rsid w:val="005B49D6"/>
    <w:rsid w:val="005B6855"/>
    <w:rsid w:val="005B6D61"/>
    <w:rsid w:val="005B7E6B"/>
    <w:rsid w:val="005C3583"/>
    <w:rsid w:val="005D4993"/>
    <w:rsid w:val="005E2820"/>
    <w:rsid w:val="005E2A93"/>
    <w:rsid w:val="00604567"/>
    <w:rsid w:val="006351F2"/>
    <w:rsid w:val="00665B26"/>
    <w:rsid w:val="00684907"/>
    <w:rsid w:val="006B02CE"/>
    <w:rsid w:val="006C2107"/>
    <w:rsid w:val="006F7EE2"/>
    <w:rsid w:val="00711792"/>
    <w:rsid w:val="00714305"/>
    <w:rsid w:val="007347C6"/>
    <w:rsid w:val="00743B67"/>
    <w:rsid w:val="007510E0"/>
    <w:rsid w:val="007513C8"/>
    <w:rsid w:val="007771D9"/>
    <w:rsid w:val="00790111"/>
    <w:rsid w:val="007A1D77"/>
    <w:rsid w:val="007B1ED5"/>
    <w:rsid w:val="007C1286"/>
    <w:rsid w:val="007E5151"/>
    <w:rsid w:val="00885B47"/>
    <w:rsid w:val="00892C38"/>
    <w:rsid w:val="008C3036"/>
    <w:rsid w:val="008D15CA"/>
    <w:rsid w:val="00913C65"/>
    <w:rsid w:val="00926413"/>
    <w:rsid w:val="00937D9F"/>
    <w:rsid w:val="00971C6A"/>
    <w:rsid w:val="00982074"/>
    <w:rsid w:val="009845C3"/>
    <w:rsid w:val="00A262FC"/>
    <w:rsid w:val="00A6730F"/>
    <w:rsid w:val="00A721CC"/>
    <w:rsid w:val="00A82F09"/>
    <w:rsid w:val="00A84B92"/>
    <w:rsid w:val="00AB7FCB"/>
    <w:rsid w:val="00AD4358"/>
    <w:rsid w:val="00AF2606"/>
    <w:rsid w:val="00B34426"/>
    <w:rsid w:val="00B41FCC"/>
    <w:rsid w:val="00B46363"/>
    <w:rsid w:val="00B47697"/>
    <w:rsid w:val="00B47F79"/>
    <w:rsid w:val="00B54975"/>
    <w:rsid w:val="00BA501B"/>
    <w:rsid w:val="00BB3850"/>
    <w:rsid w:val="00BC10B8"/>
    <w:rsid w:val="00BD06C1"/>
    <w:rsid w:val="00BD13B4"/>
    <w:rsid w:val="00BF6030"/>
    <w:rsid w:val="00CB6214"/>
    <w:rsid w:val="00CD4BB6"/>
    <w:rsid w:val="00CE2561"/>
    <w:rsid w:val="00CF4FA5"/>
    <w:rsid w:val="00D00B9F"/>
    <w:rsid w:val="00D012A2"/>
    <w:rsid w:val="00D42F91"/>
    <w:rsid w:val="00D4679F"/>
    <w:rsid w:val="00D502F1"/>
    <w:rsid w:val="00D530F5"/>
    <w:rsid w:val="00D533BF"/>
    <w:rsid w:val="00D56FEB"/>
    <w:rsid w:val="00D77729"/>
    <w:rsid w:val="00D961B9"/>
    <w:rsid w:val="00DA713D"/>
    <w:rsid w:val="00DB26EA"/>
    <w:rsid w:val="00DF2510"/>
    <w:rsid w:val="00E44DB3"/>
    <w:rsid w:val="00E548A2"/>
    <w:rsid w:val="00E83E5A"/>
    <w:rsid w:val="00EA3569"/>
    <w:rsid w:val="00EB597B"/>
    <w:rsid w:val="00EC36FF"/>
    <w:rsid w:val="00ED7F63"/>
    <w:rsid w:val="00F16EAE"/>
    <w:rsid w:val="00F32AA6"/>
    <w:rsid w:val="00F42DE9"/>
    <w:rsid w:val="00F42FB3"/>
    <w:rsid w:val="00F5658E"/>
    <w:rsid w:val="00F6074B"/>
    <w:rsid w:val="00F6125E"/>
    <w:rsid w:val="00F67AD1"/>
    <w:rsid w:val="00F812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8A34D4F"/>
  <w15:chartTrackingRefBased/>
  <w15:docId w15:val="{AD06828C-389E-5A4C-91AB-483238D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B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B9F"/>
    <w:rPr>
      <w:color w:val="0563C1" w:themeColor="hyperlink"/>
      <w:u w:val="single"/>
    </w:rPr>
  </w:style>
  <w:style w:type="paragraph" w:styleId="NormalWeb">
    <w:name w:val="Normal (Web)"/>
    <w:basedOn w:val="Normal"/>
    <w:uiPriority w:val="99"/>
    <w:semiHidden/>
    <w:unhideWhenUsed/>
    <w:rsid w:val="00D00B9F"/>
    <w:pPr>
      <w:spacing w:before="100" w:beforeAutospacing="1" w:after="100" w:afterAutospacing="1"/>
    </w:pPr>
    <w:rPr>
      <w:rFonts w:ascii="Times New Roman" w:eastAsia="Times New Roman" w:hAnsi="Times New Roman" w:cs="Times New Roman"/>
      <w:lang w:eastAsia="en-GB"/>
    </w:rPr>
  </w:style>
  <w:style w:type="paragraph" w:customStyle="1" w:styleId="Default">
    <w:name w:val="Default"/>
    <w:rsid w:val="00D00B9F"/>
    <w:pPr>
      <w:autoSpaceDE w:val="0"/>
      <w:autoSpaceDN w:val="0"/>
      <w:adjustRightInd w:val="0"/>
    </w:pPr>
    <w:rPr>
      <w:rFonts w:ascii="Calibri" w:hAnsi="Calibri" w:cs="Calibri"/>
      <w:color w:val="000000"/>
      <w:lang w:val="en-GB"/>
    </w:rPr>
  </w:style>
  <w:style w:type="character" w:styleId="UnresolvedMention">
    <w:name w:val="Unresolved Mention"/>
    <w:basedOn w:val="DefaultParagraphFont"/>
    <w:uiPriority w:val="99"/>
    <w:semiHidden/>
    <w:unhideWhenUsed/>
    <w:rsid w:val="00DA713D"/>
    <w:rPr>
      <w:color w:val="605E5C"/>
      <w:shd w:val="clear" w:color="auto" w:fill="E1DFDD"/>
    </w:rPr>
  </w:style>
  <w:style w:type="paragraph" w:styleId="Revision">
    <w:name w:val="Revision"/>
    <w:hidden/>
    <w:uiPriority w:val="99"/>
    <w:semiHidden/>
    <w:rsid w:val="003D46C1"/>
  </w:style>
  <w:style w:type="character" w:styleId="FollowedHyperlink">
    <w:name w:val="FollowedHyperlink"/>
    <w:basedOn w:val="DefaultParagraphFont"/>
    <w:uiPriority w:val="99"/>
    <w:semiHidden/>
    <w:unhideWhenUsed/>
    <w:rsid w:val="00982074"/>
    <w:rPr>
      <w:color w:val="954F72" w:themeColor="followedHyperlink"/>
      <w:u w:val="single"/>
    </w:rPr>
  </w:style>
  <w:style w:type="table" w:styleId="TableGrid">
    <w:name w:val="Table Grid"/>
    <w:basedOn w:val="TableNormal"/>
    <w:uiPriority w:val="39"/>
    <w:rsid w:val="004B6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533BF"/>
    <w:rPr>
      <w:rFonts w:ascii="Courier New" w:eastAsia="Times New Roman" w:hAnsi="Courier New" w:cs="Courier New"/>
      <w:sz w:val="20"/>
      <w:szCs w:val="20"/>
      <w:lang w:eastAsia="en-GB"/>
    </w:rPr>
  </w:style>
  <w:style w:type="character" w:customStyle="1" w:styleId="blob-code-inner">
    <w:name w:val="blob-code-inner"/>
    <w:basedOn w:val="DefaultParagraphFont"/>
    <w:rsid w:val="00B47697"/>
  </w:style>
  <w:style w:type="character" w:customStyle="1" w:styleId="pl-s1">
    <w:name w:val="pl-s1"/>
    <w:basedOn w:val="DefaultParagraphFont"/>
    <w:rsid w:val="00B47697"/>
  </w:style>
  <w:style w:type="character" w:customStyle="1" w:styleId="pl-kos">
    <w:name w:val="pl-kos"/>
    <w:basedOn w:val="DefaultParagraphFont"/>
    <w:rsid w:val="00B47697"/>
  </w:style>
  <w:style w:type="character" w:customStyle="1" w:styleId="pl-en">
    <w:name w:val="pl-en"/>
    <w:basedOn w:val="DefaultParagraphFont"/>
    <w:rsid w:val="00B47697"/>
  </w:style>
  <w:style w:type="character" w:customStyle="1" w:styleId="pl-s">
    <w:name w:val="pl-s"/>
    <w:basedOn w:val="DefaultParagraphFont"/>
    <w:rsid w:val="00B47697"/>
  </w:style>
  <w:style w:type="character" w:customStyle="1" w:styleId="pl-c1">
    <w:name w:val="pl-c1"/>
    <w:basedOn w:val="DefaultParagraphFont"/>
    <w:rsid w:val="00B47697"/>
  </w:style>
  <w:style w:type="character" w:customStyle="1" w:styleId="pl-k">
    <w:name w:val="pl-k"/>
    <w:basedOn w:val="DefaultParagraphFont"/>
    <w:rsid w:val="00B47697"/>
  </w:style>
  <w:style w:type="character" w:customStyle="1" w:styleId="pl-smi">
    <w:name w:val="pl-smi"/>
    <w:basedOn w:val="DefaultParagraphFont"/>
    <w:rsid w:val="00B47697"/>
  </w:style>
  <w:style w:type="character" w:customStyle="1" w:styleId="pl-v">
    <w:name w:val="pl-v"/>
    <w:basedOn w:val="DefaultParagraphFont"/>
    <w:rsid w:val="00B47697"/>
  </w:style>
  <w:style w:type="character" w:customStyle="1" w:styleId="pl-c">
    <w:name w:val="pl-c"/>
    <w:basedOn w:val="DefaultParagraphFont"/>
    <w:rsid w:val="00B47697"/>
  </w:style>
  <w:style w:type="character" w:customStyle="1" w:styleId="pl-token">
    <w:name w:val="pl-token"/>
    <w:basedOn w:val="DefaultParagraphFont"/>
    <w:rsid w:val="00751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2344">
      <w:bodyDiv w:val="1"/>
      <w:marLeft w:val="0"/>
      <w:marRight w:val="0"/>
      <w:marTop w:val="0"/>
      <w:marBottom w:val="0"/>
      <w:divBdr>
        <w:top w:val="none" w:sz="0" w:space="0" w:color="auto"/>
        <w:left w:val="none" w:sz="0" w:space="0" w:color="auto"/>
        <w:bottom w:val="none" w:sz="0" w:space="0" w:color="auto"/>
        <w:right w:val="none" w:sz="0" w:space="0" w:color="auto"/>
      </w:divBdr>
      <w:divsChild>
        <w:div w:id="59907978">
          <w:marLeft w:val="0"/>
          <w:marRight w:val="0"/>
          <w:marTop w:val="0"/>
          <w:marBottom w:val="0"/>
          <w:divBdr>
            <w:top w:val="none" w:sz="0" w:space="0" w:color="auto"/>
            <w:left w:val="none" w:sz="0" w:space="0" w:color="auto"/>
            <w:bottom w:val="none" w:sz="0" w:space="0" w:color="auto"/>
            <w:right w:val="none" w:sz="0" w:space="0" w:color="auto"/>
          </w:divBdr>
        </w:div>
      </w:divsChild>
    </w:div>
    <w:div w:id="392579189">
      <w:bodyDiv w:val="1"/>
      <w:marLeft w:val="0"/>
      <w:marRight w:val="0"/>
      <w:marTop w:val="0"/>
      <w:marBottom w:val="0"/>
      <w:divBdr>
        <w:top w:val="none" w:sz="0" w:space="0" w:color="auto"/>
        <w:left w:val="none" w:sz="0" w:space="0" w:color="auto"/>
        <w:bottom w:val="none" w:sz="0" w:space="0" w:color="auto"/>
        <w:right w:val="none" w:sz="0" w:space="0" w:color="auto"/>
      </w:divBdr>
      <w:divsChild>
        <w:div w:id="1635519703">
          <w:marLeft w:val="0"/>
          <w:marRight w:val="0"/>
          <w:marTop w:val="0"/>
          <w:marBottom w:val="0"/>
          <w:divBdr>
            <w:top w:val="none" w:sz="0" w:space="0" w:color="auto"/>
            <w:left w:val="none" w:sz="0" w:space="0" w:color="auto"/>
            <w:bottom w:val="none" w:sz="0" w:space="0" w:color="auto"/>
            <w:right w:val="none" w:sz="0" w:space="0" w:color="auto"/>
          </w:divBdr>
        </w:div>
      </w:divsChild>
    </w:div>
    <w:div w:id="550270911">
      <w:bodyDiv w:val="1"/>
      <w:marLeft w:val="0"/>
      <w:marRight w:val="0"/>
      <w:marTop w:val="0"/>
      <w:marBottom w:val="0"/>
      <w:divBdr>
        <w:top w:val="none" w:sz="0" w:space="0" w:color="auto"/>
        <w:left w:val="none" w:sz="0" w:space="0" w:color="auto"/>
        <w:bottom w:val="none" w:sz="0" w:space="0" w:color="auto"/>
        <w:right w:val="none" w:sz="0" w:space="0" w:color="auto"/>
      </w:divBdr>
    </w:div>
    <w:div w:id="758021565">
      <w:bodyDiv w:val="1"/>
      <w:marLeft w:val="0"/>
      <w:marRight w:val="0"/>
      <w:marTop w:val="0"/>
      <w:marBottom w:val="0"/>
      <w:divBdr>
        <w:top w:val="none" w:sz="0" w:space="0" w:color="auto"/>
        <w:left w:val="none" w:sz="0" w:space="0" w:color="auto"/>
        <w:bottom w:val="none" w:sz="0" w:space="0" w:color="auto"/>
        <w:right w:val="none" w:sz="0" w:space="0" w:color="auto"/>
      </w:divBdr>
    </w:div>
    <w:div w:id="871191517">
      <w:bodyDiv w:val="1"/>
      <w:marLeft w:val="0"/>
      <w:marRight w:val="0"/>
      <w:marTop w:val="0"/>
      <w:marBottom w:val="0"/>
      <w:divBdr>
        <w:top w:val="none" w:sz="0" w:space="0" w:color="auto"/>
        <w:left w:val="none" w:sz="0" w:space="0" w:color="auto"/>
        <w:bottom w:val="none" w:sz="0" w:space="0" w:color="auto"/>
        <w:right w:val="none" w:sz="0" w:space="0" w:color="auto"/>
      </w:divBdr>
    </w:div>
    <w:div w:id="1273439510">
      <w:bodyDiv w:val="1"/>
      <w:marLeft w:val="0"/>
      <w:marRight w:val="0"/>
      <w:marTop w:val="0"/>
      <w:marBottom w:val="0"/>
      <w:divBdr>
        <w:top w:val="none" w:sz="0" w:space="0" w:color="auto"/>
        <w:left w:val="none" w:sz="0" w:space="0" w:color="auto"/>
        <w:bottom w:val="none" w:sz="0" w:space="0" w:color="auto"/>
        <w:right w:val="none" w:sz="0" w:space="0" w:color="auto"/>
      </w:divBdr>
      <w:divsChild>
        <w:div w:id="2107722656">
          <w:marLeft w:val="0"/>
          <w:marRight w:val="0"/>
          <w:marTop w:val="0"/>
          <w:marBottom w:val="0"/>
          <w:divBdr>
            <w:top w:val="none" w:sz="0" w:space="0" w:color="auto"/>
            <w:left w:val="none" w:sz="0" w:space="0" w:color="auto"/>
            <w:bottom w:val="none" w:sz="0" w:space="0" w:color="auto"/>
            <w:right w:val="none" w:sz="0" w:space="0" w:color="auto"/>
          </w:divBdr>
        </w:div>
      </w:divsChild>
    </w:div>
    <w:div w:id="1339043180">
      <w:bodyDiv w:val="1"/>
      <w:marLeft w:val="0"/>
      <w:marRight w:val="0"/>
      <w:marTop w:val="0"/>
      <w:marBottom w:val="0"/>
      <w:divBdr>
        <w:top w:val="none" w:sz="0" w:space="0" w:color="auto"/>
        <w:left w:val="none" w:sz="0" w:space="0" w:color="auto"/>
        <w:bottom w:val="none" w:sz="0" w:space="0" w:color="auto"/>
        <w:right w:val="none" w:sz="0" w:space="0" w:color="auto"/>
      </w:divBdr>
      <w:divsChild>
        <w:div w:id="1216817067">
          <w:marLeft w:val="0"/>
          <w:marRight w:val="0"/>
          <w:marTop w:val="0"/>
          <w:marBottom w:val="0"/>
          <w:divBdr>
            <w:top w:val="none" w:sz="0" w:space="0" w:color="auto"/>
            <w:left w:val="none" w:sz="0" w:space="0" w:color="auto"/>
            <w:bottom w:val="none" w:sz="0" w:space="0" w:color="auto"/>
            <w:right w:val="none" w:sz="0" w:space="0" w:color="auto"/>
          </w:divBdr>
        </w:div>
      </w:divsChild>
    </w:div>
    <w:div w:id="1463307476">
      <w:bodyDiv w:val="1"/>
      <w:marLeft w:val="0"/>
      <w:marRight w:val="0"/>
      <w:marTop w:val="0"/>
      <w:marBottom w:val="0"/>
      <w:divBdr>
        <w:top w:val="none" w:sz="0" w:space="0" w:color="auto"/>
        <w:left w:val="none" w:sz="0" w:space="0" w:color="auto"/>
        <w:bottom w:val="none" w:sz="0" w:space="0" w:color="auto"/>
        <w:right w:val="none" w:sz="0" w:space="0" w:color="auto"/>
      </w:divBdr>
      <w:divsChild>
        <w:div w:id="551117376">
          <w:marLeft w:val="0"/>
          <w:marRight w:val="0"/>
          <w:marTop w:val="0"/>
          <w:marBottom w:val="0"/>
          <w:divBdr>
            <w:top w:val="none" w:sz="0" w:space="0" w:color="auto"/>
            <w:left w:val="none" w:sz="0" w:space="0" w:color="auto"/>
            <w:bottom w:val="none" w:sz="0" w:space="0" w:color="auto"/>
            <w:right w:val="none" w:sz="0" w:space="0" w:color="auto"/>
          </w:divBdr>
          <w:divsChild>
            <w:div w:id="1636567295">
              <w:marLeft w:val="0"/>
              <w:marRight w:val="0"/>
              <w:marTop w:val="0"/>
              <w:marBottom w:val="0"/>
              <w:divBdr>
                <w:top w:val="none" w:sz="0" w:space="0" w:color="auto"/>
                <w:left w:val="none" w:sz="0" w:space="0" w:color="auto"/>
                <w:bottom w:val="none" w:sz="0" w:space="0" w:color="auto"/>
                <w:right w:val="none" w:sz="0" w:space="0" w:color="auto"/>
              </w:divBdr>
            </w:div>
            <w:div w:id="650250321">
              <w:marLeft w:val="0"/>
              <w:marRight w:val="0"/>
              <w:marTop w:val="0"/>
              <w:marBottom w:val="0"/>
              <w:divBdr>
                <w:top w:val="none" w:sz="0" w:space="0" w:color="auto"/>
                <w:left w:val="none" w:sz="0" w:space="0" w:color="auto"/>
                <w:bottom w:val="none" w:sz="0" w:space="0" w:color="auto"/>
                <w:right w:val="none" w:sz="0" w:space="0" w:color="auto"/>
              </w:divBdr>
            </w:div>
            <w:div w:id="539825586">
              <w:marLeft w:val="0"/>
              <w:marRight w:val="0"/>
              <w:marTop w:val="0"/>
              <w:marBottom w:val="0"/>
              <w:divBdr>
                <w:top w:val="none" w:sz="0" w:space="0" w:color="auto"/>
                <w:left w:val="none" w:sz="0" w:space="0" w:color="auto"/>
                <w:bottom w:val="none" w:sz="0" w:space="0" w:color="auto"/>
                <w:right w:val="none" w:sz="0" w:space="0" w:color="auto"/>
              </w:divBdr>
            </w:div>
            <w:div w:id="1592815507">
              <w:marLeft w:val="0"/>
              <w:marRight w:val="0"/>
              <w:marTop w:val="0"/>
              <w:marBottom w:val="0"/>
              <w:divBdr>
                <w:top w:val="none" w:sz="0" w:space="0" w:color="auto"/>
                <w:left w:val="none" w:sz="0" w:space="0" w:color="auto"/>
                <w:bottom w:val="none" w:sz="0" w:space="0" w:color="auto"/>
                <w:right w:val="none" w:sz="0" w:space="0" w:color="auto"/>
              </w:divBdr>
            </w:div>
            <w:div w:id="89785221">
              <w:marLeft w:val="0"/>
              <w:marRight w:val="0"/>
              <w:marTop w:val="0"/>
              <w:marBottom w:val="0"/>
              <w:divBdr>
                <w:top w:val="none" w:sz="0" w:space="0" w:color="auto"/>
                <w:left w:val="none" w:sz="0" w:space="0" w:color="auto"/>
                <w:bottom w:val="none" w:sz="0" w:space="0" w:color="auto"/>
                <w:right w:val="none" w:sz="0" w:space="0" w:color="auto"/>
              </w:divBdr>
            </w:div>
            <w:div w:id="209923363">
              <w:marLeft w:val="0"/>
              <w:marRight w:val="0"/>
              <w:marTop w:val="0"/>
              <w:marBottom w:val="0"/>
              <w:divBdr>
                <w:top w:val="none" w:sz="0" w:space="0" w:color="auto"/>
                <w:left w:val="none" w:sz="0" w:space="0" w:color="auto"/>
                <w:bottom w:val="none" w:sz="0" w:space="0" w:color="auto"/>
                <w:right w:val="none" w:sz="0" w:space="0" w:color="auto"/>
              </w:divBdr>
            </w:div>
            <w:div w:id="562063067">
              <w:marLeft w:val="0"/>
              <w:marRight w:val="0"/>
              <w:marTop w:val="0"/>
              <w:marBottom w:val="0"/>
              <w:divBdr>
                <w:top w:val="none" w:sz="0" w:space="0" w:color="auto"/>
                <w:left w:val="none" w:sz="0" w:space="0" w:color="auto"/>
                <w:bottom w:val="none" w:sz="0" w:space="0" w:color="auto"/>
                <w:right w:val="none" w:sz="0" w:space="0" w:color="auto"/>
              </w:divBdr>
            </w:div>
            <w:div w:id="188684706">
              <w:marLeft w:val="0"/>
              <w:marRight w:val="0"/>
              <w:marTop w:val="0"/>
              <w:marBottom w:val="0"/>
              <w:divBdr>
                <w:top w:val="none" w:sz="0" w:space="0" w:color="auto"/>
                <w:left w:val="none" w:sz="0" w:space="0" w:color="auto"/>
                <w:bottom w:val="none" w:sz="0" w:space="0" w:color="auto"/>
                <w:right w:val="none" w:sz="0" w:space="0" w:color="auto"/>
              </w:divBdr>
            </w:div>
            <w:div w:id="2035111394">
              <w:marLeft w:val="0"/>
              <w:marRight w:val="0"/>
              <w:marTop w:val="0"/>
              <w:marBottom w:val="0"/>
              <w:divBdr>
                <w:top w:val="none" w:sz="0" w:space="0" w:color="auto"/>
                <w:left w:val="none" w:sz="0" w:space="0" w:color="auto"/>
                <w:bottom w:val="none" w:sz="0" w:space="0" w:color="auto"/>
                <w:right w:val="none" w:sz="0" w:space="0" w:color="auto"/>
              </w:divBdr>
            </w:div>
            <w:div w:id="1534077071">
              <w:marLeft w:val="0"/>
              <w:marRight w:val="0"/>
              <w:marTop w:val="0"/>
              <w:marBottom w:val="0"/>
              <w:divBdr>
                <w:top w:val="none" w:sz="0" w:space="0" w:color="auto"/>
                <w:left w:val="none" w:sz="0" w:space="0" w:color="auto"/>
                <w:bottom w:val="none" w:sz="0" w:space="0" w:color="auto"/>
                <w:right w:val="none" w:sz="0" w:space="0" w:color="auto"/>
              </w:divBdr>
            </w:div>
            <w:div w:id="181626209">
              <w:marLeft w:val="0"/>
              <w:marRight w:val="0"/>
              <w:marTop w:val="0"/>
              <w:marBottom w:val="0"/>
              <w:divBdr>
                <w:top w:val="none" w:sz="0" w:space="0" w:color="auto"/>
                <w:left w:val="none" w:sz="0" w:space="0" w:color="auto"/>
                <w:bottom w:val="none" w:sz="0" w:space="0" w:color="auto"/>
                <w:right w:val="none" w:sz="0" w:space="0" w:color="auto"/>
              </w:divBdr>
            </w:div>
            <w:div w:id="1576427618">
              <w:marLeft w:val="0"/>
              <w:marRight w:val="0"/>
              <w:marTop w:val="0"/>
              <w:marBottom w:val="0"/>
              <w:divBdr>
                <w:top w:val="none" w:sz="0" w:space="0" w:color="auto"/>
                <w:left w:val="none" w:sz="0" w:space="0" w:color="auto"/>
                <w:bottom w:val="none" w:sz="0" w:space="0" w:color="auto"/>
                <w:right w:val="none" w:sz="0" w:space="0" w:color="auto"/>
              </w:divBdr>
            </w:div>
            <w:div w:id="1043797110">
              <w:marLeft w:val="0"/>
              <w:marRight w:val="0"/>
              <w:marTop w:val="0"/>
              <w:marBottom w:val="0"/>
              <w:divBdr>
                <w:top w:val="none" w:sz="0" w:space="0" w:color="auto"/>
                <w:left w:val="none" w:sz="0" w:space="0" w:color="auto"/>
                <w:bottom w:val="none" w:sz="0" w:space="0" w:color="auto"/>
                <w:right w:val="none" w:sz="0" w:space="0" w:color="auto"/>
              </w:divBdr>
            </w:div>
            <w:div w:id="1849710642">
              <w:marLeft w:val="0"/>
              <w:marRight w:val="0"/>
              <w:marTop w:val="0"/>
              <w:marBottom w:val="0"/>
              <w:divBdr>
                <w:top w:val="none" w:sz="0" w:space="0" w:color="auto"/>
                <w:left w:val="none" w:sz="0" w:space="0" w:color="auto"/>
                <w:bottom w:val="none" w:sz="0" w:space="0" w:color="auto"/>
                <w:right w:val="none" w:sz="0" w:space="0" w:color="auto"/>
              </w:divBdr>
            </w:div>
            <w:div w:id="676201509">
              <w:marLeft w:val="0"/>
              <w:marRight w:val="0"/>
              <w:marTop w:val="0"/>
              <w:marBottom w:val="0"/>
              <w:divBdr>
                <w:top w:val="none" w:sz="0" w:space="0" w:color="auto"/>
                <w:left w:val="none" w:sz="0" w:space="0" w:color="auto"/>
                <w:bottom w:val="none" w:sz="0" w:space="0" w:color="auto"/>
                <w:right w:val="none" w:sz="0" w:space="0" w:color="auto"/>
              </w:divBdr>
            </w:div>
            <w:div w:id="1987582574">
              <w:marLeft w:val="0"/>
              <w:marRight w:val="0"/>
              <w:marTop w:val="0"/>
              <w:marBottom w:val="0"/>
              <w:divBdr>
                <w:top w:val="none" w:sz="0" w:space="0" w:color="auto"/>
                <w:left w:val="none" w:sz="0" w:space="0" w:color="auto"/>
                <w:bottom w:val="none" w:sz="0" w:space="0" w:color="auto"/>
                <w:right w:val="none" w:sz="0" w:space="0" w:color="auto"/>
              </w:divBdr>
            </w:div>
            <w:div w:id="17127002">
              <w:marLeft w:val="0"/>
              <w:marRight w:val="0"/>
              <w:marTop w:val="0"/>
              <w:marBottom w:val="0"/>
              <w:divBdr>
                <w:top w:val="none" w:sz="0" w:space="0" w:color="auto"/>
                <w:left w:val="none" w:sz="0" w:space="0" w:color="auto"/>
                <w:bottom w:val="none" w:sz="0" w:space="0" w:color="auto"/>
                <w:right w:val="none" w:sz="0" w:space="0" w:color="auto"/>
              </w:divBdr>
            </w:div>
            <w:div w:id="1520773017">
              <w:marLeft w:val="0"/>
              <w:marRight w:val="0"/>
              <w:marTop w:val="0"/>
              <w:marBottom w:val="0"/>
              <w:divBdr>
                <w:top w:val="none" w:sz="0" w:space="0" w:color="auto"/>
                <w:left w:val="none" w:sz="0" w:space="0" w:color="auto"/>
                <w:bottom w:val="none" w:sz="0" w:space="0" w:color="auto"/>
                <w:right w:val="none" w:sz="0" w:space="0" w:color="auto"/>
              </w:divBdr>
            </w:div>
            <w:div w:id="893590617">
              <w:marLeft w:val="0"/>
              <w:marRight w:val="0"/>
              <w:marTop w:val="0"/>
              <w:marBottom w:val="0"/>
              <w:divBdr>
                <w:top w:val="none" w:sz="0" w:space="0" w:color="auto"/>
                <w:left w:val="none" w:sz="0" w:space="0" w:color="auto"/>
                <w:bottom w:val="none" w:sz="0" w:space="0" w:color="auto"/>
                <w:right w:val="none" w:sz="0" w:space="0" w:color="auto"/>
              </w:divBdr>
            </w:div>
            <w:div w:id="377314826">
              <w:marLeft w:val="0"/>
              <w:marRight w:val="0"/>
              <w:marTop w:val="0"/>
              <w:marBottom w:val="0"/>
              <w:divBdr>
                <w:top w:val="none" w:sz="0" w:space="0" w:color="auto"/>
                <w:left w:val="none" w:sz="0" w:space="0" w:color="auto"/>
                <w:bottom w:val="none" w:sz="0" w:space="0" w:color="auto"/>
                <w:right w:val="none" w:sz="0" w:space="0" w:color="auto"/>
              </w:divBdr>
            </w:div>
            <w:div w:id="1528331677">
              <w:marLeft w:val="0"/>
              <w:marRight w:val="0"/>
              <w:marTop w:val="0"/>
              <w:marBottom w:val="0"/>
              <w:divBdr>
                <w:top w:val="none" w:sz="0" w:space="0" w:color="auto"/>
                <w:left w:val="none" w:sz="0" w:space="0" w:color="auto"/>
                <w:bottom w:val="none" w:sz="0" w:space="0" w:color="auto"/>
                <w:right w:val="none" w:sz="0" w:space="0" w:color="auto"/>
              </w:divBdr>
            </w:div>
            <w:div w:id="434443894">
              <w:marLeft w:val="0"/>
              <w:marRight w:val="0"/>
              <w:marTop w:val="0"/>
              <w:marBottom w:val="0"/>
              <w:divBdr>
                <w:top w:val="none" w:sz="0" w:space="0" w:color="auto"/>
                <w:left w:val="none" w:sz="0" w:space="0" w:color="auto"/>
                <w:bottom w:val="none" w:sz="0" w:space="0" w:color="auto"/>
                <w:right w:val="none" w:sz="0" w:space="0" w:color="auto"/>
              </w:divBdr>
            </w:div>
            <w:div w:id="1229421382">
              <w:marLeft w:val="0"/>
              <w:marRight w:val="0"/>
              <w:marTop w:val="0"/>
              <w:marBottom w:val="0"/>
              <w:divBdr>
                <w:top w:val="none" w:sz="0" w:space="0" w:color="auto"/>
                <w:left w:val="none" w:sz="0" w:space="0" w:color="auto"/>
                <w:bottom w:val="none" w:sz="0" w:space="0" w:color="auto"/>
                <w:right w:val="none" w:sz="0" w:space="0" w:color="auto"/>
              </w:divBdr>
            </w:div>
            <w:div w:id="1583830328">
              <w:marLeft w:val="0"/>
              <w:marRight w:val="0"/>
              <w:marTop w:val="0"/>
              <w:marBottom w:val="0"/>
              <w:divBdr>
                <w:top w:val="none" w:sz="0" w:space="0" w:color="auto"/>
                <w:left w:val="none" w:sz="0" w:space="0" w:color="auto"/>
                <w:bottom w:val="none" w:sz="0" w:space="0" w:color="auto"/>
                <w:right w:val="none" w:sz="0" w:space="0" w:color="auto"/>
              </w:divBdr>
            </w:div>
            <w:div w:id="14202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888">
      <w:bodyDiv w:val="1"/>
      <w:marLeft w:val="0"/>
      <w:marRight w:val="0"/>
      <w:marTop w:val="0"/>
      <w:marBottom w:val="0"/>
      <w:divBdr>
        <w:top w:val="none" w:sz="0" w:space="0" w:color="auto"/>
        <w:left w:val="none" w:sz="0" w:space="0" w:color="auto"/>
        <w:bottom w:val="none" w:sz="0" w:space="0" w:color="auto"/>
        <w:right w:val="none" w:sz="0" w:space="0" w:color="auto"/>
      </w:divBdr>
      <w:divsChild>
        <w:div w:id="224145740">
          <w:marLeft w:val="0"/>
          <w:marRight w:val="0"/>
          <w:marTop w:val="0"/>
          <w:marBottom w:val="0"/>
          <w:divBdr>
            <w:top w:val="none" w:sz="0" w:space="0" w:color="auto"/>
            <w:left w:val="none" w:sz="0" w:space="0" w:color="auto"/>
            <w:bottom w:val="none" w:sz="0" w:space="0" w:color="auto"/>
            <w:right w:val="none" w:sz="0" w:space="0" w:color="auto"/>
          </w:divBdr>
        </w:div>
      </w:divsChild>
    </w:div>
    <w:div w:id="1574193942">
      <w:bodyDiv w:val="1"/>
      <w:marLeft w:val="0"/>
      <w:marRight w:val="0"/>
      <w:marTop w:val="0"/>
      <w:marBottom w:val="0"/>
      <w:divBdr>
        <w:top w:val="none" w:sz="0" w:space="0" w:color="auto"/>
        <w:left w:val="none" w:sz="0" w:space="0" w:color="auto"/>
        <w:bottom w:val="none" w:sz="0" w:space="0" w:color="auto"/>
        <w:right w:val="none" w:sz="0" w:space="0" w:color="auto"/>
      </w:divBdr>
    </w:div>
    <w:div w:id="1603565647">
      <w:bodyDiv w:val="1"/>
      <w:marLeft w:val="0"/>
      <w:marRight w:val="0"/>
      <w:marTop w:val="0"/>
      <w:marBottom w:val="0"/>
      <w:divBdr>
        <w:top w:val="none" w:sz="0" w:space="0" w:color="auto"/>
        <w:left w:val="none" w:sz="0" w:space="0" w:color="auto"/>
        <w:bottom w:val="none" w:sz="0" w:space="0" w:color="auto"/>
        <w:right w:val="none" w:sz="0" w:space="0" w:color="auto"/>
      </w:divBdr>
      <w:divsChild>
        <w:div w:id="1282343331">
          <w:marLeft w:val="0"/>
          <w:marRight w:val="0"/>
          <w:marTop w:val="0"/>
          <w:marBottom w:val="0"/>
          <w:divBdr>
            <w:top w:val="none" w:sz="0" w:space="0" w:color="auto"/>
            <w:left w:val="none" w:sz="0" w:space="0" w:color="auto"/>
            <w:bottom w:val="none" w:sz="0" w:space="0" w:color="auto"/>
            <w:right w:val="none" w:sz="0" w:space="0" w:color="auto"/>
          </w:divBdr>
        </w:div>
      </w:divsChild>
    </w:div>
    <w:div w:id="1661495205">
      <w:bodyDiv w:val="1"/>
      <w:marLeft w:val="0"/>
      <w:marRight w:val="0"/>
      <w:marTop w:val="0"/>
      <w:marBottom w:val="0"/>
      <w:divBdr>
        <w:top w:val="none" w:sz="0" w:space="0" w:color="auto"/>
        <w:left w:val="none" w:sz="0" w:space="0" w:color="auto"/>
        <w:bottom w:val="none" w:sz="0" w:space="0" w:color="auto"/>
        <w:right w:val="none" w:sz="0" w:space="0" w:color="auto"/>
      </w:divBdr>
    </w:div>
    <w:div w:id="1753890125">
      <w:bodyDiv w:val="1"/>
      <w:marLeft w:val="0"/>
      <w:marRight w:val="0"/>
      <w:marTop w:val="0"/>
      <w:marBottom w:val="0"/>
      <w:divBdr>
        <w:top w:val="none" w:sz="0" w:space="0" w:color="auto"/>
        <w:left w:val="none" w:sz="0" w:space="0" w:color="auto"/>
        <w:bottom w:val="none" w:sz="0" w:space="0" w:color="auto"/>
        <w:right w:val="none" w:sz="0" w:space="0" w:color="auto"/>
      </w:divBdr>
    </w:div>
    <w:div w:id="19854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hub.com/Cian0o/AdvProg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18</Pages>
  <Words>5747</Words>
  <Characters>32760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Walker</dc:creator>
  <cp:keywords/>
  <dc:description/>
  <cp:lastModifiedBy>Cian Walker</cp:lastModifiedBy>
  <cp:revision>109</cp:revision>
  <dcterms:created xsi:type="dcterms:W3CDTF">2023-01-05T22:14:00Z</dcterms:created>
  <dcterms:modified xsi:type="dcterms:W3CDTF">2023-01-06T22:49:00Z</dcterms:modified>
</cp:coreProperties>
</file>